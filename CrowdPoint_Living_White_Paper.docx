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0EFB" w14:textId="77777777" w:rsidR="00926CC1" w:rsidRPr="001E625A" w:rsidRDefault="00926CC1" w:rsidP="001E625A">
      <w:pPr>
        <w:pStyle w:val="NormalWeb"/>
        <w:spacing w:before="0" w:beforeAutospacing="0" w:after="0" w:afterAutospacing="0"/>
        <w:jc w:val="both"/>
        <w:rPr>
          <w:rFonts w:ascii="Neue Haas Grotesk Text Pro" w:hAnsi="Neue Haas Grotesk Text Pro"/>
          <w:color w:val="0E101A"/>
          <w:sz w:val="28"/>
          <w:szCs w:val="28"/>
        </w:rPr>
      </w:pPr>
    </w:p>
    <w:p w14:paraId="3D4B235B" w14:textId="68AEE209" w:rsidR="00926CC1" w:rsidRPr="001E625A" w:rsidRDefault="00926CC1" w:rsidP="001E625A">
      <w:pPr>
        <w:pStyle w:val="NormalWeb"/>
        <w:spacing w:before="0" w:beforeAutospacing="0" w:after="0" w:afterAutospacing="0"/>
        <w:jc w:val="both"/>
        <w:rPr>
          <w:rFonts w:ascii="Neue Haas Grotesk Text Pro" w:hAnsi="Neue Haas Grotesk Text Pro"/>
          <w:color w:val="0E101A"/>
          <w:sz w:val="28"/>
          <w:szCs w:val="28"/>
        </w:rPr>
      </w:pPr>
      <w:r w:rsidRPr="00517E8C">
        <w:rPr>
          <w:rFonts w:ascii="Orbitron" w:hAnsi="Orbitron"/>
          <w:color w:val="0E101A"/>
        </w:rPr>
        <w:t>CrowdPoint Technologies</w:t>
      </w:r>
      <w:r w:rsidR="001E625A" w:rsidRPr="00517E8C">
        <w:rPr>
          <w:rFonts w:ascii="Neue Haas Grotesk Text Pro" w:hAnsi="Neue Haas Grotesk Text Pro"/>
          <w:color w:val="0E101A"/>
        </w:rPr>
        <w:t xml:space="preserve"> </w:t>
      </w:r>
      <w:r w:rsidR="001E625A">
        <w:rPr>
          <w:rFonts w:ascii="Neue Haas Grotesk Text Pro" w:hAnsi="Neue Haas Grotesk Text Pro"/>
          <w:color w:val="0E101A"/>
          <w:sz w:val="28"/>
          <w:szCs w:val="28"/>
        </w:rPr>
        <w:t xml:space="preserve">| </w:t>
      </w:r>
      <w:r w:rsidRPr="001E625A">
        <w:rPr>
          <w:rFonts w:ascii="Neue Haas Grotesk Text Pro" w:hAnsi="Neue Haas Grotesk Text Pro"/>
          <w:color w:val="0E101A"/>
          <w:sz w:val="28"/>
          <w:szCs w:val="28"/>
        </w:rPr>
        <w:t xml:space="preserve">Official </w:t>
      </w:r>
      <w:r w:rsidR="001E625A">
        <w:rPr>
          <w:rFonts w:ascii="Neue Haas Grotesk Text Pro" w:hAnsi="Neue Haas Grotesk Text Pro"/>
          <w:color w:val="0E101A"/>
          <w:sz w:val="28"/>
          <w:szCs w:val="28"/>
        </w:rPr>
        <w:t>White</w:t>
      </w:r>
      <w:r w:rsidRPr="001E625A">
        <w:rPr>
          <w:rFonts w:ascii="Neue Haas Grotesk Text Pro" w:hAnsi="Neue Haas Grotesk Text Pro"/>
          <w:color w:val="0E101A"/>
          <w:sz w:val="28"/>
          <w:szCs w:val="28"/>
        </w:rPr>
        <w:t>paper</w:t>
      </w:r>
    </w:p>
    <w:p w14:paraId="6F91DCAE" w14:textId="77777777" w:rsidR="00926CC1" w:rsidRPr="001E625A" w:rsidRDefault="00926CC1" w:rsidP="001E625A">
      <w:pPr>
        <w:pStyle w:val="NormalWeb"/>
        <w:spacing w:before="0" w:beforeAutospacing="0" w:after="0" w:afterAutospacing="0"/>
        <w:jc w:val="both"/>
        <w:rPr>
          <w:rFonts w:ascii="Neue Haas Grotesk Text Pro" w:hAnsi="Neue Haas Grotesk Text Pro"/>
          <w:color w:val="0E101A"/>
          <w:sz w:val="28"/>
          <w:szCs w:val="28"/>
        </w:rPr>
      </w:pPr>
    </w:p>
    <w:p w14:paraId="2E7CC722" w14:textId="6E81406F" w:rsidR="00B2514B" w:rsidRPr="001E625A" w:rsidRDefault="00B2514B" w:rsidP="001E625A">
      <w:pPr>
        <w:pStyle w:val="NormalWeb"/>
        <w:spacing w:before="0" w:beforeAutospacing="0" w:after="0" w:afterAutospacing="0"/>
        <w:jc w:val="both"/>
        <w:rPr>
          <w:rFonts w:ascii="Neue Haas Grotesk Text Pro" w:hAnsi="Neue Haas Grotesk Text Pro"/>
          <w:color w:val="0E101A"/>
          <w:sz w:val="21"/>
          <w:szCs w:val="21"/>
        </w:rPr>
      </w:pPr>
      <w:r w:rsidRPr="001E625A">
        <w:rPr>
          <w:rFonts w:ascii="Neue Haas Grotesk Text Pro" w:hAnsi="Neue Haas Grotesk Text Pro"/>
          <w:color w:val="0E101A"/>
          <w:sz w:val="21"/>
          <w:szCs w:val="21"/>
        </w:rPr>
        <w:t>Powering Open, Honest, Stable Markets</w:t>
      </w:r>
    </w:p>
    <w:p w14:paraId="126BFA8C" w14:textId="77777777" w:rsidR="00B2514B" w:rsidRPr="001E625A" w:rsidRDefault="00B2514B" w:rsidP="001E625A">
      <w:pPr>
        <w:jc w:val="both"/>
        <w:rPr>
          <w:rFonts w:ascii="Neue Haas Grotesk Text Pro" w:hAnsi="Neue Haas Grotesk Text Pro"/>
          <w:color w:val="0E101A"/>
          <w:sz w:val="20"/>
          <w:szCs w:val="20"/>
        </w:rPr>
      </w:pPr>
    </w:p>
    <w:p w14:paraId="6EA41AB7" w14:textId="77777777" w:rsidR="001E625A" w:rsidRDefault="004B6D3E" w:rsidP="001E625A">
      <w:pPr>
        <w:pStyle w:val="NormalWeb"/>
        <w:spacing w:before="0" w:beforeAutospacing="0" w:after="0" w:afterAutospacing="0"/>
        <w:jc w:val="both"/>
        <w:rPr>
          <w:rFonts w:ascii="Neue Haas Grotesk Text Pro" w:hAnsi="Neue Haas Grotesk Text Pro"/>
          <w:color w:val="0E101A"/>
          <w:sz w:val="20"/>
          <w:szCs w:val="20"/>
        </w:rPr>
      </w:pPr>
      <w:r w:rsidRPr="001E625A">
        <w:rPr>
          <w:rFonts w:ascii="Neue Haas Grotesk Text Pro" w:hAnsi="Neue Haas Grotesk Text Pro"/>
          <w:color w:val="0E101A"/>
          <w:sz w:val="20"/>
          <w:szCs w:val="20"/>
        </w:rPr>
        <w:t xml:space="preserve">Sean </w:t>
      </w:r>
      <w:r w:rsidR="000B58F6" w:rsidRPr="001E625A">
        <w:rPr>
          <w:rFonts w:ascii="Neue Haas Grotesk Text Pro" w:hAnsi="Neue Haas Grotesk Text Pro"/>
          <w:color w:val="0E101A"/>
          <w:sz w:val="20"/>
          <w:szCs w:val="20"/>
        </w:rPr>
        <w:t>Brehm</w:t>
      </w:r>
      <w:r w:rsidR="005812FC" w:rsidRPr="001E625A">
        <w:rPr>
          <w:rFonts w:ascii="Neue Haas Grotesk Text Pro" w:hAnsi="Neue Haas Grotesk Text Pro"/>
          <w:color w:val="0E101A"/>
          <w:sz w:val="20"/>
          <w:szCs w:val="20"/>
        </w:rPr>
        <w:t xml:space="preserve">, </w:t>
      </w:r>
      <w:r w:rsidRPr="001E625A">
        <w:rPr>
          <w:rFonts w:ascii="Neue Haas Grotesk Text Pro" w:hAnsi="Neue Haas Grotesk Text Pro"/>
          <w:color w:val="0E101A"/>
          <w:sz w:val="20"/>
          <w:szCs w:val="20"/>
        </w:rPr>
        <w:t>Nadab Akhtar</w:t>
      </w:r>
      <w:r w:rsidR="00D56432" w:rsidRPr="001E625A">
        <w:rPr>
          <w:rFonts w:ascii="Neue Haas Grotesk Text Pro" w:hAnsi="Neue Haas Grotesk Text Pro"/>
          <w:color w:val="0E101A"/>
          <w:sz w:val="20"/>
          <w:szCs w:val="20"/>
        </w:rPr>
        <w:t xml:space="preserve">, Eraj Akhtar, </w:t>
      </w:r>
    </w:p>
    <w:p w14:paraId="747EE7BA" w14:textId="77CF8166" w:rsidR="004B6D3E" w:rsidRPr="001E625A" w:rsidRDefault="00D56432" w:rsidP="001E625A">
      <w:pPr>
        <w:pStyle w:val="NormalWeb"/>
        <w:spacing w:before="0" w:beforeAutospacing="0" w:after="0" w:afterAutospacing="0"/>
        <w:jc w:val="both"/>
        <w:rPr>
          <w:rFonts w:ascii="Neue Haas Grotesk Text Pro" w:hAnsi="Neue Haas Grotesk Text Pro"/>
          <w:color w:val="0E101A"/>
          <w:sz w:val="20"/>
          <w:szCs w:val="20"/>
        </w:rPr>
      </w:pPr>
      <w:r w:rsidRPr="001E625A">
        <w:rPr>
          <w:rFonts w:ascii="Neue Haas Grotesk Text Pro" w:hAnsi="Neue Haas Grotesk Text Pro"/>
          <w:color w:val="0E101A"/>
          <w:sz w:val="20"/>
          <w:szCs w:val="20"/>
        </w:rPr>
        <w:t>Wolf Kohn</w:t>
      </w:r>
      <w:r w:rsidR="00190FCE" w:rsidRPr="001E625A">
        <w:rPr>
          <w:rFonts w:ascii="Neue Haas Grotesk Text Pro" w:hAnsi="Neue Haas Grotesk Text Pro"/>
          <w:color w:val="0E101A"/>
          <w:sz w:val="20"/>
          <w:szCs w:val="20"/>
        </w:rPr>
        <w:t>, and Daniel Guinan</w:t>
      </w:r>
    </w:p>
    <w:p w14:paraId="0FC90AF2" w14:textId="77777777" w:rsidR="00FF697D" w:rsidRPr="001E625A" w:rsidRDefault="00FF697D" w:rsidP="001E625A">
      <w:pPr>
        <w:pStyle w:val="NormalWeb"/>
        <w:spacing w:before="0" w:beforeAutospacing="0" w:after="0" w:afterAutospacing="0"/>
        <w:jc w:val="both"/>
        <w:rPr>
          <w:rFonts w:ascii="Neue Haas Grotesk Text Pro" w:hAnsi="Neue Haas Grotesk Text Pro"/>
          <w:color w:val="0E101A"/>
          <w:sz w:val="20"/>
          <w:szCs w:val="20"/>
        </w:rPr>
      </w:pPr>
    </w:p>
    <w:p w14:paraId="083B2310" w14:textId="28A1D7A4" w:rsidR="004B6D3E" w:rsidRPr="001E625A" w:rsidRDefault="004B6D3E" w:rsidP="001E625A">
      <w:pPr>
        <w:pStyle w:val="NormalWeb"/>
        <w:spacing w:before="0" w:beforeAutospacing="0" w:after="0" w:afterAutospacing="0"/>
        <w:jc w:val="both"/>
        <w:rPr>
          <w:rFonts w:ascii="Neue Haas Grotesk Text Pro" w:hAnsi="Neue Haas Grotesk Text Pro"/>
          <w:color w:val="0E101A"/>
          <w:sz w:val="20"/>
          <w:szCs w:val="20"/>
        </w:rPr>
      </w:pPr>
      <w:r w:rsidRPr="001E625A">
        <w:rPr>
          <w:rFonts w:ascii="Neue Haas Grotesk Text Pro" w:hAnsi="Neue Haas Grotesk Text Pro"/>
          <w:color w:val="0E101A"/>
          <w:sz w:val="20"/>
          <w:szCs w:val="20"/>
        </w:rPr>
        <w:t>CrowdPoint Technologies</w:t>
      </w:r>
      <w:r w:rsidR="0009675C" w:rsidRPr="001E625A">
        <w:rPr>
          <w:rStyle w:val="FootnoteReference"/>
          <w:rFonts w:ascii="Neue Haas Grotesk Text Pro" w:hAnsi="Neue Haas Grotesk Text Pro"/>
          <w:color w:val="0E101A"/>
          <w:sz w:val="20"/>
          <w:szCs w:val="20"/>
        </w:rPr>
        <w:footnoteReference w:id="2"/>
      </w:r>
    </w:p>
    <w:p w14:paraId="5FBCC3EC" w14:textId="030510F9" w:rsidR="004B6D3E" w:rsidRPr="001E625A" w:rsidRDefault="000E6C49" w:rsidP="001E625A">
      <w:pPr>
        <w:pStyle w:val="NormalWeb"/>
        <w:spacing w:before="0" w:beforeAutospacing="0" w:after="0" w:afterAutospacing="0"/>
        <w:jc w:val="both"/>
        <w:rPr>
          <w:rFonts w:ascii="Neue Haas Grotesk Text Pro" w:hAnsi="Neue Haas Grotesk Text Pro"/>
          <w:color w:val="0E101A"/>
          <w:sz w:val="20"/>
          <w:szCs w:val="20"/>
        </w:rPr>
      </w:pPr>
      <w:r w:rsidRPr="001E625A">
        <w:rPr>
          <w:rFonts w:ascii="Neue Haas Grotesk Text Pro" w:hAnsi="Neue Haas Grotesk Text Pro"/>
          <w:color w:val="0E101A"/>
          <w:sz w:val="20"/>
          <w:szCs w:val="20"/>
        </w:rPr>
        <w:t>July</w:t>
      </w:r>
      <w:r w:rsidR="004B6D3E" w:rsidRPr="001E625A">
        <w:rPr>
          <w:rFonts w:ascii="Neue Haas Grotesk Text Pro" w:hAnsi="Neue Haas Grotesk Text Pro"/>
          <w:color w:val="0E101A"/>
          <w:sz w:val="20"/>
          <w:szCs w:val="20"/>
        </w:rPr>
        <w:t xml:space="preserve"> </w:t>
      </w:r>
      <w:r w:rsidRPr="001E625A">
        <w:rPr>
          <w:rFonts w:ascii="Neue Haas Grotesk Text Pro" w:hAnsi="Neue Haas Grotesk Text Pro"/>
          <w:color w:val="0E101A"/>
          <w:sz w:val="20"/>
          <w:szCs w:val="20"/>
        </w:rPr>
        <w:t>4</w:t>
      </w:r>
      <w:r w:rsidR="004B6D3E" w:rsidRPr="001E625A">
        <w:rPr>
          <w:rFonts w:ascii="Neue Haas Grotesk Text Pro" w:hAnsi="Neue Haas Grotesk Text Pro"/>
          <w:color w:val="0E101A"/>
          <w:sz w:val="20"/>
          <w:szCs w:val="20"/>
        </w:rPr>
        <w:t>, 2022</w:t>
      </w:r>
    </w:p>
    <w:p w14:paraId="67B52DE4" w14:textId="77777777" w:rsidR="004B6D3E" w:rsidRPr="001E625A" w:rsidRDefault="004B6D3E" w:rsidP="001E625A">
      <w:pPr>
        <w:pStyle w:val="NormalWeb"/>
        <w:spacing w:before="0" w:beforeAutospacing="0" w:after="0" w:afterAutospacing="0"/>
        <w:jc w:val="both"/>
        <w:rPr>
          <w:rFonts w:ascii="Neue Haas Grotesk Text Pro" w:hAnsi="Neue Haas Grotesk Text Pro"/>
          <w:color w:val="0E101A"/>
          <w:sz w:val="20"/>
          <w:szCs w:val="20"/>
        </w:rPr>
      </w:pPr>
    </w:p>
    <w:p w14:paraId="2CAE7904" w14:textId="77777777" w:rsidR="004B6D3E" w:rsidRPr="001E625A" w:rsidRDefault="004B6D3E" w:rsidP="001E625A">
      <w:pPr>
        <w:pStyle w:val="NormalWeb"/>
        <w:spacing w:before="0" w:beforeAutospacing="0" w:after="0" w:afterAutospacing="0"/>
        <w:jc w:val="both"/>
        <w:rPr>
          <w:rFonts w:ascii="Neue Haas Grotesk Text Pro" w:hAnsi="Neue Haas Grotesk Text Pro"/>
          <w:color w:val="0E101A"/>
          <w:sz w:val="20"/>
          <w:szCs w:val="20"/>
        </w:rPr>
      </w:pPr>
    </w:p>
    <w:p w14:paraId="3C656B97" w14:textId="77777777" w:rsidR="004B6D3E" w:rsidRPr="001E625A" w:rsidRDefault="004B6D3E" w:rsidP="001E625A">
      <w:pPr>
        <w:pStyle w:val="NormalWeb"/>
        <w:spacing w:before="0" w:beforeAutospacing="0" w:after="0" w:afterAutospacing="0"/>
        <w:jc w:val="both"/>
        <w:rPr>
          <w:rFonts w:ascii="Neue Haas Grotesk Text Pro" w:hAnsi="Neue Haas Grotesk Text Pro"/>
          <w:color w:val="0E101A"/>
          <w:sz w:val="20"/>
          <w:szCs w:val="20"/>
        </w:rPr>
      </w:pPr>
      <w:r w:rsidRPr="001E625A">
        <w:rPr>
          <w:rFonts w:ascii="Neue Haas Grotesk Text Pro" w:hAnsi="Neue Haas Grotesk Text Pro"/>
          <w:color w:val="0E101A"/>
          <w:sz w:val="20"/>
          <w:szCs w:val="20"/>
        </w:rPr>
        <w:t>Abstract</w:t>
      </w:r>
    </w:p>
    <w:p w14:paraId="2AAAC61C" w14:textId="77777777" w:rsidR="004B6D3E" w:rsidRPr="001E625A" w:rsidRDefault="004B6D3E" w:rsidP="001E625A">
      <w:pPr>
        <w:jc w:val="both"/>
        <w:rPr>
          <w:rFonts w:ascii="Neue Haas Grotesk Text Pro" w:hAnsi="Neue Haas Grotesk Text Pro"/>
          <w:color w:val="0E101A"/>
          <w:sz w:val="20"/>
          <w:szCs w:val="20"/>
        </w:rPr>
      </w:pPr>
    </w:p>
    <w:p w14:paraId="7D3E470C" w14:textId="5ACBCAB8" w:rsidR="004B6D3E" w:rsidRPr="001E625A" w:rsidRDefault="004B6D3E" w:rsidP="001E625A">
      <w:pPr>
        <w:jc w:val="both"/>
        <w:rPr>
          <w:rFonts w:ascii="Neue Haas Grotesk Text Pro" w:hAnsi="Neue Haas Grotesk Text Pro"/>
          <w:color w:val="0E101A"/>
          <w:sz w:val="20"/>
          <w:szCs w:val="20"/>
        </w:rPr>
      </w:pPr>
      <w:r w:rsidRPr="001E625A">
        <w:rPr>
          <w:rFonts w:ascii="Neue Haas Grotesk Text Pro" w:hAnsi="Neue Haas Grotesk Text Pro"/>
          <w:color w:val="0E101A"/>
          <w:sz w:val="20"/>
          <w:szCs w:val="20"/>
        </w:rPr>
        <w:t>[TBD]</w:t>
      </w:r>
    </w:p>
    <w:p w14:paraId="6AA6D655" w14:textId="77777777" w:rsidR="004B6D3E" w:rsidRPr="001E625A" w:rsidRDefault="004B6D3E" w:rsidP="001E625A">
      <w:pPr>
        <w:jc w:val="both"/>
        <w:rPr>
          <w:rFonts w:ascii="Neue Haas Grotesk Text Pro" w:hAnsi="Neue Haas Grotesk Text Pro"/>
          <w:color w:val="0E101A"/>
          <w:sz w:val="20"/>
          <w:szCs w:val="20"/>
        </w:rPr>
      </w:pPr>
    </w:p>
    <w:p w14:paraId="5637A009" w14:textId="1C4050BB" w:rsidR="004B6D3E" w:rsidRPr="001E625A" w:rsidRDefault="004B6D3E" w:rsidP="001E625A">
      <w:pPr>
        <w:jc w:val="both"/>
        <w:rPr>
          <w:rFonts w:ascii="Neue Haas Grotesk Text Pro" w:hAnsi="Neue Haas Grotesk Text Pro"/>
          <w:color w:val="0E101A"/>
          <w:sz w:val="20"/>
          <w:szCs w:val="20"/>
        </w:rPr>
      </w:pPr>
      <w:r w:rsidRPr="001E625A">
        <w:rPr>
          <w:rFonts w:ascii="Neue Haas Grotesk Text Pro" w:hAnsi="Neue Haas Grotesk Text Pro"/>
          <w:color w:val="0E101A"/>
          <w:sz w:val="20"/>
          <w:szCs w:val="20"/>
        </w:rPr>
        <w:t>____________</w:t>
      </w:r>
    </w:p>
    <w:p w14:paraId="5E2EAFD7" w14:textId="77777777" w:rsidR="004B6D3E" w:rsidRPr="001E625A" w:rsidRDefault="004B6D3E" w:rsidP="001E625A">
      <w:pPr>
        <w:jc w:val="both"/>
        <w:rPr>
          <w:rFonts w:ascii="Neue Haas Grotesk Text Pro" w:hAnsi="Neue Haas Grotesk Text Pro"/>
          <w:color w:val="0E101A"/>
          <w:sz w:val="20"/>
          <w:szCs w:val="20"/>
        </w:rPr>
      </w:pPr>
    </w:p>
    <w:p w14:paraId="00000002" w14:textId="6BC2694B" w:rsidR="00833977" w:rsidRPr="001E625A" w:rsidRDefault="004A5D0E" w:rsidP="001E625A">
      <w:pPr>
        <w:jc w:val="both"/>
        <w:rPr>
          <w:rFonts w:ascii="Neue Haas Grotesk Text Pro" w:hAnsi="Neue Haas Grotesk Text Pro"/>
          <w:i/>
          <w:iCs/>
          <w:sz w:val="20"/>
          <w:szCs w:val="20"/>
        </w:rPr>
      </w:pPr>
      <w:r w:rsidRPr="001E625A">
        <w:rPr>
          <w:rFonts w:ascii="Neue Haas Grotesk Text Pro" w:hAnsi="Neue Haas Grotesk Text Pro"/>
          <w:i/>
          <w:iCs/>
          <w:sz w:val="20"/>
          <w:szCs w:val="20"/>
        </w:rPr>
        <w:t xml:space="preserve">In 1889, Friedrich von Wieser asserted in his book </w:t>
      </w:r>
      <w:r w:rsidR="00895228" w:rsidRPr="001E625A">
        <w:rPr>
          <w:rFonts w:ascii="Neue Haas Grotesk Text Pro" w:hAnsi="Neue Haas Grotesk Text Pro"/>
          <w:i/>
          <w:iCs/>
          <w:sz w:val="20"/>
          <w:szCs w:val="20"/>
        </w:rPr>
        <w:t>“</w:t>
      </w:r>
      <w:r w:rsidR="00862811" w:rsidRPr="001E625A">
        <w:rPr>
          <w:rFonts w:ascii="Neue Haas Grotesk Text Pro" w:hAnsi="Neue Haas Grotesk Text Pro"/>
          <w:i/>
          <w:iCs/>
          <w:sz w:val="20"/>
          <w:szCs w:val="20"/>
        </w:rPr>
        <w:t>Natural Value</w:t>
      </w:r>
      <w:r w:rsidR="00895228" w:rsidRPr="001E625A">
        <w:rPr>
          <w:rFonts w:ascii="Neue Haas Grotesk Text Pro" w:hAnsi="Neue Haas Grotesk Text Pro"/>
          <w:i/>
          <w:iCs/>
          <w:sz w:val="20"/>
          <w:szCs w:val="20"/>
        </w:rPr>
        <w:t>”</w:t>
      </w:r>
      <w:r w:rsidRPr="001E625A">
        <w:rPr>
          <w:rFonts w:ascii="Neue Haas Grotesk Text Pro" w:hAnsi="Neue Haas Grotesk Text Pro"/>
          <w:i/>
          <w:iCs/>
          <w:sz w:val="20"/>
          <w:szCs w:val="20"/>
        </w:rPr>
        <w:t xml:space="preserve"> that </w:t>
      </w:r>
      <w:r w:rsidR="00862811" w:rsidRPr="001E625A">
        <w:rPr>
          <w:rFonts w:ascii="Neue Haas Grotesk Text Pro" w:hAnsi="Neue Haas Grotesk Text Pro"/>
          <w:i/>
          <w:iCs/>
          <w:sz w:val="20"/>
          <w:szCs w:val="20"/>
        </w:rPr>
        <w:t>utility is the highest principle of all economies</w:t>
      </w:r>
      <w:r w:rsidRPr="001E625A">
        <w:rPr>
          <w:rFonts w:ascii="Neue Haas Grotesk Text Pro" w:hAnsi="Neue Haas Grotesk Text Pro"/>
          <w:i/>
          <w:iCs/>
          <w:sz w:val="20"/>
          <w:szCs w:val="20"/>
        </w:rPr>
        <w:t xml:space="preserve">. </w:t>
      </w:r>
      <w:r w:rsidR="00895228" w:rsidRPr="001E625A">
        <w:rPr>
          <w:rFonts w:ascii="Neue Haas Grotesk Text Pro" w:hAnsi="Neue Haas Grotesk Text Pro"/>
          <w:i/>
          <w:iCs/>
          <w:sz w:val="20"/>
          <w:szCs w:val="20"/>
        </w:rPr>
        <w:t>“</w:t>
      </w:r>
      <w:r w:rsidRPr="001E625A">
        <w:rPr>
          <w:rFonts w:ascii="Neue Haas Grotesk Text Pro" w:hAnsi="Neue Haas Grotesk Text Pro"/>
          <w:i/>
          <w:iCs/>
          <w:sz w:val="20"/>
          <w:szCs w:val="20"/>
        </w:rPr>
        <w:t xml:space="preserve">The utility is imperfectly contained in value. The amount of utility contained is intimately associated with the idea of goods. Where value and utility come into conflict, utility must conquer; nothing </w:t>
      </w:r>
      <w:proofErr w:type="gramStart"/>
      <w:r w:rsidRPr="001E625A">
        <w:rPr>
          <w:rFonts w:ascii="Neue Haas Grotesk Text Pro" w:hAnsi="Neue Haas Grotesk Text Pro"/>
          <w:i/>
          <w:iCs/>
          <w:sz w:val="20"/>
          <w:szCs w:val="20"/>
        </w:rPr>
        <w:t>in the nature of value</w:t>
      </w:r>
      <w:proofErr w:type="gramEnd"/>
      <w:r w:rsidRPr="001E625A">
        <w:rPr>
          <w:rFonts w:ascii="Neue Haas Grotesk Text Pro" w:hAnsi="Neue Haas Grotesk Text Pro"/>
          <w:i/>
          <w:iCs/>
          <w:sz w:val="20"/>
          <w:szCs w:val="20"/>
        </w:rPr>
        <w:t xml:space="preserve"> could give it the ascendency.</w:t>
      </w:r>
      <w:r w:rsidR="00895228" w:rsidRPr="001E625A">
        <w:rPr>
          <w:rFonts w:ascii="Neue Haas Grotesk Text Pro" w:hAnsi="Neue Haas Grotesk Text Pro"/>
          <w:i/>
          <w:iCs/>
          <w:sz w:val="20"/>
          <w:szCs w:val="20"/>
        </w:rPr>
        <w:t>”</w:t>
      </w:r>
      <w:r w:rsidR="00551EB8" w:rsidRPr="001E625A">
        <w:rPr>
          <w:rStyle w:val="FootnoteReference"/>
          <w:rFonts w:ascii="Neue Haas Grotesk Text Pro" w:hAnsi="Neue Haas Grotesk Text Pro"/>
          <w:i/>
          <w:iCs/>
          <w:sz w:val="20"/>
          <w:szCs w:val="20"/>
        </w:rPr>
        <w:footnoteReference w:id="3"/>
      </w:r>
    </w:p>
    <w:p w14:paraId="0DCD340F" w14:textId="61FEF116" w:rsidR="00524CB2" w:rsidRDefault="00524CB2" w:rsidP="001E625A">
      <w:pPr>
        <w:jc w:val="both"/>
        <w:rPr>
          <w:rFonts w:ascii="Neue Haas Grotesk Text Pro" w:hAnsi="Neue Haas Grotesk Text Pro"/>
          <w:sz w:val="20"/>
          <w:szCs w:val="20"/>
        </w:rPr>
      </w:pPr>
    </w:p>
    <w:sdt>
      <w:sdtPr>
        <w:id w:val="-844785645"/>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6F116CB7" w14:textId="6C071590" w:rsidR="00D71063" w:rsidRDefault="00D71063" w:rsidP="00512BC6">
          <w:pPr>
            <w:pStyle w:val="TOCHeading"/>
          </w:pPr>
          <w:r>
            <w:t>Table of Contents</w:t>
          </w:r>
        </w:p>
        <w:p w14:paraId="24D31A92" w14:textId="6004092E" w:rsidR="00326130" w:rsidRDefault="00D71063">
          <w:pPr>
            <w:pStyle w:val="TOC1"/>
            <w:tabs>
              <w:tab w:val="right" w:leader="dot" w:pos="863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7856714" w:history="1">
            <w:r w:rsidR="00326130" w:rsidRPr="00B33010">
              <w:rPr>
                <w:rStyle w:val="Hyperlink"/>
                <w:noProof/>
              </w:rPr>
              <w:t>Introduction</w:t>
            </w:r>
            <w:r w:rsidR="00326130">
              <w:rPr>
                <w:noProof/>
                <w:webHidden/>
              </w:rPr>
              <w:tab/>
            </w:r>
            <w:r w:rsidR="00326130">
              <w:rPr>
                <w:noProof/>
                <w:webHidden/>
              </w:rPr>
              <w:fldChar w:fldCharType="begin"/>
            </w:r>
            <w:r w:rsidR="00326130">
              <w:rPr>
                <w:noProof/>
                <w:webHidden/>
              </w:rPr>
              <w:instrText xml:space="preserve"> PAGEREF _Toc107856714 \h </w:instrText>
            </w:r>
            <w:r w:rsidR="00326130">
              <w:rPr>
                <w:noProof/>
                <w:webHidden/>
              </w:rPr>
            </w:r>
            <w:r w:rsidR="00326130">
              <w:rPr>
                <w:noProof/>
                <w:webHidden/>
              </w:rPr>
              <w:fldChar w:fldCharType="separate"/>
            </w:r>
            <w:r w:rsidR="00326130">
              <w:rPr>
                <w:noProof/>
                <w:webHidden/>
              </w:rPr>
              <w:t>3</w:t>
            </w:r>
            <w:r w:rsidR="00326130">
              <w:rPr>
                <w:noProof/>
                <w:webHidden/>
              </w:rPr>
              <w:fldChar w:fldCharType="end"/>
            </w:r>
          </w:hyperlink>
        </w:p>
        <w:p w14:paraId="51AF1FFD" w14:textId="137BB37C" w:rsidR="00326130" w:rsidRDefault="00326130">
          <w:pPr>
            <w:pStyle w:val="TOC2"/>
            <w:tabs>
              <w:tab w:val="right" w:leader="dot" w:pos="8630"/>
            </w:tabs>
            <w:rPr>
              <w:rFonts w:eastAsiaTheme="minorEastAsia" w:cstheme="minorBidi"/>
              <w:b w:val="0"/>
              <w:bCs w:val="0"/>
              <w:noProof/>
              <w:sz w:val="24"/>
              <w:szCs w:val="24"/>
            </w:rPr>
          </w:pPr>
          <w:hyperlink w:anchor="_Toc107856715" w:history="1">
            <w:r w:rsidRPr="00B33010">
              <w:rPr>
                <w:rStyle w:val="Hyperlink"/>
                <w:noProof/>
              </w:rPr>
              <w:t>Problem</w:t>
            </w:r>
            <w:r>
              <w:rPr>
                <w:noProof/>
                <w:webHidden/>
              </w:rPr>
              <w:tab/>
            </w:r>
            <w:r>
              <w:rPr>
                <w:noProof/>
                <w:webHidden/>
              </w:rPr>
              <w:fldChar w:fldCharType="begin"/>
            </w:r>
            <w:r>
              <w:rPr>
                <w:noProof/>
                <w:webHidden/>
              </w:rPr>
              <w:instrText xml:space="preserve"> PAGEREF _Toc107856715 \h </w:instrText>
            </w:r>
            <w:r>
              <w:rPr>
                <w:noProof/>
                <w:webHidden/>
              </w:rPr>
            </w:r>
            <w:r>
              <w:rPr>
                <w:noProof/>
                <w:webHidden/>
              </w:rPr>
              <w:fldChar w:fldCharType="separate"/>
            </w:r>
            <w:r>
              <w:rPr>
                <w:noProof/>
                <w:webHidden/>
              </w:rPr>
              <w:t>3</w:t>
            </w:r>
            <w:r>
              <w:rPr>
                <w:noProof/>
                <w:webHidden/>
              </w:rPr>
              <w:fldChar w:fldCharType="end"/>
            </w:r>
          </w:hyperlink>
        </w:p>
        <w:p w14:paraId="466B1BA7" w14:textId="726BC81C" w:rsidR="00326130" w:rsidRDefault="00326130">
          <w:pPr>
            <w:pStyle w:val="TOC2"/>
            <w:tabs>
              <w:tab w:val="right" w:leader="dot" w:pos="8630"/>
            </w:tabs>
            <w:rPr>
              <w:rFonts w:eastAsiaTheme="minorEastAsia" w:cstheme="minorBidi"/>
              <w:b w:val="0"/>
              <w:bCs w:val="0"/>
              <w:noProof/>
              <w:sz w:val="24"/>
              <w:szCs w:val="24"/>
            </w:rPr>
          </w:pPr>
          <w:hyperlink w:anchor="_Toc107856716" w:history="1">
            <w:r w:rsidRPr="00B33010">
              <w:rPr>
                <w:rStyle w:val="Hyperlink"/>
                <w:noProof/>
              </w:rPr>
              <w:t>Solution</w:t>
            </w:r>
            <w:r>
              <w:rPr>
                <w:noProof/>
                <w:webHidden/>
              </w:rPr>
              <w:tab/>
            </w:r>
            <w:r>
              <w:rPr>
                <w:noProof/>
                <w:webHidden/>
              </w:rPr>
              <w:fldChar w:fldCharType="begin"/>
            </w:r>
            <w:r>
              <w:rPr>
                <w:noProof/>
                <w:webHidden/>
              </w:rPr>
              <w:instrText xml:space="preserve"> PAGEREF _Toc107856716 \h </w:instrText>
            </w:r>
            <w:r>
              <w:rPr>
                <w:noProof/>
                <w:webHidden/>
              </w:rPr>
            </w:r>
            <w:r>
              <w:rPr>
                <w:noProof/>
                <w:webHidden/>
              </w:rPr>
              <w:fldChar w:fldCharType="separate"/>
            </w:r>
            <w:r>
              <w:rPr>
                <w:noProof/>
                <w:webHidden/>
              </w:rPr>
              <w:t>4</w:t>
            </w:r>
            <w:r>
              <w:rPr>
                <w:noProof/>
                <w:webHidden/>
              </w:rPr>
              <w:fldChar w:fldCharType="end"/>
            </w:r>
          </w:hyperlink>
        </w:p>
        <w:p w14:paraId="1610C158" w14:textId="290852AE" w:rsidR="00326130" w:rsidRDefault="00326130">
          <w:pPr>
            <w:pStyle w:val="TOC1"/>
            <w:tabs>
              <w:tab w:val="right" w:leader="dot" w:pos="8630"/>
            </w:tabs>
            <w:rPr>
              <w:rFonts w:eastAsiaTheme="minorEastAsia" w:cstheme="minorBidi"/>
              <w:b w:val="0"/>
              <w:bCs w:val="0"/>
              <w:i w:val="0"/>
              <w:iCs w:val="0"/>
              <w:noProof/>
            </w:rPr>
          </w:pPr>
          <w:hyperlink w:anchor="_Toc107856717" w:history="1">
            <w:r w:rsidRPr="00B33010">
              <w:rPr>
                <w:rStyle w:val="Hyperlink"/>
                <w:noProof/>
              </w:rPr>
              <w:t>Blockchain Technologies</w:t>
            </w:r>
            <w:r>
              <w:rPr>
                <w:noProof/>
                <w:webHidden/>
              </w:rPr>
              <w:tab/>
            </w:r>
            <w:r>
              <w:rPr>
                <w:noProof/>
                <w:webHidden/>
              </w:rPr>
              <w:fldChar w:fldCharType="begin"/>
            </w:r>
            <w:r>
              <w:rPr>
                <w:noProof/>
                <w:webHidden/>
              </w:rPr>
              <w:instrText xml:space="preserve"> PAGEREF _Toc107856717 \h </w:instrText>
            </w:r>
            <w:r>
              <w:rPr>
                <w:noProof/>
                <w:webHidden/>
              </w:rPr>
            </w:r>
            <w:r>
              <w:rPr>
                <w:noProof/>
                <w:webHidden/>
              </w:rPr>
              <w:fldChar w:fldCharType="separate"/>
            </w:r>
            <w:r>
              <w:rPr>
                <w:noProof/>
                <w:webHidden/>
              </w:rPr>
              <w:t>4</w:t>
            </w:r>
            <w:r>
              <w:rPr>
                <w:noProof/>
                <w:webHidden/>
              </w:rPr>
              <w:fldChar w:fldCharType="end"/>
            </w:r>
          </w:hyperlink>
        </w:p>
        <w:p w14:paraId="1BD6011F" w14:textId="15A57535" w:rsidR="00326130" w:rsidRDefault="00326130">
          <w:pPr>
            <w:pStyle w:val="TOC2"/>
            <w:tabs>
              <w:tab w:val="right" w:leader="dot" w:pos="8630"/>
            </w:tabs>
            <w:rPr>
              <w:rFonts w:eastAsiaTheme="minorEastAsia" w:cstheme="minorBidi"/>
              <w:b w:val="0"/>
              <w:bCs w:val="0"/>
              <w:noProof/>
              <w:sz w:val="24"/>
              <w:szCs w:val="24"/>
            </w:rPr>
          </w:pPr>
          <w:hyperlink w:anchor="_Toc107856718" w:history="1">
            <w:r w:rsidRPr="00B33010">
              <w:rPr>
                <w:rStyle w:val="Hyperlink"/>
                <w:noProof/>
              </w:rPr>
              <w:t>FinTech &amp; Blockchain</w:t>
            </w:r>
            <w:r>
              <w:rPr>
                <w:noProof/>
                <w:webHidden/>
              </w:rPr>
              <w:tab/>
            </w:r>
            <w:r>
              <w:rPr>
                <w:noProof/>
                <w:webHidden/>
              </w:rPr>
              <w:fldChar w:fldCharType="begin"/>
            </w:r>
            <w:r>
              <w:rPr>
                <w:noProof/>
                <w:webHidden/>
              </w:rPr>
              <w:instrText xml:space="preserve"> PAGEREF _Toc107856718 \h </w:instrText>
            </w:r>
            <w:r>
              <w:rPr>
                <w:noProof/>
                <w:webHidden/>
              </w:rPr>
            </w:r>
            <w:r>
              <w:rPr>
                <w:noProof/>
                <w:webHidden/>
              </w:rPr>
              <w:fldChar w:fldCharType="separate"/>
            </w:r>
            <w:r>
              <w:rPr>
                <w:noProof/>
                <w:webHidden/>
              </w:rPr>
              <w:t>4</w:t>
            </w:r>
            <w:r>
              <w:rPr>
                <w:noProof/>
                <w:webHidden/>
              </w:rPr>
              <w:fldChar w:fldCharType="end"/>
            </w:r>
          </w:hyperlink>
        </w:p>
        <w:p w14:paraId="7BF5C5EB" w14:textId="69DDE877" w:rsidR="00326130" w:rsidRDefault="00326130">
          <w:pPr>
            <w:pStyle w:val="TOC3"/>
            <w:tabs>
              <w:tab w:val="right" w:leader="dot" w:pos="8630"/>
            </w:tabs>
            <w:rPr>
              <w:rFonts w:eastAsiaTheme="minorEastAsia" w:cstheme="minorBidi"/>
              <w:noProof/>
              <w:sz w:val="24"/>
              <w:szCs w:val="24"/>
            </w:rPr>
          </w:pPr>
          <w:hyperlink w:anchor="_Toc107856719" w:history="1">
            <w:r w:rsidRPr="00B33010">
              <w:rPr>
                <w:rStyle w:val="Hyperlink"/>
                <w:noProof/>
              </w:rPr>
              <w:t>Liquidity &amp; Blockchain</w:t>
            </w:r>
            <w:r>
              <w:rPr>
                <w:noProof/>
                <w:webHidden/>
              </w:rPr>
              <w:tab/>
            </w:r>
            <w:r>
              <w:rPr>
                <w:noProof/>
                <w:webHidden/>
              </w:rPr>
              <w:fldChar w:fldCharType="begin"/>
            </w:r>
            <w:r>
              <w:rPr>
                <w:noProof/>
                <w:webHidden/>
              </w:rPr>
              <w:instrText xml:space="preserve"> PAGEREF _Toc107856719 \h </w:instrText>
            </w:r>
            <w:r>
              <w:rPr>
                <w:noProof/>
                <w:webHidden/>
              </w:rPr>
            </w:r>
            <w:r>
              <w:rPr>
                <w:noProof/>
                <w:webHidden/>
              </w:rPr>
              <w:fldChar w:fldCharType="separate"/>
            </w:r>
            <w:r>
              <w:rPr>
                <w:noProof/>
                <w:webHidden/>
              </w:rPr>
              <w:t>6</w:t>
            </w:r>
            <w:r>
              <w:rPr>
                <w:noProof/>
                <w:webHidden/>
              </w:rPr>
              <w:fldChar w:fldCharType="end"/>
            </w:r>
          </w:hyperlink>
        </w:p>
        <w:p w14:paraId="1EB6C966" w14:textId="3DEB0224" w:rsidR="00326130" w:rsidRDefault="00326130">
          <w:pPr>
            <w:pStyle w:val="TOC3"/>
            <w:tabs>
              <w:tab w:val="right" w:leader="dot" w:pos="8630"/>
            </w:tabs>
            <w:rPr>
              <w:rFonts w:eastAsiaTheme="minorEastAsia" w:cstheme="minorBidi"/>
              <w:noProof/>
              <w:sz w:val="24"/>
              <w:szCs w:val="24"/>
            </w:rPr>
          </w:pPr>
          <w:hyperlink w:anchor="_Toc107856720" w:history="1">
            <w:r w:rsidRPr="00B33010">
              <w:rPr>
                <w:rStyle w:val="Hyperlink"/>
                <w:rFonts w:ascii="Orbitron" w:hAnsi="Orbitron"/>
                <w:iCs/>
                <w:noProof/>
              </w:rPr>
              <w:t>CrowdPoint</w:t>
            </w:r>
            <w:r w:rsidRPr="00B33010">
              <w:rPr>
                <w:rStyle w:val="Hyperlink"/>
                <w:iCs/>
                <w:noProof/>
              </w:rPr>
              <w:t>’s</w:t>
            </w:r>
            <w:r w:rsidRPr="00B33010">
              <w:rPr>
                <w:rStyle w:val="Hyperlink"/>
                <w:noProof/>
              </w:rPr>
              <w:t xml:space="preserve"> Blockchain-enabled Solutions for Investors</w:t>
            </w:r>
            <w:r>
              <w:rPr>
                <w:noProof/>
                <w:webHidden/>
              </w:rPr>
              <w:tab/>
            </w:r>
            <w:r>
              <w:rPr>
                <w:noProof/>
                <w:webHidden/>
              </w:rPr>
              <w:fldChar w:fldCharType="begin"/>
            </w:r>
            <w:r>
              <w:rPr>
                <w:noProof/>
                <w:webHidden/>
              </w:rPr>
              <w:instrText xml:space="preserve"> PAGEREF _Toc107856720 \h </w:instrText>
            </w:r>
            <w:r>
              <w:rPr>
                <w:noProof/>
                <w:webHidden/>
              </w:rPr>
            </w:r>
            <w:r>
              <w:rPr>
                <w:noProof/>
                <w:webHidden/>
              </w:rPr>
              <w:fldChar w:fldCharType="separate"/>
            </w:r>
            <w:r>
              <w:rPr>
                <w:noProof/>
                <w:webHidden/>
              </w:rPr>
              <w:t>9</w:t>
            </w:r>
            <w:r>
              <w:rPr>
                <w:noProof/>
                <w:webHidden/>
              </w:rPr>
              <w:fldChar w:fldCharType="end"/>
            </w:r>
          </w:hyperlink>
        </w:p>
        <w:p w14:paraId="65591FCD" w14:textId="0E8633EB" w:rsidR="00326130" w:rsidRDefault="00326130">
          <w:pPr>
            <w:pStyle w:val="TOC3"/>
            <w:tabs>
              <w:tab w:val="right" w:leader="dot" w:pos="8630"/>
            </w:tabs>
            <w:rPr>
              <w:rFonts w:eastAsiaTheme="minorEastAsia" w:cstheme="minorBidi"/>
              <w:noProof/>
              <w:sz w:val="24"/>
              <w:szCs w:val="24"/>
            </w:rPr>
          </w:pPr>
          <w:hyperlink w:anchor="_Toc107856721" w:history="1">
            <w:r w:rsidRPr="00B33010">
              <w:rPr>
                <w:rStyle w:val="Hyperlink"/>
                <w:noProof/>
              </w:rPr>
              <w:t>Secondary Markets: Liquidity Created via Blockchain-enabled Computational Trust</w:t>
            </w:r>
            <w:r>
              <w:rPr>
                <w:noProof/>
                <w:webHidden/>
              </w:rPr>
              <w:tab/>
            </w:r>
            <w:r>
              <w:rPr>
                <w:noProof/>
                <w:webHidden/>
              </w:rPr>
              <w:fldChar w:fldCharType="begin"/>
            </w:r>
            <w:r>
              <w:rPr>
                <w:noProof/>
                <w:webHidden/>
              </w:rPr>
              <w:instrText xml:space="preserve"> PAGEREF _Toc107856721 \h </w:instrText>
            </w:r>
            <w:r>
              <w:rPr>
                <w:noProof/>
                <w:webHidden/>
              </w:rPr>
            </w:r>
            <w:r>
              <w:rPr>
                <w:noProof/>
                <w:webHidden/>
              </w:rPr>
              <w:fldChar w:fldCharType="separate"/>
            </w:r>
            <w:r>
              <w:rPr>
                <w:noProof/>
                <w:webHidden/>
              </w:rPr>
              <w:t>9</w:t>
            </w:r>
            <w:r>
              <w:rPr>
                <w:noProof/>
                <w:webHidden/>
              </w:rPr>
              <w:fldChar w:fldCharType="end"/>
            </w:r>
          </w:hyperlink>
        </w:p>
        <w:p w14:paraId="2725DBD5" w14:textId="0815015C" w:rsidR="00326130" w:rsidRDefault="00326130">
          <w:pPr>
            <w:pStyle w:val="TOC1"/>
            <w:tabs>
              <w:tab w:val="right" w:leader="dot" w:pos="8630"/>
            </w:tabs>
            <w:rPr>
              <w:rFonts w:eastAsiaTheme="minorEastAsia" w:cstheme="minorBidi"/>
              <w:b w:val="0"/>
              <w:bCs w:val="0"/>
              <w:i w:val="0"/>
              <w:iCs w:val="0"/>
              <w:noProof/>
            </w:rPr>
          </w:pPr>
          <w:hyperlink w:anchor="_Toc107856722" w:history="1">
            <w:r w:rsidRPr="00B33010">
              <w:rPr>
                <w:rStyle w:val="Hyperlink"/>
                <w:noProof/>
              </w:rPr>
              <w:t>The blockchain enables Open, Honest, and Stable markets.</w:t>
            </w:r>
            <w:r>
              <w:rPr>
                <w:noProof/>
                <w:webHidden/>
              </w:rPr>
              <w:tab/>
            </w:r>
            <w:r>
              <w:rPr>
                <w:noProof/>
                <w:webHidden/>
              </w:rPr>
              <w:fldChar w:fldCharType="begin"/>
            </w:r>
            <w:r>
              <w:rPr>
                <w:noProof/>
                <w:webHidden/>
              </w:rPr>
              <w:instrText xml:space="preserve"> PAGEREF _Toc107856722 \h </w:instrText>
            </w:r>
            <w:r>
              <w:rPr>
                <w:noProof/>
                <w:webHidden/>
              </w:rPr>
            </w:r>
            <w:r>
              <w:rPr>
                <w:noProof/>
                <w:webHidden/>
              </w:rPr>
              <w:fldChar w:fldCharType="separate"/>
            </w:r>
            <w:r>
              <w:rPr>
                <w:noProof/>
                <w:webHidden/>
              </w:rPr>
              <w:t>12</w:t>
            </w:r>
            <w:r>
              <w:rPr>
                <w:noProof/>
                <w:webHidden/>
              </w:rPr>
              <w:fldChar w:fldCharType="end"/>
            </w:r>
          </w:hyperlink>
        </w:p>
        <w:p w14:paraId="726F447B" w14:textId="1BC61719" w:rsidR="00326130" w:rsidRDefault="00326130">
          <w:pPr>
            <w:pStyle w:val="TOC2"/>
            <w:tabs>
              <w:tab w:val="right" w:leader="dot" w:pos="8630"/>
            </w:tabs>
            <w:rPr>
              <w:rFonts w:eastAsiaTheme="minorEastAsia" w:cstheme="minorBidi"/>
              <w:b w:val="0"/>
              <w:bCs w:val="0"/>
              <w:noProof/>
              <w:sz w:val="24"/>
              <w:szCs w:val="24"/>
            </w:rPr>
          </w:pPr>
          <w:hyperlink w:anchor="_Toc107856723" w:history="1">
            <w:r w:rsidRPr="00B33010">
              <w:rPr>
                <w:rStyle w:val="Hyperlink"/>
                <w:noProof/>
              </w:rPr>
              <w:t>Technology Differentiator</w:t>
            </w:r>
            <w:r>
              <w:rPr>
                <w:noProof/>
                <w:webHidden/>
              </w:rPr>
              <w:tab/>
            </w:r>
            <w:r>
              <w:rPr>
                <w:noProof/>
                <w:webHidden/>
              </w:rPr>
              <w:fldChar w:fldCharType="begin"/>
            </w:r>
            <w:r>
              <w:rPr>
                <w:noProof/>
                <w:webHidden/>
              </w:rPr>
              <w:instrText xml:space="preserve"> PAGEREF _Toc107856723 \h </w:instrText>
            </w:r>
            <w:r>
              <w:rPr>
                <w:noProof/>
                <w:webHidden/>
              </w:rPr>
            </w:r>
            <w:r>
              <w:rPr>
                <w:noProof/>
                <w:webHidden/>
              </w:rPr>
              <w:fldChar w:fldCharType="separate"/>
            </w:r>
            <w:r>
              <w:rPr>
                <w:noProof/>
                <w:webHidden/>
              </w:rPr>
              <w:t>12</w:t>
            </w:r>
            <w:r>
              <w:rPr>
                <w:noProof/>
                <w:webHidden/>
              </w:rPr>
              <w:fldChar w:fldCharType="end"/>
            </w:r>
          </w:hyperlink>
        </w:p>
        <w:p w14:paraId="31A3152D" w14:textId="4C4416E0" w:rsidR="00326130" w:rsidRDefault="00326130">
          <w:pPr>
            <w:pStyle w:val="TOC3"/>
            <w:tabs>
              <w:tab w:val="right" w:leader="dot" w:pos="8630"/>
            </w:tabs>
            <w:rPr>
              <w:rFonts w:eastAsiaTheme="minorEastAsia" w:cstheme="minorBidi"/>
              <w:noProof/>
              <w:sz w:val="24"/>
              <w:szCs w:val="24"/>
            </w:rPr>
          </w:pPr>
          <w:hyperlink w:anchor="_Toc107856724" w:history="1">
            <w:r w:rsidRPr="00B33010">
              <w:rPr>
                <w:rStyle w:val="Hyperlink"/>
                <w:noProof/>
              </w:rPr>
              <w:t>Overview</w:t>
            </w:r>
            <w:r>
              <w:rPr>
                <w:noProof/>
                <w:webHidden/>
              </w:rPr>
              <w:tab/>
            </w:r>
            <w:r>
              <w:rPr>
                <w:noProof/>
                <w:webHidden/>
              </w:rPr>
              <w:fldChar w:fldCharType="begin"/>
            </w:r>
            <w:r>
              <w:rPr>
                <w:noProof/>
                <w:webHidden/>
              </w:rPr>
              <w:instrText xml:space="preserve"> PAGEREF _Toc107856724 \h </w:instrText>
            </w:r>
            <w:r>
              <w:rPr>
                <w:noProof/>
                <w:webHidden/>
              </w:rPr>
            </w:r>
            <w:r>
              <w:rPr>
                <w:noProof/>
                <w:webHidden/>
              </w:rPr>
              <w:fldChar w:fldCharType="separate"/>
            </w:r>
            <w:r>
              <w:rPr>
                <w:noProof/>
                <w:webHidden/>
              </w:rPr>
              <w:t>12</w:t>
            </w:r>
            <w:r>
              <w:rPr>
                <w:noProof/>
                <w:webHidden/>
              </w:rPr>
              <w:fldChar w:fldCharType="end"/>
            </w:r>
          </w:hyperlink>
        </w:p>
        <w:p w14:paraId="587027CD" w14:textId="441C6308" w:rsidR="00326130" w:rsidRDefault="00326130">
          <w:pPr>
            <w:pStyle w:val="TOC1"/>
            <w:tabs>
              <w:tab w:val="right" w:leader="dot" w:pos="8630"/>
            </w:tabs>
            <w:rPr>
              <w:rFonts w:eastAsiaTheme="minorEastAsia" w:cstheme="minorBidi"/>
              <w:b w:val="0"/>
              <w:bCs w:val="0"/>
              <w:i w:val="0"/>
              <w:iCs w:val="0"/>
              <w:noProof/>
            </w:rPr>
          </w:pPr>
          <w:hyperlink w:anchor="_Toc107856725" w:history="1">
            <w:r w:rsidRPr="00B33010">
              <w:rPr>
                <w:rStyle w:val="Hyperlink"/>
                <w:noProof/>
              </w:rPr>
              <w:t>Introducing Vogon</w:t>
            </w:r>
            <w:r>
              <w:rPr>
                <w:noProof/>
                <w:webHidden/>
              </w:rPr>
              <w:tab/>
            </w:r>
            <w:r>
              <w:rPr>
                <w:noProof/>
                <w:webHidden/>
              </w:rPr>
              <w:fldChar w:fldCharType="begin"/>
            </w:r>
            <w:r>
              <w:rPr>
                <w:noProof/>
                <w:webHidden/>
              </w:rPr>
              <w:instrText xml:space="preserve"> PAGEREF _Toc107856725 \h </w:instrText>
            </w:r>
            <w:r>
              <w:rPr>
                <w:noProof/>
                <w:webHidden/>
              </w:rPr>
            </w:r>
            <w:r>
              <w:rPr>
                <w:noProof/>
                <w:webHidden/>
              </w:rPr>
              <w:fldChar w:fldCharType="separate"/>
            </w:r>
            <w:r>
              <w:rPr>
                <w:noProof/>
                <w:webHidden/>
              </w:rPr>
              <w:t>13</w:t>
            </w:r>
            <w:r>
              <w:rPr>
                <w:noProof/>
                <w:webHidden/>
              </w:rPr>
              <w:fldChar w:fldCharType="end"/>
            </w:r>
          </w:hyperlink>
        </w:p>
        <w:p w14:paraId="61B3D61C" w14:textId="4B85C933" w:rsidR="00326130" w:rsidRDefault="00326130">
          <w:pPr>
            <w:pStyle w:val="TOC2"/>
            <w:tabs>
              <w:tab w:val="right" w:leader="dot" w:pos="8630"/>
            </w:tabs>
            <w:rPr>
              <w:rFonts w:eastAsiaTheme="minorEastAsia" w:cstheme="minorBidi"/>
              <w:b w:val="0"/>
              <w:bCs w:val="0"/>
              <w:noProof/>
              <w:sz w:val="24"/>
              <w:szCs w:val="24"/>
            </w:rPr>
          </w:pPr>
          <w:hyperlink w:anchor="_Toc107856726" w:history="1">
            <w:r w:rsidRPr="00B33010">
              <w:rPr>
                <w:rStyle w:val="Hyperlink"/>
                <w:noProof/>
              </w:rPr>
              <w:t>Blockchain Challenges</w:t>
            </w:r>
            <w:r>
              <w:rPr>
                <w:noProof/>
                <w:webHidden/>
              </w:rPr>
              <w:tab/>
            </w:r>
            <w:r>
              <w:rPr>
                <w:noProof/>
                <w:webHidden/>
              </w:rPr>
              <w:fldChar w:fldCharType="begin"/>
            </w:r>
            <w:r>
              <w:rPr>
                <w:noProof/>
                <w:webHidden/>
              </w:rPr>
              <w:instrText xml:space="preserve"> PAGEREF _Toc107856726 \h </w:instrText>
            </w:r>
            <w:r>
              <w:rPr>
                <w:noProof/>
                <w:webHidden/>
              </w:rPr>
            </w:r>
            <w:r>
              <w:rPr>
                <w:noProof/>
                <w:webHidden/>
              </w:rPr>
              <w:fldChar w:fldCharType="separate"/>
            </w:r>
            <w:r>
              <w:rPr>
                <w:noProof/>
                <w:webHidden/>
              </w:rPr>
              <w:t>14</w:t>
            </w:r>
            <w:r>
              <w:rPr>
                <w:noProof/>
                <w:webHidden/>
              </w:rPr>
              <w:fldChar w:fldCharType="end"/>
            </w:r>
          </w:hyperlink>
        </w:p>
        <w:p w14:paraId="4B29ECED" w14:textId="1D70132B" w:rsidR="00326130" w:rsidRDefault="00326130">
          <w:pPr>
            <w:pStyle w:val="TOC2"/>
            <w:tabs>
              <w:tab w:val="right" w:leader="dot" w:pos="8630"/>
            </w:tabs>
            <w:rPr>
              <w:rFonts w:eastAsiaTheme="minorEastAsia" w:cstheme="minorBidi"/>
              <w:b w:val="0"/>
              <w:bCs w:val="0"/>
              <w:noProof/>
              <w:sz w:val="24"/>
              <w:szCs w:val="24"/>
            </w:rPr>
          </w:pPr>
          <w:hyperlink w:anchor="_Toc107856727" w:history="1">
            <w:r w:rsidRPr="00B33010">
              <w:rPr>
                <w:rStyle w:val="Hyperlink"/>
                <w:noProof/>
              </w:rPr>
              <w:t>Scalability, Speed, Sharding, Micro Services, and More</w:t>
            </w:r>
            <w:r>
              <w:rPr>
                <w:noProof/>
                <w:webHidden/>
              </w:rPr>
              <w:tab/>
            </w:r>
            <w:r>
              <w:rPr>
                <w:noProof/>
                <w:webHidden/>
              </w:rPr>
              <w:fldChar w:fldCharType="begin"/>
            </w:r>
            <w:r>
              <w:rPr>
                <w:noProof/>
                <w:webHidden/>
              </w:rPr>
              <w:instrText xml:space="preserve"> PAGEREF _Toc107856727 \h </w:instrText>
            </w:r>
            <w:r>
              <w:rPr>
                <w:noProof/>
                <w:webHidden/>
              </w:rPr>
            </w:r>
            <w:r>
              <w:rPr>
                <w:noProof/>
                <w:webHidden/>
              </w:rPr>
              <w:fldChar w:fldCharType="separate"/>
            </w:r>
            <w:r>
              <w:rPr>
                <w:noProof/>
                <w:webHidden/>
              </w:rPr>
              <w:t>14</w:t>
            </w:r>
            <w:r>
              <w:rPr>
                <w:noProof/>
                <w:webHidden/>
              </w:rPr>
              <w:fldChar w:fldCharType="end"/>
            </w:r>
          </w:hyperlink>
        </w:p>
        <w:p w14:paraId="22732A7F" w14:textId="22C3B57F" w:rsidR="00326130" w:rsidRDefault="00326130">
          <w:pPr>
            <w:pStyle w:val="TOC2"/>
            <w:tabs>
              <w:tab w:val="right" w:leader="dot" w:pos="8630"/>
            </w:tabs>
            <w:rPr>
              <w:rFonts w:eastAsiaTheme="minorEastAsia" w:cstheme="minorBidi"/>
              <w:b w:val="0"/>
              <w:bCs w:val="0"/>
              <w:noProof/>
              <w:sz w:val="24"/>
              <w:szCs w:val="24"/>
            </w:rPr>
          </w:pPr>
          <w:hyperlink w:anchor="_Toc107856728" w:history="1">
            <w:r w:rsidRPr="00B33010">
              <w:rPr>
                <w:rStyle w:val="Hyperlink"/>
                <w:noProof/>
              </w:rPr>
              <w:t>Mind-boggling Fast</w:t>
            </w:r>
            <w:r>
              <w:rPr>
                <w:noProof/>
                <w:webHidden/>
              </w:rPr>
              <w:tab/>
            </w:r>
            <w:r>
              <w:rPr>
                <w:noProof/>
                <w:webHidden/>
              </w:rPr>
              <w:fldChar w:fldCharType="begin"/>
            </w:r>
            <w:r>
              <w:rPr>
                <w:noProof/>
                <w:webHidden/>
              </w:rPr>
              <w:instrText xml:space="preserve"> PAGEREF _Toc107856728 \h </w:instrText>
            </w:r>
            <w:r>
              <w:rPr>
                <w:noProof/>
                <w:webHidden/>
              </w:rPr>
            </w:r>
            <w:r>
              <w:rPr>
                <w:noProof/>
                <w:webHidden/>
              </w:rPr>
              <w:fldChar w:fldCharType="separate"/>
            </w:r>
            <w:r>
              <w:rPr>
                <w:noProof/>
                <w:webHidden/>
              </w:rPr>
              <w:t>15</w:t>
            </w:r>
            <w:r>
              <w:rPr>
                <w:noProof/>
                <w:webHidden/>
              </w:rPr>
              <w:fldChar w:fldCharType="end"/>
            </w:r>
          </w:hyperlink>
        </w:p>
        <w:p w14:paraId="37322147" w14:textId="2DA087F0" w:rsidR="00326130" w:rsidRDefault="00326130">
          <w:pPr>
            <w:pStyle w:val="TOC2"/>
            <w:tabs>
              <w:tab w:val="right" w:leader="dot" w:pos="8630"/>
            </w:tabs>
            <w:rPr>
              <w:rFonts w:eastAsiaTheme="minorEastAsia" w:cstheme="minorBidi"/>
              <w:b w:val="0"/>
              <w:bCs w:val="0"/>
              <w:noProof/>
              <w:sz w:val="24"/>
              <w:szCs w:val="24"/>
            </w:rPr>
          </w:pPr>
          <w:hyperlink w:anchor="_Toc107856729" w:history="1">
            <w:r w:rsidRPr="00B33010">
              <w:rPr>
                <w:rStyle w:val="Hyperlink"/>
                <w:rFonts w:ascii="Neuropol X Rg" w:hAnsi="Neuropol X Rg"/>
                <w:iCs/>
                <w:noProof/>
              </w:rPr>
              <w:t>Vogon</w:t>
            </w:r>
            <w:r w:rsidRPr="00B33010">
              <w:rPr>
                <w:rStyle w:val="Hyperlink"/>
                <w:rFonts w:ascii="Neuropol X Rg" w:hAnsi="Neuropol X Rg"/>
                <w:noProof/>
              </w:rPr>
              <w:t xml:space="preserve"> </w:t>
            </w:r>
            <w:r w:rsidRPr="00B33010">
              <w:rPr>
                <w:rStyle w:val="Hyperlink"/>
                <w:noProof/>
              </w:rPr>
              <w:t>Power Requirements</w:t>
            </w:r>
            <w:r>
              <w:rPr>
                <w:noProof/>
                <w:webHidden/>
              </w:rPr>
              <w:tab/>
            </w:r>
            <w:r>
              <w:rPr>
                <w:noProof/>
                <w:webHidden/>
              </w:rPr>
              <w:fldChar w:fldCharType="begin"/>
            </w:r>
            <w:r>
              <w:rPr>
                <w:noProof/>
                <w:webHidden/>
              </w:rPr>
              <w:instrText xml:space="preserve"> PAGEREF _Toc107856729 \h </w:instrText>
            </w:r>
            <w:r>
              <w:rPr>
                <w:noProof/>
                <w:webHidden/>
              </w:rPr>
            </w:r>
            <w:r>
              <w:rPr>
                <w:noProof/>
                <w:webHidden/>
              </w:rPr>
              <w:fldChar w:fldCharType="separate"/>
            </w:r>
            <w:r>
              <w:rPr>
                <w:noProof/>
                <w:webHidden/>
              </w:rPr>
              <w:t>15</w:t>
            </w:r>
            <w:r>
              <w:rPr>
                <w:noProof/>
                <w:webHidden/>
              </w:rPr>
              <w:fldChar w:fldCharType="end"/>
            </w:r>
          </w:hyperlink>
        </w:p>
        <w:p w14:paraId="19338427" w14:textId="39EB8E4C" w:rsidR="00326130" w:rsidRDefault="00326130">
          <w:pPr>
            <w:pStyle w:val="TOC2"/>
            <w:tabs>
              <w:tab w:val="right" w:leader="dot" w:pos="8630"/>
            </w:tabs>
            <w:rPr>
              <w:rFonts w:eastAsiaTheme="minorEastAsia" w:cstheme="minorBidi"/>
              <w:b w:val="0"/>
              <w:bCs w:val="0"/>
              <w:noProof/>
              <w:sz w:val="24"/>
              <w:szCs w:val="24"/>
            </w:rPr>
          </w:pPr>
          <w:hyperlink w:anchor="_Toc107856730" w:history="1">
            <w:r w:rsidRPr="00B33010">
              <w:rPr>
                <w:rStyle w:val="Hyperlink"/>
                <w:rFonts w:ascii="Neuropol X Rg" w:hAnsi="Neuropol X Rg"/>
                <w:iCs/>
                <w:noProof/>
              </w:rPr>
              <w:t>Vogon</w:t>
            </w:r>
            <w:r w:rsidRPr="00B33010">
              <w:rPr>
                <w:rStyle w:val="Hyperlink"/>
                <w:noProof/>
              </w:rPr>
              <w:t xml:space="preserve"> Security</w:t>
            </w:r>
            <w:r>
              <w:rPr>
                <w:noProof/>
                <w:webHidden/>
              </w:rPr>
              <w:tab/>
            </w:r>
            <w:r>
              <w:rPr>
                <w:noProof/>
                <w:webHidden/>
              </w:rPr>
              <w:fldChar w:fldCharType="begin"/>
            </w:r>
            <w:r>
              <w:rPr>
                <w:noProof/>
                <w:webHidden/>
              </w:rPr>
              <w:instrText xml:space="preserve"> PAGEREF _Toc107856730 \h </w:instrText>
            </w:r>
            <w:r>
              <w:rPr>
                <w:noProof/>
                <w:webHidden/>
              </w:rPr>
            </w:r>
            <w:r>
              <w:rPr>
                <w:noProof/>
                <w:webHidden/>
              </w:rPr>
              <w:fldChar w:fldCharType="separate"/>
            </w:r>
            <w:r>
              <w:rPr>
                <w:noProof/>
                <w:webHidden/>
              </w:rPr>
              <w:t>15</w:t>
            </w:r>
            <w:r>
              <w:rPr>
                <w:noProof/>
                <w:webHidden/>
              </w:rPr>
              <w:fldChar w:fldCharType="end"/>
            </w:r>
          </w:hyperlink>
        </w:p>
        <w:p w14:paraId="68617A19" w14:textId="7794E294" w:rsidR="00326130" w:rsidRDefault="00326130">
          <w:pPr>
            <w:pStyle w:val="TOC2"/>
            <w:tabs>
              <w:tab w:val="right" w:leader="dot" w:pos="8630"/>
            </w:tabs>
            <w:rPr>
              <w:rFonts w:eastAsiaTheme="minorEastAsia" w:cstheme="minorBidi"/>
              <w:b w:val="0"/>
              <w:bCs w:val="0"/>
              <w:noProof/>
              <w:sz w:val="24"/>
              <w:szCs w:val="24"/>
            </w:rPr>
          </w:pPr>
          <w:hyperlink w:anchor="_Toc107856731" w:history="1">
            <w:r w:rsidRPr="00B33010">
              <w:rPr>
                <w:rStyle w:val="Hyperlink"/>
                <w:noProof/>
              </w:rPr>
              <w:t>A Safer, Better Internet</w:t>
            </w:r>
            <w:r>
              <w:rPr>
                <w:noProof/>
                <w:webHidden/>
              </w:rPr>
              <w:tab/>
            </w:r>
            <w:r>
              <w:rPr>
                <w:noProof/>
                <w:webHidden/>
              </w:rPr>
              <w:fldChar w:fldCharType="begin"/>
            </w:r>
            <w:r>
              <w:rPr>
                <w:noProof/>
                <w:webHidden/>
              </w:rPr>
              <w:instrText xml:space="preserve"> PAGEREF _Toc107856731 \h </w:instrText>
            </w:r>
            <w:r>
              <w:rPr>
                <w:noProof/>
                <w:webHidden/>
              </w:rPr>
            </w:r>
            <w:r>
              <w:rPr>
                <w:noProof/>
                <w:webHidden/>
              </w:rPr>
              <w:fldChar w:fldCharType="separate"/>
            </w:r>
            <w:r>
              <w:rPr>
                <w:noProof/>
                <w:webHidden/>
              </w:rPr>
              <w:t>15</w:t>
            </w:r>
            <w:r>
              <w:rPr>
                <w:noProof/>
                <w:webHidden/>
              </w:rPr>
              <w:fldChar w:fldCharType="end"/>
            </w:r>
          </w:hyperlink>
        </w:p>
        <w:p w14:paraId="7E95F82E" w14:textId="1DC6CF22" w:rsidR="00326130" w:rsidRDefault="00326130">
          <w:pPr>
            <w:pStyle w:val="TOC2"/>
            <w:tabs>
              <w:tab w:val="right" w:leader="dot" w:pos="8630"/>
            </w:tabs>
            <w:rPr>
              <w:rFonts w:eastAsiaTheme="minorEastAsia" w:cstheme="minorBidi"/>
              <w:b w:val="0"/>
              <w:bCs w:val="0"/>
              <w:noProof/>
              <w:sz w:val="24"/>
              <w:szCs w:val="24"/>
            </w:rPr>
          </w:pPr>
          <w:hyperlink w:anchor="_Toc107856732" w:history="1">
            <w:r w:rsidRPr="00B33010">
              <w:rPr>
                <w:rStyle w:val="Hyperlink"/>
                <w:noProof/>
              </w:rPr>
              <w:t>A Decentralized Cloud</w:t>
            </w:r>
            <w:r>
              <w:rPr>
                <w:noProof/>
                <w:webHidden/>
              </w:rPr>
              <w:tab/>
            </w:r>
            <w:r>
              <w:rPr>
                <w:noProof/>
                <w:webHidden/>
              </w:rPr>
              <w:fldChar w:fldCharType="begin"/>
            </w:r>
            <w:r>
              <w:rPr>
                <w:noProof/>
                <w:webHidden/>
              </w:rPr>
              <w:instrText xml:space="preserve"> PAGEREF _Toc107856732 \h </w:instrText>
            </w:r>
            <w:r>
              <w:rPr>
                <w:noProof/>
                <w:webHidden/>
              </w:rPr>
            </w:r>
            <w:r>
              <w:rPr>
                <w:noProof/>
                <w:webHidden/>
              </w:rPr>
              <w:fldChar w:fldCharType="separate"/>
            </w:r>
            <w:r>
              <w:rPr>
                <w:noProof/>
                <w:webHidden/>
              </w:rPr>
              <w:t>16</w:t>
            </w:r>
            <w:r>
              <w:rPr>
                <w:noProof/>
                <w:webHidden/>
              </w:rPr>
              <w:fldChar w:fldCharType="end"/>
            </w:r>
          </w:hyperlink>
        </w:p>
        <w:p w14:paraId="5A5EFA84" w14:textId="1B17655E" w:rsidR="00326130" w:rsidRDefault="00326130">
          <w:pPr>
            <w:pStyle w:val="TOC3"/>
            <w:tabs>
              <w:tab w:val="right" w:leader="dot" w:pos="8630"/>
            </w:tabs>
            <w:rPr>
              <w:rFonts w:eastAsiaTheme="minorEastAsia" w:cstheme="minorBidi"/>
              <w:noProof/>
              <w:sz w:val="24"/>
              <w:szCs w:val="24"/>
            </w:rPr>
          </w:pPr>
          <w:hyperlink w:anchor="_Toc107856733" w:history="1">
            <w:r w:rsidRPr="00B33010">
              <w:rPr>
                <w:rStyle w:val="Hyperlink"/>
                <w:noProof/>
              </w:rPr>
              <w:t>Towels: Vogon Microservices, Creating a Decentralized Cloud</w:t>
            </w:r>
            <w:r>
              <w:rPr>
                <w:noProof/>
                <w:webHidden/>
              </w:rPr>
              <w:tab/>
            </w:r>
            <w:r>
              <w:rPr>
                <w:noProof/>
                <w:webHidden/>
              </w:rPr>
              <w:fldChar w:fldCharType="begin"/>
            </w:r>
            <w:r>
              <w:rPr>
                <w:noProof/>
                <w:webHidden/>
              </w:rPr>
              <w:instrText xml:space="preserve"> PAGEREF _Toc107856733 \h </w:instrText>
            </w:r>
            <w:r>
              <w:rPr>
                <w:noProof/>
                <w:webHidden/>
              </w:rPr>
            </w:r>
            <w:r>
              <w:rPr>
                <w:noProof/>
                <w:webHidden/>
              </w:rPr>
              <w:fldChar w:fldCharType="separate"/>
            </w:r>
            <w:r>
              <w:rPr>
                <w:noProof/>
                <w:webHidden/>
              </w:rPr>
              <w:t>16</w:t>
            </w:r>
            <w:r>
              <w:rPr>
                <w:noProof/>
                <w:webHidden/>
              </w:rPr>
              <w:fldChar w:fldCharType="end"/>
            </w:r>
          </w:hyperlink>
        </w:p>
        <w:p w14:paraId="08BD72E6" w14:textId="20D7F525" w:rsidR="00326130" w:rsidRDefault="00326130">
          <w:pPr>
            <w:pStyle w:val="TOC2"/>
            <w:tabs>
              <w:tab w:val="right" w:leader="dot" w:pos="8630"/>
            </w:tabs>
            <w:rPr>
              <w:rFonts w:eastAsiaTheme="minorEastAsia" w:cstheme="minorBidi"/>
              <w:b w:val="0"/>
              <w:bCs w:val="0"/>
              <w:noProof/>
              <w:sz w:val="24"/>
              <w:szCs w:val="24"/>
            </w:rPr>
          </w:pPr>
          <w:hyperlink w:anchor="_Toc107856734" w:history="1">
            <w:r w:rsidRPr="00B33010">
              <w:rPr>
                <w:rStyle w:val="Hyperlink"/>
                <w:noProof/>
              </w:rPr>
              <w:t>Vogon Consensus: Block Graph at Scale</w:t>
            </w:r>
            <w:r>
              <w:rPr>
                <w:noProof/>
                <w:webHidden/>
              </w:rPr>
              <w:tab/>
            </w:r>
            <w:r>
              <w:rPr>
                <w:noProof/>
                <w:webHidden/>
              </w:rPr>
              <w:fldChar w:fldCharType="begin"/>
            </w:r>
            <w:r>
              <w:rPr>
                <w:noProof/>
                <w:webHidden/>
              </w:rPr>
              <w:instrText xml:space="preserve"> PAGEREF _Toc107856734 \h </w:instrText>
            </w:r>
            <w:r>
              <w:rPr>
                <w:noProof/>
                <w:webHidden/>
              </w:rPr>
            </w:r>
            <w:r>
              <w:rPr>
                <w:noProof/>
                <w:webHidden/>
              </w:rPr>
              <w:fldChar w:fldCharType="separate"/>
            </w:r>
            <w:r>
              <w:rPr>
                <w:noProof/>
                <w:webHidden/>
              </w:rPr>
              <w:t>16</w:t>
            </w:r>
            <w:r>
              <w:rPr>
                <w:noProof/>
                <w:webHidden/>
              </w:rPr>
              <w:fldChar w:fldCharType="end"/>
            </w:r>
          </w:hyperlink>
        </w:p>
        <w:p w14:paraId="66ED85F8" w14:textId="2A3C604D" w:rsidR="00326130" w:rsidRDefault="00326130">
          <w:pPr>
            <w:pStyle w:val="TOC3"/>
            <w:tabs>
              <w:tab w:val="right" w:leader="dot" w:pos="8630"/>
            </w:tabs>
            <w:rPr>
              <w:rFonts w:eastAsiaTheme="minorEastAsia" w:cstheme="minorBidi"/>
              <w:noProof/>
              <w:sz w:val="24"/>
              <w:szCs w:val="24"/>
            </w:rPr>
          </w:pPr>
          <w:hyperlink w:anchor="_Toc107856735" w:history="1">
            <w:r w:rsidRPr="00B33010">
              <w:rPr>
                <w:rStyle w:val="Hyperlink"/>
                <w:noProof/>
              </w:rPr>
              <w:t xml:space="preserve">Searching on </w:t>
            </w:r>
            <w:r w:rsidRPr="00B33010">
              <w:rPr>
                <w:rStyle w:val="Hyperlink"/>
                <w:rFonts w:ascii="Neuropol X Rg" w:hAnsi="Neuropol X Rg"/>
                <w:noProof/>
              </w:rPr>
              <w:t>Vogon</w:t>
            </w:r>
            <w:r>
              <w:rPr>
                <w:noProof/>
                <w:webHidden/>
              </w:rPr>
              <w:tab/>
            </w:r>
            <w:r>
              <w:rPr>
                <w:noProof/>
                <w:webHidden/>
              </w:rPr>
              <w:fldChar w:fldCharType="begin"/>
            </w:r>
            <w:r>
              <w:rPr>
                <w:noProof/>
                <w:webHidden/>
              </w:rPr>
              <w:instrText xml:space="preserve"> PAGEREF _Toc107856735 \h </w:instrText>
            </w:r>
            <w:r>
              <w:rPr>
                <w:noProof/>
                <w:webHidden/>
              </w:rPr>
            </w:r>
            <w:r>
              <w:rPr>
                <w:noProof/>
                <w:webHidden/>
              </w:rPr>
              <w:fldChar w:fldCharType="separate"/>
            </w:r>
            <w:r>
              <w:rPr>
                <w:noProof/>
                <w:webHidden/>
              </w:rPr>
              <w:t>17</w:t>
            </w:r>
            <w:r>
              <w:rPr>
                <w:noProof/>
                <w:webHidden/>
              </w:rPr>
              <w:fldChar w:fldCharType="end"/>
            </w:r>
          </w:hyperlink>
        </w:p>
        <w:p w14:paraId="41395F93" w14:textId="1604F058" w:rsidR="00326130" w:rsidRDefault="00326130">
          <w:pPr>
            <w:pStyle w:val="TOC3"/>
            <w:tabs>
              <w:tab w:val="right" w:leader="dot" w:pos="8630"/>
            </w:tabs>
            <w:rPr>
              <w:rFonts w:eastAsiaTheme="minorEastAsia" w:cstheme="minorBidi"/>
              <w:noProof/>
              <w:sz w:val="24"/>
              <w:szCs w:val="24"/>
            </w:rPr>
          </w:pPr>
          <w:hyperlink w:anchor="_Toc107856736" w:history="1">
            <w:r w:rsidRPr="00B33010">
              <w:rPr>
                <w:rStyle w:val="Hyperlink"/>
                <w:noProof/>
              </w:rPr>
              <w:t>Vogons Defending the Human Identity</w:t>
            </w:r>
            <w:r>
              <w:rPr>
                <w:noProof/>
                <w:webHidden/>
              </w:rPr>
              <w:tab/>
            </w:r>
            <w:r>
              <w:rPr>
                <w:noProof/>
                <w:webHidden/>
              </w:rPr>
              <w:fldChar w:fldCharType="begin"/>
            </w:r>
            <w:r>
              <w:rPr>
                <w:noProof/>
                <w:webHidden/>
              </w:rPr>
              <w:instrText xml:space="preserve"> PAGEREF _Toc107856736 \h </w:instrText>
            </w:r>
            <w:r>
              <w:rPr>
                <w:noProof/>
                <w:webHidden/>
              </w:rPr>
            </w:r>
            <w:r>
              <w:rPr>
                <w:noProof/>
                <w:webHidden/>
              </w:rPr>
              <w:fldChar w:fldCharType="separate"/>
            </w:r>
            <w:r>
              <w:rPr>
                <w:noProof/>
                <w:webHidden/>
              </w:rPr>
              <w:t>18</w:t>
            </w:r>
            <w:r>
              <w:rPr>
                <w:noProof/>
                <w:webHidden/>
              </w:rPr>
              <w:fldChar w:fldCharType="end"/>
            </w:r>
          </w:hyperlink>
        </w:p>
        <w:p w14:paraId="51145422" w14:textId="22FC08DB" w:rsidR="00326130" w:rsidRDefault="00326130">
          <w:pPr>
            <w:pStyle w:val="TOC3"/>
            <w:tabs>
              <w:tab w:val="right" w:leader="dot" w:pos="8630"/>
            </w:tabs>
            <w:rPr>
              <w:rFonts w:eastAsiaTheme="minorEastAsia" w:cstheme="minorBidi"/>
              <w:noProof/>
              <w:sz w:val="24"/>
              <w:szCs w:val="24"/>
            </w:rPr>
          </w:pPr>
          <w:hyperlink w:anchor="_Toc107856737" w:history="1">
            <w:r w:rsidRPr="00B33010">
              <w:rPr>
                <w:rStyle w:val="Hyperlink"/>
                <w:rFonts w:ascii="Neuropol X Rg" w:hAnsi="Neuropol X Rg"/>
                <w:noProof/>
              </w:rPr>
              <w:t>Vogon</w:t>
            </w:r>
            <w:r w:rsidRPr="00B33010">
              <w:rPr>
                <w:rStyle w:val="Hyperlink"/>
                <w:noProof/>
              </w:rPr>
              <w:t xml:space="preserve"> Design and Engineering</w:t>
            </w:r>
            <w:r>
              <w:rPr>
                <w:noProof/>
                <w:webHidden/>
              </w:rPr>
              <w:tab/>
            </w:r>
            <w:r>
              <w:rPr>
                <w:noProof/>
                <w:webHidden/>
              </w:rPr>
              <w:fldChar w:fldCharType="begin"/>
            </w:r>
            <w:r>
              <w:rPr>
                <w:noProof/>
                <w:webHidden/>
              </w:rPr>
              <w:instrText xml:space="preserve"> PAGEREF _Toc107856737 \h </w:instrText>
            </w:r>
            <w:r>
              <w:rPr>
                <w:noProof/>
                <w:webHidden/>
              </w:rPr>
            </w:r>
            <w:r>
              <w:rPr>
                <w:noProof/>
                <w:webHidden/>
              </w:rPr>
              <w:fldChar w:fldCharType="separate"/>
            </w:r>
            <w:r>
              <w:rPr>
                <w:noProof/>
                <w:webHidden/>
              </w:rPr>
              <w:t>18</w:t>
            </w:r>
            <w:r>
              <w:rPr>
                <w:noProof/>
                <w:webHidden/>
              </w:rPr>
              <w:fldChar w:fldCharType="end"/>
            </w:r>
          </w:hyperlink>
        </w:p>
        <w:p w14:paraId="13EC6C01" w14:textId="2FC0F348" w:rsidR="00326130" w:rsidRDefault="00326130">
          <w:pPr>
            <w:pStyle w:val="TOC2"/>
            <w:tabs>
              <w:tab w:val="right" w:leader="dot" w:pos="8630"/>
            </w:tabs>
            <w:rPr>
              <w:rFonts w:eastAsiaTheme="minorEastAsia" w:cstheme="minorBidi"/>
              <w:b w:val="0"/>
              <w:bCs w:val="0"/>
              <w:noProof/>
              <w:sz w:val="24"/>
              <w:szCs w:val="24"/>
            </w:rPr>
          </w:pPr>
          <w:hyperlink w:anchor="_Toc107856738" w:history="1">
            <w:r w:rsidRPr="00B33010">
              <w:rPr>
                <w:rStyle w:val="Hyperlink"/>
                <w:rFonts w:ascii="Neuropol X Rg" w:hAnsi="Neuropol X Rg"/>
                <w:noProof/>
              </w:rPr>
              <w:t>Vogons</w:t>
            </w:r>
            <w:r w:rsidRPr="00B33010">
              <w:rPr>
                <w:rStyle w:val="Hyperlink"/>
                <w:noProof/>
              </w:rPr>
              <w:t xml:space="preserve"> and Digital Transformation</w:t>
            </w:r>
            <w:r>
              <w:rPr>
                <w:noProof/>
                <w:webHidden/>
              </w:rPr>
              <w:tab/>
            </w:r>
            <w:r>
              <w:rPr>
                <w:noProof/>
                <w:webHidden/>
              </w:rPr>
              <w:fldChar w:fldCharType="begin"/>
            </w:r>
            <w:r>
              <w:rPr>
                <w:noProof/>
                <w:webHidden/>
              </w:rPr>
              <w:instrText xml:space="preserve"> PAGEREF _Toc107856738 \h </w:instrText>
            </w:r>
            <w:r>
              <w:rPr>
                <w:noProof/>
                <w:webHidden/>
              </w:rPr>
            </w:r>
            <w:r>
              <w:rPr>
                <w:noProof/>
                <w:webHidden/>
              </w:rPr>
              <w:fldChar w:fldCharType="separate"/>
            </w:r>
            <w:r>
              <w:rPr>
                <w:noProof/>
                <w:webHidden/>
              </w:rPr>
              <w:t>19</w:t>
            </w:r>
            <w:r>
              <w:rPr>
                <w:noProof/>
                <w:webHidden/>
              </w:rPr>
              <w:fldChar w:fldCharType="end"/>
            </w:r>
          </w:hyperlink>
        </w:p>
        <w:p w14:paraId="6FF8190F" w14:textId="6DE483D2" w:rsidR="00326130" w:rsidRDefault="00326130">
          <w:pPr>
            <w:pStyle w:val="TOC1"/>
            <w:tabs>
              <w:tab w:val="right" w:leader="dot" w:pos="8630"/>
            </w:tabs>
            <w:rPr>
              <w:rFonts w:eastAsiaTheme="minorEastAsia" w:cstheme="minorBidi"/>
              <w:b w:val="0"/>
              <w:bCs w:val="0"/>
              <w:i w:val="0"/>
              <w:iCs w:val="0"/>
              <w:noProof/>
            </w:rPr>
          </w:pPr>
          <w:hyperlink w:anchor="_Toc107856739" w:history="1">
            <w:r w:rsidRPr="00B33010">
              <w:rPr>
                <w:rStyle w:val="Hyperlink"/>
                <w:noProof/>
              </w:rPr>
              <w:t>Tokenomics</w:t>
            </w:r>
            <w:r>
              <w:rPr>
                <w:noProof/>
                <w:webHidden/>
              </w:rPr>
              <w:tab/>
            </w:r>
            <w:r>
              <w:rPr>
                <w:noProof/>
                <w:webHidden/>
              </w:rPr>
              <w:fldChar w:fldCharType="begin"/>
            </w:r>
            <w:r>
              <w:rPr>
                <w:noProof/>
                <w:webHidden/>
              </w:rPr>
              <w:instrText xml:space="preserve"> PAGEREF _Toc107856739 \h </w:instrText>
            </w:r>
            <w:r>
              <w:rPr>
                <w:noProof/>
                <w:webHidden/>
              </w:rPr>
            </w:r>
            <w:r>
              <w:rPr>
                <w:noProof/>
                <w:webHidden/>
              </w:rPr>
              <w:fldChar w:fldCharType="separate"/>
            </w:r>
            <w:r>
              <w:rPr>
                <w:noProof/>
                <w:webHidden/>
              </w:rPr>
              <w:t>19</w:t>
            </w:r>
            <w:r>
              <w:rPr>
                <w:noProof/>
                <w:webHidden/>
              </w:rPr>
              <w:fldChar w:fldCharType="end"/>
            </w:r>
          </w:hyperlink>
        </w:p>
        <w:p w14:paraId="1BE64538" w14:textId="3731A703" w:rsidR="00326130" w:rsidRDefault="00326130">
          <w:pPr>
            <w:pStyle w:val="TOC2"/>
            <w:tabs>
              <w:tab w:val="right" w:leader="dot" w:pos="8630"/>
            </w:tabs>
            <w:rPr>
              <w:rFonts w:eastAsiaTheme="minorEastAsia" w:cstheme="minorBidi"/>
              <w:b w:val="0"/>
              <w:bCs w:val="0"/>
              <w:noProof/>
              <w:sz w:val="24"/>
              <w:szCs w:val="24"/>
            </w:rPr>
          </w:pPr>
          <w:hyperlink w:anchor="_Toc107856740" w:history="1">
            <w:r w:rsidRPr="00B33010">
              <w:rPr>
                <w:rStyle w:val="Hyperlink"/>
                <w:noProof/>
              </w:rPr>
              <w:t xml:space="preserve">Introducing </w:t>
            </w:r>
            <w:r w:rsidRPr="00B33010">
              <w:rPr>
                <w:rStyle w:val="Hyperlink"/>
                <w:rFonts w:ascii="Neuropol X Lt" w:hAnsi="Neuropol X Lt"/>
                <w:iCs/>
                <w:noProof/>
                <w:highlight w:val="yellow"/>
              </w:rPr>
              <w:t>crwd</w:t>
            </w:r>
            <w:r w:rsidRPr="00B33010">
              <w:rPr>
                <w:rStyle w:val="Hyperlink"/>
                <w:rFonts w:ascii="Neuropol X Rg" w:hAnsi="Neuropol X Rg"/>
                <w:iCs/>
                <w:noProof/>
                <w:highlight w:val="yellow"/>
              </w:rPr>
              <w:t>units</w:t>
            </w:r>
            <w:r>
              <w:rPr>
                <w:noProof/>
                <w:webHidden/>
              </w:rPr>
              <w:tab/>
            </w:r>
            <w:r>
              <w:rPr>
                <w:noProof/>
                <w:webHidden/>
              </w:rPr>
              <w:fldChar w:fldCharType="begin"/>
            </w:r>
            <w:r>
              <w:rPr>
                <w:noProof/>
                <w:webHidden/>
              </w:rPr>
              <w:instrText xml:space="preserve"> PAGEREF _Toc107856740 \h </w:instrText>
            </w:r>
            <w:r>
              <w:rPr>
                <w:noProof/>
                <w:webHidden/>
              </w:rPr>
            </w:r>
            <w:r>
              <w:rPr>
                <w:noProof/>
                <w:webHidden/>
              </w:rPr>
              <w:fldChar w:fldCharType="separate"/>
            </w:r>
            <w:r>
              <w:rPr>
                <w:noProof/>
                <w:webHidden/>
              </w:rPr>
              <w:t>20</w:t>
            </w:r>
            <w:r>
              <w:rPr>
                <w:noProof/>
                <w:webHidden/>
              </w:rPr>
              <w:fldChar w:fldCharType="end"/>
            </w:r>
          </w:hyperlink>
        </w:p>
        <w:p w14:paraId="6BFA370E" w14:textId="6EEDC2D0" w:rsidR="00326130" w:rsidRDefault="00326130">
          <w:pPr>
            <w:pStyle w:val="TOC1"/>
            <w:tabs>
              <w:tab w:val="right" w:leader="dot" w:pos="8630"/>
            </w:tabs>
            <w:rPr>
              <w:rFonts w:eastAsiaTheme="minorEastAsia" w:cstheme="minorBidi"/>
              <w:b w:val="0"/>
              <w:bCs w:val="0"/>
              <w:i w:val="0"/>
              <w:iCs w:val="0"/>
              <w:noProof/>
            </w:rPr>
          </w:pPr>
          <w:hyperlink w:anchor="_Toc107856741" w:history="1">
            <w:r w:rsidRPr="00B33010">
              <w:rPr>
                <w:rStyle w:val="Hyperlink"/>
                <w:noProof/>
              </w:rPr>
              <w:t>Summary: Open, Honest, Stable Markets</w:t>
            </w:r>
            <w:r>
              <w:rPr>
                <w:noProof/>
                <w:webHidden/>
              </w:rPr>
              <w:tab/>
            </w:r>
            <w:r>
              <w:rPr>
                <w:noProof/>
                <w:webHidden/>
              </w:rPr>
              <w:fldChar w:fldCharType="begin"/>
            </w:r>
            <w:r>
              <w:rPr>
                <w:noProof/>
                <w:webHidden/>
              </w:rPr>
              <w:instrText xml:space="preserve"> PAGEREF _Toc107856741 \h </w:instrText>
            </w:r>
            <w:r>
              <w:rPr>
                <w:noProof/>
                <w:webHidden/>
              </w:rPr>
            </w:r>
            <w:r>
              <w:rPr>
                <w:noProof/>
                <w:webHidden/>
              </w:rPr>
              <w:fldChar w:fldCharType="separate"/>
            </w:r>
            <w:r>
              <w:rPr>
                <w:noProof/>
                <w:webHidden/>
              </w:rPr>
              <w:t>22</w:t>
            </w:r>
            <w:r>
              <w:rPr>
                <w:noProof/>
                <w:webHidden/>
              </w:rPr>
              <w:fldChar w:fldCharType="end"/>
            </w:r>
          </w:hyperlink>
        </w:p>
        <w:p w14:paraId="791EF963" w14:textId="45E94990" w:rsidR="00326130" w:rsidRDefault="00326130">
          <w:pPr>
            <w:pStyle w:val="TOC2"/>
            <w:tabs>
              <w:tab w:val="right" w:leader="dot" w:pos="8630"/>
            </w:tabs>
            <w:rPr>
              <w:rFonts w:eastAsiaTheme="minorEastAsia" w:cstheme="minorBidi"/>
              <w:b w:val="0"/>
              <w:bCs w:val="0"/>
              <w:noProof/>
              <w:sz w:val="24"/>
              <w:szCs w:val="24"/>
            </w:rPr>
          </w:pPr>
          <w:hyperlink w:anchor="_Toc107856742" w:history="1">
            <w:r w:rsidRPr="00B33010">
              <w:rPr>
                <w:rStyle w:val="Hyperlink"/>
                <w:noProof/>
              </w:rPr>
              <w:t>Illustrative Use Case</w:t>
            </w:r>
            <w:r>
              <w:rPr>
                <w:noProof/>
                <w:webHidden/>
              </w:rPr>
              <w:tab/>
            </w:r>
            <w:r>
              <w:rPr>
                <w:noProof/>
                <w:webHidden/>
              </w:rPr>
              <w:fldChar w:fldCharType="begin"/>
            </w:r>
            <w:r>
              <w:rPr>
                <w:noProof/>
                <w:webHidden/>
              </w:rPr>
              <w:instrText xml:space="preserve"> PAGEREF _Toc107856742 \h </w:instrText>
            </w:r>
            <w:r>
              <w:rPr>
                <w:noProof/>
                <w:webHidden/>
              </w:rPr>
            </w:r>
            <w:r>
              <w:rPr>
                <w:noProof/>
                <w:webHidden/>
              </w:rPr>
              <w:fldChar w:fldCharType="separate"/>
            </w:r>
            <w:r>
              <w:rPr>
                <w:noProof/>
                <w:webHidden/>
              </w:rPr>
              <w:t>22</w:t>
            </w:r>
            <w:r>
              <w:rPr>
                <w:noProof/>
                <w:webHidden/>
              </w:rPr>
              <w:fldChar w:fldCharType="end"/>
            </w:r>
          </w:hyperlink>
        </w:p>
        <w:p w14:paraId="34523AFC" w14:textId="3D74D3F3" w:rsidR="00326130" w:rsidRDefault="00326130">
          <w:pPr>
            <w:pStyle w:val="TOC1"/>
            <w:tabs>
              <w:tab w:val="right" w:leader="dot" w:pos="8630"/>
            </w:tabs>
            <w:rPr>
              <w:rFonts w:eastAsiaTheme="minorEastAsia" w:cstheme="minorBidi"/>
              <w:b w:val="0"/>
              <w:bCs w:val="0"/>
              <w:i w:val="0"/>
              <w:iCs w:val="0"/>
              <w:noProof/>
            </w:rPr>
          </w:pPr>
          <w:hyperlink w:anchor="_Toc107856743" w:history="1">
            <w:r w:rsidRPr="00B33010">
              <w:rPr>
                <w:rStyle w:val="Hyperlink"/>
                <w:rFonts w:ascii="Neuropol X Lt" w:hAnsi="Neuropol X Lt"/>
                <w:noProof/>
              </w:rPr>
              <w:t>crwd</w:t>
            </w:r>
            <w:r w:rsidRPr="00B33010">
              <w:rPr>
                <w:rStyle w:val="Hyperlink"/>
                <w:rFonts w:ascii="Neuropol X Rg" w:hAnsi="Neuropol X Rg"/>
                <w:noProof/>
              </w:rPr>
              <w:t>unit</w:t>
            </w:r>
            <w:r w:rsidRPr="00B33010">
              <w:rPr>
                <w:rStyle w:val="Hyperlink"/>
                <w:noProof/>
              </w:rPr>
              <w:t xml:space="preserve"> Value Propositions</w:t>
            </w:r>
            <w:r>
              <w:rPr>
                <w:noProof/>
                <w:webHidden/>
              </w:rPr>
              <w:tab/>
            </w:r>
            <w:r>
              <w:rPr>
                <w:noProof/>
                <w:webHidden/>
              </w:rPr>
              <w:fldChar w:fldCharType="begin"/>
            </w:r>
            <w:r>
              <w:rPr>
                <w:noProof/>
                <w:webHidden/>
              </w:rPr>
              <w:instrText xml:space="preserve"> PAGEREF _Toc107856743 \h </w:instrText>
            </w:r>
            <w:r>
              <w:rPr>
                <w:noProof/>
                <w:webHidden/>
              </w:rPr>
            </w:r>
            <w:r>
              <w:rPr>
                <w:noProof/>
                <w:webHidden/>
              </w:rPr>
              <w:fldChar w:fldCharType="separate"/>
            </w:r>
            <w:r>
              <w:rPr>
                <w:noProof/>
                <w:webHidden/>
              </w:rPr>
              <w:t>24</w:t>
            </w:r>
            <w:r>
              <w:rPr>
                <w:noProof/>
                <w:webHidden/>
              </w:rPr>
              <w:fldChar w:fldCharType="end"/>
            </w:r>
          </w:hyperlink>
        </w:p>
        <w:p w14:paraId="51AD9E4D" w14:textId="2BF1FAF4" w:rsidR="00326130" w:rsidRDefault="00326130">
          <w:pPr>
            <w:pStyle w:val="TOC2"/>
            <w:tabs>
              <w:tab w:val="right" w:leader="dot" w:pos="8630"/>
            </w:tabs>
            <w:rPr>
              <w:rFonts w:eastAsiaTheme="minorEastAsia" w:cstheme="minorBidi"/>
              <w:b w:val="0"/>
              <w:bCs w:val="0"/>
              <w:noProof/>
              <w:sz w:val="24"/>
              <w:szCs w:val="24"/>
            </w:rPr>
          </w:pPr>
          <w:hyperlink w:anchor="_Toc107856744" w:history="1">
            <w:r w:rsidRPr="00B33010">
              <w:rPr>
                <w:rStyle w:val="Hyperlink"/>
                <w:noProof/>
              </w:rPr>
              <w:t>Value-added Benefit to Crypto Exchanges</w:t>
            </w:r>
            <w:r>
              <w:rPr>
                <w:noProof/>
                <w:webHidden/>
              </w:rPr>
              <w:tab/>
            </w:r>
            <w:r>
              <w:rPr>
                <w:noProof/>
                <w:webHidden/>
              </w:rPr>
              <w:fldChar w:fldCharType="begin"/>
            </w:r>
            <w:r>
              <w:rPr>
                <w:noProof/>
                <w:webHidden/>
              </w:rPr>
              <w:instrText xml:space="preserve"> PAGEREF _Toc107856744 \h </w:instrText>
            </w:r>
            <w:r>
              <w:rPr>
                <w:noProof/>
                <w:webHidden/>
              </w:rPr>
            </w:r>
            <w:r>
              <w:rPr>
                <w:noProof/>
                <w:webHidden/>
              </w:rPr>
              <w:fldChar w:fldCharType="separate"/>
            </w:r>
            <w:r>
              <w:rPr>
                <w:noProof/>
                <w:webHidden/>
              </w:rPr>
              <w:t>24</w:t>
            </w:r>
            <w:r>
              <w:rPr>
                <w:noProof/>
                <w:webHidden/>
              </w:rPr>
              <w:fldChar w:fldCharType="end"/>
            </w:r>
          </w:hyperlink>
        </w:p>
        <w:p w14:paraId="0C9ED820" w14:textId="4624705D" w:rsidR="00326130" w:rsidRDefault="00326130">
          <w:pPr>
            <w:pStyle w:val="TOC1"/>
            <w:tabs>
              <w:tab w:val="right" w:leader="dot" w:pos="8630"/>
            </w:tabs>
            <w:rPr>
              <w:rFonts w:eastAsiaTheme="minorEastAsia" w:cstheme="minorBidi"/>
              <w:b w:val="0"/>
              <w:bCs w:val="0"/>
              <w:i w:val="0"/>
              <w:iCs w:val="0"/>
              <w:noProof/>
            </w:rPr>
          </w:pPr>
          <w:hyperlink w:anchor="_Toc107856745" w:history="1">
            <w:r w:rsidRPr="00B33010">
              <w:rPr>
                <w:rStyle w:val="Hyperlink"/>
                <w:noProof/>
              </w:rPr>
              <w:t>CrowdPoint Roadmap</w:t>
            </w:r>
            <w:r>
              <w:rPr>
                <w:noProof/>
                <w:webHidden/>
              </w:rPr>
              <w:tab/>
            </w:r>
            <w:r>
              <w:rPr>
                <w:noProof/>
                <w:webHidden/>
              </w:rPr>
              <w:fldChar w:fldCharType="begin"/>
            </w:r>
            <w:r>
              <w:rPr>
                <w:noProof/>
                <w:webHidden/>
              </w:rPr>
              <w:instrText xml:space="preserve"> PAGEREF _Toc107856745 \h </w:instrText>
            </w:r>
            <w:r>
              <w:rPr>
                <w:noProof/>
                <w:webHidden/>
              </w:rPr>
            </w:r>
            <w:r>
              <w:rPr>
                <w:noProof/>
                <w:webHidden/>
              </w:rPr>
              <w:fldChar w:fldCharType="separate"/>
            </w:r>
            <w:r>
              <w:rPr>
                <w:noProof/>
                <w:webHidden/>
              </w:rPr>
              <w:t>25</w:t>
            </w:r>
            <w:r>
              <w:rPr>
                <w:noProof/>
                <w:webHidden/>
              </w:rPr>
              <w:fldChar w:fldCharType="end"/>
            </w:r>
          </w:hyperlink>
        </w:p>
        <w:p w14:paraId="44D60988" w14:textId="3DAB53C0" w:rsidR="00326130" w:rsidRDefault="00326130">
          <w:pPr>
            <w:pStyle w:val="TOC2"/>
            <w:tabs>
              <w:tab w:val="right" w:leader="dot" w:pos="8630"/>
            </w:tabs>
            <w:rPr>
              <w:rFonts w:eastAsiaTheme="minorEastAsia" w:cstheme="minorBidi"/>
              <w:b w:val="0"/>
              <w:bCs w:val="0"/>
              <w:noProof/>
              <w:sz w:val="24"/>
              <w:szCs w:val="24"/>
            </w:rPr>
          </w:pPr>
          <w:hyperlink w:anchor="_Toc107856746" w:history="1">
            <w:r w:rsidRPr="00B33010">
              <w:rPr>
                <w:rStyle w:val="Hyperlink"/>
                <w:noProof/>
              </w:rPr>
              <w:t>Stage 1: Friends and Family Round &gt; Further develop TestNet</w:t>
            </w:r>
            <w:r>
              <w:rPr>
                <w:noProof/>
                <w:webHidden/>
              </w:rPr>
              <w:tab/>
            </w:r>
            <w:r>
              <w:rPr>
                <w:noProof/>
                <w:webHidden/>
              </w:rPr>
              <w:fldChar w:fldCharType="begin"/>
            </w:r>
            <w:r>
              <w:rPr>
                <w:noProof/>
                <w:webHidden/>
              </w:rPr>
              <w:instrText xml:space="preserve"> PAGEREF _Toc107856746 \h </w:instrText>
            </w:r>
            <w:r>
              <w:rPr>
                <w:noProof/>
                <w:webHidden/>
              </w:rPr>
            </w:r>
            <w:r>
              <w:rPr>
                <w:noProof/>
                <w:webHidden/>
              </w:rPr>
              <w:fldChar w:fldCharType="separate"/>
            </w:r>
            <w:r>
              <w:rPr>
                <w:noProof/>
                <w:webHidden/>
              </w:rPr>
              <w:t>25</w:t>
            </w:r>
            <w:r>
              <w:rPr>
                <w:noProof/>
                <w:webHidden/>
              </w:rPr>
              <w:fldChar w:fldCharType="end"/>
            </w:r>
          </w:hyperlink>
        </w:p>
        <w:p w14:paraId="6238924D" w14:textId="0E3D5CE4" w:rsidR="00326130" w:rsidRDefault="00326130">
          <w:pPr>
            <w:pStyle w:val="TOC2"/>
            <w:tabs>
              <w:tab w:val="right" w:leader="dot" w:pos="8630"/>
            </w:tabs>
            <w:rPr>
              <w:rFonts w:eastAsiaTheme="minorEastAsia" w:cstheme="minorBidi"/>
              <w:b w:val="0"/>
              <w:bCs w:val="0"/>
              <w:noProof/>
              <w:sz w:val="24"/>
              <w:szCs w:val="24"/>
            </w:rPr>
          </w:pPr>
          <w:hyperlink w:anchor="_Toc107856747" w:history="1">
            <w:r w:rsidRPr="00B33010">
              <w:rPr>
                <w:rStyle w:val="Hyperlink"/>
                <w:noProof/>
              </w:rPr>
              <w:t>Stage 2: Pre-Sale Block One</w:t>
            </w:r>
            <w:r>
              <w:rPr>
                <w:noProof/>
                <w:webHidden/>
              </w:rPr>
              <w:tab/>
            </w:r>
            <w:r>
              <w:rPr>
                <w:noProof/>
                <w:webHidden/>
              </w:rPr>
              <w:fldChar w:fldCharType="begin"/>
            </w:r>
            <w:r>
              <w:rPr>
                <w:noProof/>
                <w:webHidden/>
              </w:rPr>
              <w:instrText xml:space="preserve"> PAGEREF _Toc107856747 \h </w:instrText>
            </w:r>
            <w:r>
              <w:rPr>
                <w:noProof/>
                <w:webHidden/>
              </w:rPr>
            </w:r>
            <w:r>
              <w:rPr>
                <w:noProof/>
                <w:webHidden/>
              </w:rPr>
              <w:fldChar w:fldCharType="separate"/>
            </w:r>
            <w:r>
              <w:rPr>
                <w:noProof/>
                <w:webHidden/>
              </w:rPr>
              <w:t>25</w:t>
            </w:r>
            <w:r>
              <w:rPr>
                <w:noProof/>
                <w:webHidden/>
              </w:rPr>
              <w:fldChar w:fldCharType="end"/>
            </w:r>
          </w:hyperlink>
        </w:p>
        <w:p w14:paraId="2F518364" w14:textId="3A576658" w:rsidR="00326130" w:rsidRDefault="00326130">
          <w:pPr>
            <w:pStyle w:val="TOC2"/>
            <w:tabs>
              <w:tab w:val="right" w:leader="dot" w:pos="8630"/>
            </w:tabs>
            <w:rPr>
              <w:rFonts w:eastAsiaTheme="minorEastAsia" w:cstheme="minorBidi"/>
              <w:b w:val="0"/>
              <w:bCs w:val="0"/>
              <w:noProof/>
              <w:sz w:val="24"/>
              <w:szCs w:val="24"/>
            </w:rPr>
          </w:pPr>
          <w:hyperlink w:anchor="_Toc107856748" w:history="1">
            <w:r w:rsidRPr="00B33010">
              <w:rPr>
                <w:rStyle w:val="Hyperlink"/>
                <w:noProof/>
              </w:rPr>
              <w:t>Stage 3: Pre-Sale Block Two</w:t>
            </w:r>
            <w:r>
              <w:rPr>
                <w:noProof/>
                <w:webHidden/>
              </w:rPr>
              <w:tab/>
            </w:r>
            <w:r>
              <w:rPr>
                <w:noProof/>
                <w:webHidden/>
              </w:rPr>
              <w:fldChar w:fldCharType="begin"/>
            </w:r>
            <w:r>
              <w:rPr>
                <w:noProof/>
                <w:webHidden/>
              </w:rPr>
              <w:instrText xml:space="preserve"> PAGEREF _Toc107856748 \h </w:instrText>
            </w:r>
            <w:r>
              <w:rPr>
                <w:noProof/>
                <w:webHidden/>
              </w:rPr>
            </w:r>
            <w:r>
              <w:rPr>
                <w:noProof/>
                <w:webHidden/>
              </w:rPr>
              <w:fldChar w:fldCharType="separate"/>
            </w:r>
            <w:r>
              <w:rPr>
                <w:noProof/>
                <w:webHidden/>
              </w:rPr>
              <w:t>26</w:t>
            </w:r>
            <w:r>
              <w:rPr>
                <w:noProof/>
                <w:webHidden/>
              </w:rPr>
              <w:fldChar w:fldCharType="end"/>
            </w:r>
          </w:hyperlink>
        </w:p>
        <w:p w14:paraId="652A70FD" w14:textId="34A91467" w:rsidR="00326130" w:rsidRDefault="00326130">
          <w:pPr>
            <w:pStyle w:val="TOC2"/>
            <w:tabs>
              <w:tab w:val="right" w:leader="dot" w:pos="8630"/>
            </w:tabs>
            <w:rPr>
              <w:rFonts w:eastAsiaTheme="minorEastAsia" w:cstheme="minorBidi"/>
              <w:b w:val="0"/>
              <w:bCs w:val="0"/>
              <w:noProof/>
              <w:sz w:val="24"/>
              <w:szCs w:val="24"/>
            </w:rPr>
          </w:pPr>
          <w:hyperlink w:anchor="_Toc107856749" w:history="1">
            <w:r w:rsidRPr="00B33010">
              <w:rPr>
                <w:rStyle w:val="Hyperlink"/>
                <w:noProof/>
              </w:rPr>
              <w:t>Stage 4: Pre-Sale Block Three</w:t>
            </w:r>
            <w:r>
              <w:rPr>
                <w:noProof/>
                <w:webHidden/>
              </w:rPr>
              <w:tab/>
            </w:r>
            <w:r>
              <w:rPr>
                <w:noProof/>
                <w:webHidden/>
              </w:rPr>
              <w:fldChar w:fldCharType="begin"/>
            </w:r>
            <w:r>
              <w:rPr>
                <w:noProof/>
                <w:webHidden/>
              </w:rPr>
              <w:instrText xml:space="preserve"> PAGEREF _Toc107856749 \h </w:instrText>
            </w:r>
            <w:r>
              <w:rPr>
                <w:noProof/>
                <w:webHidden/>
              </w:rPr>
            </w:r>
            <w:r>
              <w:rPr>
                <w:noProof/>
                <w:webHidden/>
              </w:rPr>
              <w:fldChar w:fldCharType="separate"/>
            </w:r>
            <w:r>
              <w:rPr>
                <w:noProof/>
                <w:webHidden/>
              </w:rPr>
              <w:t>26</w:t>
            </w:r>
            <w:r>
              <w:rPr>
                <w:noProof/>
                <w:webHidden/>
              </w:rPr>
              <w:fldChar w:fldCharType="end"/>
            </w:r>
          </w:hyperlink>
        </w:p>
        <w:p w14:paraId="283D75B3" w14:textId="2ECD4B81" w:rsidR="00326130" w:rsidRDefault="00326130">
          <w:pPr>
            <w:pStyle w:val="TOC1"/>
            <w:tabs>
              <w:tab w:val="right" w:leader="dot" w:pos="8630"/>
            </w:tabs>
            <w:rPr>
              <w:rFonts w:eastAsiaTheme="minorEastAsia" w:cstheme="minorBidi"/>
              <w:b w:val="0"/>
              <w:bCs w:val="0"/>
              <w:i w:val="0"/>
              <w:iCs w:val="0"/>
              <w:noProof/>
            </w:rPr>
          </w:pPr>
          <w:hyperlink w:anchor="_Toc107856750" w:history="1">
            <w:r w:rsidRPr="00B33010">
              <w:rPr>
                <w:rStyle w:val="Hyperlink"/>
                <w:noProof/>
              </w:rPr>
              <w:t>Allocation of Funds</w:t>
            </w:r>
            <w:r>
              <w:rPr>
                <w:noProof/>
                <w:webHidden/>
              </w:rPr>
              <w:tab/>
            </w:r>
            <w:r>
              <w:rPr>
                <w:noProof/>
                <w:webHidden/>
              </w:rPr>
              <w:fldChar w:fldCharType="begin"/>
            </w:r>
            <w:r>
              <w:rPr>
                <w:noProof/>
                <w:webHidden/>
              </w:rPr>
              <w:instrText xml:space="preserve"> PAGEREF _Toc107856750 \h </w:instrText>
            </w:r>
            <w:r>
              <w:rPr>
                <w:noProof/>
                <w:webHidden/>
              </w:rPr>
            </w:r>
            <w:r>
              <w:rPr>
                <w:noProof/>
                <w:webHidden/>
              </w:rPr>
              <w:fldChar w:fldCharType="separate"/>
            </w:r>
            <w:r>
              <w:rPr>
                <w:noProof/>
                <w:webHidden/>
              </w:rPr>
              <w:t>26</w:t>
            </w:r>
            <w:r>
              <w:rPr>
                <w:noProof/>
                <w:webHidden/>
              </w:rPr>
              <w:fldChar w:fldCharType="end"/>
            </w:r>
          </w:hyperlink>
        </w:p>
        <w:p w14:paraId="58D91B0F" w14:textId="55E74E23" w:rsidR="00326130" w:rsidRDefault="00326130">
          <w:pPr>
            <w:pStyle w:val="TOC1"/>
            <w:tabs>
              <w:tab w:val="right" w:leader="dot" w:pos="8630"/>
            </w:tabs>
            <w:rPr>
              <w:rFonts w:eastAsiaTheme="minorEastAsia" w:cstheme="minorBidi"/>
              <w:b w:val="0"/>
              <w:bCs w:val="0"/>
              <w:i w:val="0"/>
              <w:iCs w:val="0"/>
              <w:noProof/>
            </w:rPr>
          </w:pPr>
          <w:hyperlink w:anchor="_Toc107856751" w:history="1">
            <w:r w:rsidRPr="00B33010">
              <w:rPr>
                <w:rStyle w:val="Hyperlink"/>
                <w:noProof/>
              </w:rPr>
              <w:t>Allocation of Tokens</w:t>
            </w:r>
            <w:r>
              <w:rPr>
                <w:noProof/>
                <w:webHidden/>
              </w:rPr>
              <w:tab/>
            </w:r>
            <w:r>
              <w:rPr>
                <w:noProof/>
                <w:webHidden/>
              </w:rPr>
              <w:fldChar w:fldCharType="begin"/>
            </w:r>
            <w:r>
              <w:rPr>
                <w:noProof/>
                <w:webHidden/>
              </w:rPr>
              <w:instrText xml:space="preserve"> PAGEREF _Toc107856751 \h </w:instrText>
            </w:r>
            <w:r>
              <w:rPr>
                <w:noProof/>
                <w:webHidden/>
              </w:rPr>
            </w:r>
            <w:r>
              <w:rPr>
                <w:noProof/>
                <w:webHidden/>
              </w:rPr>
              <w:fldChar w:fldCharType="separate"/>
            </w:r>
            <w:r>
              <w:rPr>
                <w:noProof/>
                <w:webHidden/>
              </w:rPr>
              <w:t>27</w:t>
            </w:r>
            <w:r>
              <w:rPr>
                <w:noProof/>
                <w:webHidden/>
              </w:rPr>
              <w:fldChar w:fldCharType="end"/>
            </w:r>
          </w:hyperlink>
        </w:p>
        <w:p w14:paraId="1BEFEFC9" w14:textId="556F1C51" w:rsidR="00326130" w:rsidRDefault="00326130">
          <w:pPr>
            <w:pStyle w:val="TOC1"/>
            <w:tabs>
              <w:tab w:val="right" w:leader="dot" w:pos="8630"/>
            </w:tabs>
            <w:rPr>
              <w:rFonts w:eastAsiaTheme="minorEastAsia" w:cstheme="minorBidi"/>
              <w:b w:val="0"/>
              <w:bCs w:val="0"/>
              <w:i w:val="0"/>
              <w:iCs w:val="0"/>
              <w:noProof/>
            </w:rPr>
          </w:pPr>
          <w:hyperlink w:anchor="_Toc107856752" w:history="1">
            <w:r w:rsidRPr="00B33010">
              <w:rPr>
                <w:rStyle w:val="Hyperlink"/>
                <w:noProof/>
              </w:rPr>
              <w:t>Leadership Team</w:t>
            </w:r>
            <w:r>
              <w:rPr>
                <w:noProof/>
                <w:webHidden/>
              </w:rPr>
              <w:tab/>
            </w:r>
            <w:r>
              <w:rPr>
                <w:noProof/>
                <w:webHidden/>
              </w:rPr>
              <w:fldChar w:fldCharType="begin"/>
            </w:r>
            <w:r>
              <w:rPr>
                <w:noProof/>
                <w:webHidden/>
              </w:rPr>
              <w:instrText xml:space="preserve"> PAGEREF _Toc107856752 \h </w:instrText>
            </w:r>
            <w:r>
              <w:rPr>
                <w:noProof/>
                <w:webHidden/>
              </w:rPr>
            </w:r>
            <w:r>
              <w:rPr>
                <w:noProof/>
                <w:webHidden/>
              </w:rPr>
              <w:fldChar w:fldCharType="separate"/>
            </w:r>
            <w:r>
              <w:rPr>
                <w:noProof/>
                <w:webHidden/>
              </w:rPr>
              <w:t>27</w:t>
            </w:r>
            <w:r>
              <w:rPr>
                <w:noProof/>
                <w:webHidden/>
              </w:rPr>
              <w:fldChar w:fldCharType="end"/>
            </w:r>
          </w:hyperlink>
        </w:p>
        <w:p w14:paraId="5ECEA39F" w14:textId="43427423" w:rsidR="00326130" w:rsidRDefault="00326130">
          <w:pPr>
            <w:pStyle w:val="TOC2"/>
            <w:tabs>
              <w:tab w:val="right" w:leader="dot" w:pos="8630"/>
            </w:tabs>
            <w:rPr>
              <w:rFonts w:eastAsiaTheme="minorEastAsia" w:cstheme="minorBidi"/>
              <w:b w:val="0"/>
              <w:bCs w:val="0"/>
              <w:noProof/>
              <w:sz w:val="24"/>
              <w:szCs w:val="24"/>
            </w:rPr>
          </w:pPr>
          <w:hyperlink w:anchor="_Toc107856753" w:history="1">
            <w:r w:rsidRPr="00B33010">
              <w:rPr>
                <w:rStyle w:val="Hyperlink"/>
                <w:noProof/>
              </w:rPr>
              <w:t>Mr. Sean M. Brehm</w:t>
            </w:r>
            <w:r>
              <w:rPr>
                <w:noProof/>
                <w:webHidden/>
              </w:rPr>
              <w:tab/>
            </w:r>
            <w:r>
              <w:rPr>
                <w:noProof/>
                <w:webHidden/>
              </w:rPr>
              <w:fldChar w:fldCharType="begin"/>
            </w:r>
            <w:r>
              <w:rPr>
                <w:noProof/>
                <w:webHidden/>
              </w:rPr>
              <w:instrText xml:space="preserve"> PAGEREF _Toc107856753 \h </w:instrText>
            </w:r>
            <w:r>
              <w:rPr>
                <w:noProof/>
                <w:webHidden/>
              </w:rPr>
            </w:r>
            <w:r>
              <w:rPr>
                <w:noProof/>
                <w:webHidden/>
              </w:rPr>
              <w:fldChar w:fldCharType="separate"/>
            </w:r>
            <w:r>
              <w:rPr>
                <w:noProof/>
                <w:webHidden/>
              </w:rPr>
              <w:t>27</w:t>
            </w:r>
            <w:r>
              <w:rPr>
                <w:noProof/>
                <w:webHidden/>
              </w:rPr>
              <w:fldChar w:fldCharType="end"/>
            </w:r>
          </w:hyperlink>
        </w:p>
        <w:p w14:paraId="3867EE0B" w14:textId="2F411490" w:rsidR="00326130" w:rsidRDefault="00326130">
          <w:pPr>
            <w:pStyle w:val="TOC2"/>
            <w:tabs>
              <w:tab w:val="right" w:leader="dot" w:pos="8630"/>
            </w:tabs>
            <w:rPr>
              <w:rFonts w:eastAsiaTheme="minorEastAsia" w:cstheme="minorBidi"/>
              <w:b w:val="0"/>
              <w:bCs w:val="0"/>
              <w:noProof/>
              <w:sz w:val="24"/>
              <w:szCs w:val="24"/>
            </w:rPr>
          </w:pPr>
          <w:hyperlink w:anchor="_Toc107856754" w:history="1">
            <w:r w:rsidRPr="00B33010">
              <w:rPr>
                <w:rStyle w:val="Hyperlink"/>
                <w:noProof/>
              </w:rPr>
              <w:t>Mr. Nadab U. Akhtar</w:t>
            </w:r>
            <w:r>
              <w:rPr>
                <w:noProof/>
                <w:webHidden/>
              </w:rPr>
              <w:tab/>
            </w:r>
            <w:r>
              <w:rPr>
                <w:noProof/>
                <w:webHidden/>
              </w:rPr>
              <w:fldChar w:fldCharType="begin"/>
            </w:r>
            <w:r>
              <w:rPr>
                <w:noProof/>
                <w:webHidden/>
              </w:rPr>
              <w:instrText xml:space="preserve"> PAGEREF _Toc107856754 \h </w:instrText>
            </w:r>
            <w:r>
              <w:rPr>
                <w:noProof/>
                <w:webHidden/>
              </w:rPr>
            </w:r>
            <w:r>
              <w:rPr>
                <w:noProof/>
                <w:webHidden/>
              </w:rPr>
              <w:fldChar w:fldCharType="separate"/>
            </w:r>
            <w:r>
              <w:rPr>
                <w:noProof/>
                <w:webHidden/>
              </w:rPr>
              <w:t>28</w:t>
            </w:r>
            <w:r>
              <w:rPr>
                <w:noProof/>
                <w:webHidden/>
              </w:rPr>
              <w:fldChar w:fldCharType="end"/>
            </w:r>
          </w:hyperlink>
        </w:p>
        <w:p w14:paraId="0623E953" w14:textId="631A9988" w:rsidR="00326130" w:rsidRDefault="00326130">
          <w:pPr>
            <w:pStyle w:val="TOC2"/>
            <w:tabs>
              <w:tab w:val="right" w:leader="dot" w:pos="8630"/>
            </w:tabs>
            <w:rPr>
              <w:rFonts w:eastAsiaTheme="minorEastAsia" w:cstheme="minorBidi"/>
              <w:b w:val="0"/>
              <w:bCs w:val="0"/>
              <w:noProof/>
              <w:sz w:val="24"/>
              <w:szCs w:val="24"/>
            </w:rPr>
          </w:pPr>
          <w:hyperlink w:anchor="_Toc107856755" w:history="1">
            <w:r w:rsidRPr="00B33010">
              <w:rPr>
                <w:rStyle w:val="Hyperlink"/>
                <w:noProof/>
              </w:rPr>
              <w:t>Mr. Eraj U. Akhtar</w:t>
            </w:r>
            <w:r>
              <w:rPr>
                <w:noProof/>
                <w:webHidden/>
              </w:rPr>
              <w:tab/>
            </w:r>
            <w:r>
              <w:rPr>
                <w:noProof/>
                <w:webHidden/>
              </w:rPr>
              <w:fldChar w:fldCharType="begin"/>
            </w:r>
            <w:r>
              <w:rPr>
                <w:noProof/>
                <w:webHidden/>
              </w:rPr>
              <w:instrText xml:space="preserve"> PAGEREF _Toc107856755 \h </w:instrText>
            </w:r>
            <w:r>
              <w:rPr>
                <w:noProof/>
                <w:webHidden/>
              </w:rPr>
            </w:r>
            <w:r>
              <w:rPr>
                <w:noProof/>
                <w:webHidden/>
              </w:rPr>
              <w:fldChar w:fldCharType="separate"/>
            </w:r>
            <w:r>
              <w:rPr>
                <w:noProof/>
                <w:webHidden/>
              </w:rPr>
              <w:t>29</w:t>
            </w:r>
            <w:r>
              <w:rPr>
                <w:noProof/>
                <w:webHidden/>
              </w:rPr>
              <w:fldChar w:fldCharType="end"/>
            </w:r>
          </w:hyperlink>
        </w:p>
        <w:p w14:paraId="2ABADA03" w14:textId="73FCA9CE" w:rsidR="00326130" w:rsidRDefault="00326130">
          <w:pPr>
            <w:pStyle w:val="TOC2"/>
            <w:tabs>
              <w:tab w:val="right" w:leader="dot" w:pos="8630"/>
            </w:tabs>
            <w:rPr>
              <w:rFonts w:eastAsiaTheme="minorEastAsia" w:cstheme="minorBidi"/>
              <w:b w:val="0"/>
              <w:bCs w:val="0"/>
              <w:noProof/>
              <w:sz w:val="24"/>
              <w:szCs w:val="24"/>
            </w:rPr>
          </w:pPr>
          <w:hyperlink w:anchor="_Toc107856756" w:history="1">
            <w:r w:rsidRPr="00B33010">
              <w:rPr>
                <w:rStyle w:val="Hyperlink"/>
                <w:noProof/>
              </w:rPr>
              <w:t>Dr. Wolf Kohn</w:t>
            </w:r>
            <w:r>
              <w:rPr>
                <w:noProof/>
                <w:webHidden/>
              </w:rPr>
              <w:tab/>
            </w:r>
            <w:r>
              <w:rPr>
                <w:noProof/>
                <w:webHidden/>
              </w:rPr>
              <w:fldChar w:fldCharType="begin"/>
            </w:r>
            <w:r>
              <w:rPr>
                <w:noProof/>
                <w:webHidden/>
              </w:rPr>
              <w:instrText xml:space="preserve"> PAGEREF _Toc107856756 \h </w:instrText>
            </w:r>
            <w:r>
              <w:rPr>
                <w:noProof/>
                <w:webHidden/>
              </w:rPr>
            </w:r>
            <w:r>
              <w:rPr>
                <w:noProof/>
                <w:webHidden/>
              </w:rPr>
              <w:fldChar w:fldCharType="separate"/>
            </w:r>
            <w:r>
              <w:rPr>
                <w:noProof/>
                <w:webHidden/>
              </w:rPr>
              <w:t>30</w:t>
            </w:r>
            <w:r>
              <w:rPr>
                <w:noProof/>
                <w:webHidden/>
              </w:rPr>
              <w:fldChar w:fldCharType="end"/>
            </w:r>
          </w:hyperlink>
        </w:p>
        <w:p w14:paraId="5D4A7C28" w14:textId="2FF4EFC3" w:rsidR="00326130" w:rsidRDefault="00326130">
          <w:pPr>
            <w:pStyle w:val="TOC2"/>
            <w:tabs>
              <w:tab w:val="right" w:leader="dot" w:pos="8630"/>
            </w:tabs>
            <w:rPr>
              <w:rFonts w:eastAsiaTheme="minorEastAsia" w:cstheme="minorBidi"/>
              <w:b w:val="0"/>
              <w:bCs w:val="0"/>
              <w:noProof/>
              <w:sz w:val="24"/>
              <w:szCs w:val="24"/>
            </w:rPr>
          </w:pPr>
          <w:hyperlink w:anchor="_Toc107856757" w:history="1">
            <w:r w:rsidRPr="00B33010">
              <w:rPr>
                <w:rStyle w:val="Hyperlink"/>
                <w:noProof/>
              </w:rPr>
              <w:t>Mr. Daniel J. Guinan</w:t>
            </w:r>
            <w:r>
              <w:rPr>
                <w:noProof/>
                <w:webHidden/>
              </w:rPr>
              <w:tab/>
            </w:r>
            <w:r>
              <w:rPr>
                <w:noProof/>
                <w:webHidden/>
              </w:rPr>
              <w:fldChar w:fldCharType="begin"/>
            </w:r>
            <w:r>
              <w:rPr>
                <w:noProof/>
                <w:webHidden/>
              </w:rPr>
              <w:instrText xml:space="preserve"> PAGEREF _Toc107856757 \h </w:instrText>
            </w:r>
            <w:r>
              <w:rPr>
                <w:noProof/>
                <w:webHidden/>
              </w:rPr>
            </w:r>
            <w:r>
              <w:rPr>
                <w:noProof/>
                <w:webHidden/>
              </w:rPr>
              <w:fldChar w:fldCharType="separate"/>
            </w:r>
            <w:r>
              <w:rPr>
                <w:noProof/>
                <w:webHidden/>
              </w:rPr>
              <w:t>30</w:t>
            </w:r>
            <w:r>
              <w:rPr>
                <w:noProof/>
                <w:webHidden/>
              </w:rPr>
              <w:fldChar w:fldCharType="end"/>
            </w:r>
          </w:hyperlink>
        </w:p>
        <w:p w14:paraId="0D89E6EC" w14:textId="0FC653A5" w:rsidR="00326130" w:rsidRDefault="00326130">
          <w:pPr>
            <w:pStyle w:val="TOC2"/>
            <w:tabs>
              <w:tab w:val="right" w:leader="dot" w:pos="8630"/>
            </w:tabs>
            <w:rPr>
              <w:rFonts w:eastAsiaTheme="minorEastAsia" w:cstheme="minorBidi"/>
              <w:b w:val="0"/>
              <w:bCs w:val="0"/>
              <w:noProof/>
              <w:sz w:val="24"/>
              <w:szCs w:val="24"/>
            </w:rPr>
          </w:pPr>
          <w:hyperlink w:anchor="_Toc107856758" w:history="1">
            <w:r w:rsidRPr="00B33010">
              <w:rPr>
                <w:rStyle w:val="Hyperlink"/>
                <w:noProof/>
              </w:rPr>
              <w:t>Mr. Andrew (“Andy”) Barkett</w:t>
            </w:r>
            <w:r>
              <w:rPr>
                <w:noProof/>
                <w:webHidden/>
              </w:rPr>
              <w:tab/>
            </w:r>
            <w:r>
              <w:rPr>
                <w:noProof/>
                <w:webHidden/>
              </w:rPr>
              <w:fldChar w:fldCharType="begin"/>
            </w:r>
            <w:r>
              <w:rPr>
                <w:noProof/>
                <w:webHidden/>
              </w:rPr>
              <w:instrText xml:space="preserve"> PAGEREF _Toc107856758 \h </w:instrText>
            </w:r>
            <w:r>
              <w:rPr>
                <w:noProof/>
                <w:webHidden/>
              </w:rPr>
            </w:r>
            <w:r>
              <w:rPr>
                <w:noProof/>
                <w:webHidden/>
              </w:rPr>
              <w:fldChar w:fldCharType="separate"/>
            </w:r>
            <w:r>
              <w:rPr>
                <w:noProof/>
                <w:webHidden/>
              </w:rPr>
              <w:t>31</w:t>
            </w:r>
            <w:r>
              <w:rPr>
                <w:noProof/>
                <w:webHidden/>
              </w:rPr>
              <w:fldChar w:fldCharType="end"/>
            </w:r>
          </w:hyperlink>
        </w:p>
        <w:p w14:paraId="0C73C292" w14:textId="7E6C9DC8" w:rsidR="00D71063" w:rsidRPr="00E26709" w:rsidRDefault="00D71063" w:rsidP="00E26709">
          <w:pPr>
            <w:spacing w:after="240"/>
            <w:rPr>
              <w:rFonts w:ascii="Montserrat" w:eastAsia="Montserrat" w:hAnsi="Montserrat"/>
            </w:rPr>
          </w:pPr>
          <w:r>
            <w:rPr>
              <w:b/>
              <w:bCs/>
              <w:noProof/>
            </w:rPr>
            <w:fldChar w:fldCharType="end"/>
          </w:r>
        </w:p>
      </w:sdtContent>
    </w:sdt>
    <w:p w14:paraId="00000003" w14:textId="10A5BAB0" w:rsidR="00833977" w:rsidRPr="001E625A" w:rsidRDefault="0B99E67F" w:rsidP="00512BC6">
      <w:pPr>
        <w:pStyle w:val="Heading1"/>
        <w:rPr>
          <w:rFonts w:eastAsia="Times New Roman"/>
          <w:sz w:val="32"/>
          <w:szCs w:val="32"/>
        </w:rPr>
      </w:pPr>
      <w:bookmarkStart w:id="0" w:name="_Toc107856714"/>
      <w:r w:rsidRPr="001E625A">
        <w:lastRenderedPageBreak/>
        <w:t>Introduction</w:t>
      </w:r>
      <w:bookmarkEnd w:id="0"/>
    </w:p>
    <w:p w14:paraId="4C1430DA" w14:textId="77777777" w:rsidR="00524CB2" w:rsidRPr="001E625A" w:rsidRDefault="00524CB2" w:rsidP="001E625A">
      <w:pPr>
        <w:jc w:val="both"/>
        <w:rPr>
          <w:rFonts w:ascii="Neue Haas Grotesk Text Pro" w:hAnsi="Neue Haas Grotesk Text Pro"/>
          <w:sz w:val="20"/>
          <w:szCs w:val="20"/>
        </w:rPr>
      </w:pPr>
    </w:p>
    <w:p w14:paraId="00000004" w14:textId="78F40BAC" w:rsidR="00833977" w:rsidRDefault="004A5D0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CrowdPoint is </w:t>
      </w:r>
      <w:r w:rsidR="00FB2042" w:rsidRPr="001E625A">
        <w:rPr>
          <w:rFonts w:ascii="Neue Haas Grotesk Text Pro" w:hAnsi="Neue Haas Grotesk Text Pro"/>
          <w:sz w:val="20"/>
          <w:szCs w:val="20"/>
        </w:rPr>
        <w:t>pioneering</w:t>
      </w:r>
      <w:r w:rsidRPr="001E625A">
        <w:rPr>
          <w:rFonts w:ascii="Neue Haas Grotesk Text Pro" w:hAnsi="Neue Haas Grotesk Text Pro"/>
          <w:sz w:val="20"/>
          <w:szCs w:val="20"/>
        </w:rPr>
        <w:t xml:space="preserve"> the </w:t>
      </w:r>
      <w:r w:rsidR="00B368C6" w:rsidRPr="001E625A">
        <w:rPr>
          <w:rFonts w:ascii="Neue Haas Grotesk Text Pro" w:hAnsi="Neue Haas Grotesk Text Pro"/>
          <w:sz w:val="20"/>
          <w:szCs w:val="20"/>
        </w:rPr>
        <w:t>evolution of</w:t>
      </w:r>
      <w:r w:rsidRPr="001E625A">
        <w:rPr>
          <w:rFonts w:ascii="Neue Haas Grotesk Text Pro" w:hAnsi="Neue Haas Grotesk Text Pro"/>
          <w:sz w:val="20"/>
          <w:szCs w:val="20"/>
        </w:rPr>
        <w:t xml:space="preserve"> </w:t>
      </w:r>
      <w:r w:rsidR="007E0305" w:rsidRPr="001E625A">
        <w:rPr>
          <w:rFonts w:ascii="Neue Haas Grotesk Text Pro" w:hAnsi="Neue Haas Grotesk Text Pro"/>
          <w:sz w:val="20"/>
          <w:szCs w:val="20"/>
        </w:rPr>
        <w:t>free markets</w:t>
      </w:r>
      <w:r w:rsidR="006B3511" w:rsidRPr="001E625A">
        <w:rPr>
          <w:rFonts w:ascii="Neue Haas Grotesk Text Pro" w:hAnsi="Neue Haas Grotesk Text Pro"/>
          <w:sz w:val="20"/>
          <w:szCs w:val="20"/>
        </w:rPr>
        <w:t xml:space="preserve"> by </w:t>
      </w:r>
      <w:r w:rsidR="00325DBB" w:rsidRPr="001E625A">
        <w:rPr>
          <w:rFonts w:ascii="Neue Haas Grotesk Text Pro" w:hAnsi="Neue Haas Grotesk Text Pro"/>
          <w:sz w:val="20"/>
          <w:szCs w:val="20"/>
        </w:rPr>
        <w:t>developing</w:t>
      </w:r>
      <w:r w:rsidR="00B368C6" w:rsidRPr="001E625A">
        <w:rPr>
          <w:rFonts w:ascii="Neue Haas Grotesk Text Pro" w:hAnsi="Neue Haas Grotesk Text Pro"/>
          <w:sz w:val="20"/>
          <w:szCs w:val="20"/>
        </w:rPr>
        <w:t xml:space="preserve"> an ecosystem on the</w:t>
      </w:r>
      <w:r w:rsidRPr="001E625A">
        <w:rPr>
          <w:rFonts w:ascii="Neue Haas Grotesk Text Pro" w:hAnsi="Neue Haas Grotesk Text Pro"/>
          <w:sz w:val="20"/>
          <w:szCs w:val="20"/>
        </w:rPr>
        <w:t xml:space="preserve"> </w:t>
      </w:r>
      <w:r w:rsidR="00A105EC" w:rsidRPr="001E625A">
        <w:rPr>
          <w:rFonts w:ascii="Neue Haas Grotesk Text Pro" w:hAnsi="Neue Haas Grotesk Text Pro"/>
          <w:sz w:val="20"/>
          <w:szCs w:val="20"/>
        </w:rPr>
        <w:t>b</w:t>
      </w:r>
      <w:r w:rsidRPr="001E625A">
        <w:rPr>
          <w:rFonts w:ascii="Neue Haas Grotesk Text Pro" w:hAnsi="Neue Haas Grotesk Text Pro"/>
          <w:sz w:val="20"/>
          <w:szCs w:val="20"/>
        </w:rPr>
        <w:t xml:space="preserve">lockchain. </w:t>
      </w:r>
    </w:p>
    <w:p w14:paraId="4570BFFE" w14:textId="77777777" w:rsidR="00512BC6" w:rsidRPr="001E625A" w:rsidRDefault="00512BC6" w:rsidP="001E625A">
      <w:pPr>
        <w:jc w:val="both"/>
        <w:rPr>
          <w:rFonts w:ascii="Neue Haas Grotesk Text Pro" w:hAnsi="Neue Haas Grotesk Text Pro"/>
          <w:sz w:val="20"/>
          <w:szCs w:val="20"/>
        </w:rPr>
      </w:pPr>
    </w:p>
    <w:p w14:paraId="00000005" w14:textId="3E993D5A" w:rsidR="00833977" w:rsidRPr="001E625A" w:rsidRDefault="00070CEA" w:rsidP="001E625A">
      <w:pPr>
        <w:jc w:val="both"/>
        <w:rPr>
          <w:rFonts w:ascii="Neue Haas Grotesk Text Pro" w:hAnsi="Neue Haas Grotesk Text Pro"/>
          <w:sz w:val="20"/>
          <w:szCs w:val="20"/>
        </w:rPr>
      </w:pPr>
      <w:r w:rsidRPr="001E625A">
        <w:rPr>
          <w:rFonts w:ascii="Neue Haas Grotesk Text Pro" w:hAnsi="Neue Haas Grotesk Text Pro"/>
          <w:sz w:val="20"/>
          <w:szCs w:val="20"/>
        </w:rPr>
        <w:t>Blockchain ecosystems are networks</w:t>
      </w:r>
      <w:r w:rsidR="004A5D0E" w:rsidRPr="001E625A">
        <w:rPr>
          <w:rFonts w:ascii="Neue Haas Grotesk Text Pro" w:hAnsi="Neue Haas Grotesk Text Pro"/>
          <w:sz w:val="20"/>
          <w:szCs w:val="20"/>
        </w:rPr>
        <w:t xml:space="preserve"> of participants in a blockchain that share business objectives and processes. </w:t>
      </w:r>
      <w:r w:rsidR="00453570" w:rsidRPr="001E625A">
        <w:rPr>
          <w:rFonts w:ascii="Neue Haas Grotesk Text Pro" w:hAnsi="Neue Haas Grotesk Text Pro"/>
          <w:sz w:val="20"/>
          <w:szCs w:val="20"/>
        </w:rPr>
        <w:t>In today’s market</w:t>
      </w:r>
      <w:r w:rsidR="004A5D0E" w:rsidRPr="001E625A">
        <w:rPr>
          <w:rFonts w:ascii="Neue Haas Grotesk Text Pro" w:hAnsi="Neue Haas Grotesk Text Pro"/>
          <w:sz w:val="20"/>
          <w:szCs w:val="20"/>
        </w:rPr>
        <w:t xml:space="preserve">, the </w:t>
      </w:r>
      <w:r w:rsidR="00236FA7" w:rsidRPr="001E625A">
        <w:rPr>
          <w:rFonts w:ascii="Neue Haas Grotesk Text Pro" w:hAnsi="Neue Haas Grotesk Text Pro"/>
          <w:sz w:val="20"/>
          <w:szCs w:val="20"/>
        </w:rPr>
        <w:t>b</w:t>
      </w:r>
      <w:r w:rsidR="004A5D0E" w:rsidRPr="001E625A">
        <w:rPr>
          <w:rFonts w:ascii="Neue Haas Grotesk Text Pro" w:hAnsi="Neue Haas Grotesk Text Pro"/>
          <w:sz w:val="20"/>
          <w:szCs w:val="20"/>
        </w:rPr>
        <w:t xml:space="preserve">usiness ecosystems </w:t>
      </w:r>
      <w:r w:rsidR="009956B4" w:rsidRPr="001E625A">
        <w:rPr>
          <w:rFonts w:ascii="Neue Haas Grotesk Text Pro" w:hAnsi="Neue Haas Grotesk Text Pro"/>
          <w:sz w:val="20"/>
          <w:szCs w:val="20"/>
        </w:rPr>
        <w:t>operated</w:t>
      </w:r>
      <w:r w:rsidR="004A5D0E" w:rsidRPr="001E625A">
        <w:rPr>
          <w:rFonts w:ascii="Neue Haas Grotesk Text Pro" w:hAnsi="Neue Haas Grotesk Text Pro"/>
          <w:sz w:val="20"/>
          <w:szCs w:val="20"/>
        </w:rPr>
        <w:t xml:space="preserve"> by </w:t>
      </w:r>
      <w:r w:rsidR="009956B4" w:rsidRPr="001E625A">
        <w:rPr>
          <w:rFonts w:ascii="Neue Haas Grotesk Text Pro" w:hAnsi="Neue Haas Grotesk Text Pro"/>
          <w:sz w:val="20"/>
          <w:szCs w:val="20"/>
        </w:rPr>
        <w:t>large</w:t>
      </w:r>
      <w:r w:rsidR="004A5D0E" w:rsidRPr="001E625A">
        <w:rPr>
          <w:rFonts w:ascii="Neue Haas Grotesk Text Pro" w:hAnsi="Neue Haas Grotesk Text Pro"/>
          <w:sz w:val="20"/>
          <w:szCs w:val="20"/>
        </w:rPr>
        <w:t xml:space="preserve"> technology companies extract value </w:t>
      </w:r>
      <w:r w:rsidR="009956B4" w:rsidRPr="001E625A">
        <w:rPr>
          <w:rFonts w:ascii="Neue Haas Grotesk Text Pro" w:hAnsi="Neue Haas Grotesk Text Pro"/>
          <w:sz w:val="20"/>
          <w:szCs w:val="20"/>
        </w:rPr>
        <w:t xml:space="preserve">exclusively </w:t>
      </w:r>
      <w:r w:rsidR="004A5D0E" w:rsidRPr="001E625A">
        <w:rPr>
          <w:rFonts w:ascii="Neue Haas Grotesk Text Pro" w:hAnsi="Neue Haas Grotesk Text Pro"/>
          <w:sz w:val="20"/>
          <w:szCs w:val="20"/>
        </w:rPr>
        <w:t xml:space="preserve">for themselves. </w:t>
      </w:r>
      <w:r w:rsidR="00C33EED" w:rsidRPr="001E625A">
        <w:rPr>
          <w:rFonts w:ascii="Neue Haas Grotesk Text Pro" w:hAnsi="Neue Haas Grotesk Text Pro"/>
          <w:sz w:val="20"/>
          <w:szCs w:val="20"/>
        </w:rPr>
        <w:t>CrowdPoint</w:t>
      </w:r>
      <w:r w:rsidR="004A5D0E" w:rsidRPr="001E625A">
        <w:rPr>
          <w:rFonts w:ascii="Neue Haas Grotesk Text Pro" w:hAnsi="Neue Haas Grotesk Text Pro"/>
          <w:sz w:val="20"/>
          <w:szCs w:val="20"/>
        </w:rPr>
        <w:t xml:space="preserve"> </w:t>
      </w:r>
      <w:r w:rsidR="00D24DA0" w:rsidRPr="001E625A">
        <w:rPr>
          <w:rFonts w:ascii="Neue Haas Grotesk Text Pro" w:hAnsi="Neue Haas Grotesk Text Pro"/>
          <w:sz w:val="20"/>
          <w:szCs w:val="20"/>
        </w:rPr>
        <w:t xml:space="preserve">is a </w:t>
      </w:r>
      <w:r w:rsidR="004A5D0E" w:rsidRPr="001E625A">
        <w:rPr>
          <w:rFonts w:ascii="Neue Haas Grotesk Text Pro" w:hAnsi="Neue Haas Grotesk Text Pro"/>
          <w:sz w:val="20"/>
          <w:szCs w:val="20"/>
        </w:rPr>
        <w:t>blockchain ecosystem</w:t>
      </w:r>
      <w:r w:rsidR="00D24DA0" w:rsidRPr="001E625A">
        <w:rPr>
          <w:rFonts w:ascii="Neue Haas Grotesk Text Pro" w:hAnsi="Neue Haas Grotesk Text Pro"/>
          <w:sz w:val="20"/>
          <w:szCs w:val="20"/>
        </w:rPr>
        <w:t xml:space="preserve"> that ensures that</w:t>
      </w:r>
      <w:r w:rsidR="004A5D0E" w:rsidRPr="001E625A">
        <w:rPr>
          <w:rFonts w:ascii="Neue Haas Grotesk Text Pro" w:hAnsi="Neue Haas Grotesk Text Pro"/>
          <w:sz w:val="20"/>
          <w:szCs w:val="20"/>
        </w:rPr>
        <w:t xml:space="preserve"> </w:t>
      </w:r>
      <w:r w:rsidR="00C33EED" w:rsidRPr="001E625A">
        <w:rPr>
          <w:rFonts w:ascii="Neue Haas Grotesk Text Pro" w:hAnsi="Neue Haas Grotesk Text Pro"/>
          <w:sz w:val="20"/>
          <w:szCs w:val="20"/>
        </w:rPr>
        <w:t xml:space="preserve">all participants </w:t>
      </w:r>
      <w:r w:rsidR="00D24DA0" w:rsidRPr="001E625A">
        <w:rPr>
          <w:rFonts w:ascii="Neue Haas Grotesk Text Pro" w:hAnsi="Neue Haas Grotesk Text Pro"/>
          <w:sz w:val="20"/>
          <w:szCs w:val="20"/>
        </w:rPr>
        <w:t>can</w:t>
      </w:r>
      <w:r w:rsidR="00EC4E75" w:rsidRPr="001E625A">
        <w:rPr>
          <w:rFonts w:ascii="Neue Haas Grotesk Text Pro" w:hAnsi="Neue Haas Grotesk Text Pro"/>
          <w:sz w:val="20"/>
          <w:szCs w:val="20"/>
        </w:rPr>
        <w:t xml:space="preserve"> </w:t>
      </w:r>
      <w:r w:rsidR="004A5D0E" w:rsidRPr="001E625A">
        <w:rPr>
          <w:rFonts w:ascii="Neue Haas Grotesk Text Pro" w:hAnsi="Neue Haas Grotesk Text Pro"/>
          <w:sz w:val="20"/>
          <w:szCs w:val="20"/>
        </w:rPr>
        <w:t>extract</w:t>
      </w:r>
      <w:r w:rsidR="00C33EED" w:rsidRPr="001E625A">
        <w:rPr>
          <w:rFonts w:ascii="Neue Haas Grotesk Text Pro" w:hAnsi="Neue Haas Grotesk Text Pro"/>
          <w:sz w:val="20"/>
          <w:szCs w:val="20"/>
        </w:rPr>
        <w:t xml:space="preserve"> </w:t>
      </w:r>
      <w:r w:rsidR="004A5D0E" w:rsidRPr="001E625A">
        <w:rPr>
          <w:rFonts w:ascii="Neue Haas Grotesk Text Pro" w:hAnsi="Neue Haas Grotesk Text Pro"/>
          <w:sz w:val="20"/>
          <w:szCs w:val="20"/>
        </w:rPr>
        <w:t>value</w:t>
      </w:r>
      <w:r w:rsidR="00036BE1" w:rsidRPr="001E625A">
        <w:rPr>
          <w:rFonts w:ascii="Neue Haas Grotesk Text Pro" w:hAnsi="Neue Haas Grotesk Text Pro"/>
          <w:sz w:val="20"/>
          <w:szCs w:val="20"/>
        </w:rPr>
        <w:t xml:space="preserve"> </w:t>
      </w:r>
      <w:r w:rsidR="00D24DA0" w:rsidRPr="001E625A">
        <w:rPr>
          <w:rFonts w:ascii="Neue Haas Grotesk Text Pro" w:hAnsi="Neue Haas Grotesk Text Pro"/>
          <w:sz w:val="20"/>
          <w:szCs w:val="20"/>
        </w:rPr>
        <w:t>from its</w:t>
      </w:r>
      <w:r w:rsidR="00036BE1" w:rsidRPr="001E625A">
        <w:rPr>
          <w:rFonts w:ascii="Neue Haas Grotesk Text Pro" w:hAnsi="Neue Haas Grotesk Text Pro"/>
          <w:sz w:val="20"/>
          <w:szCs w:val="20"/>
        </w:rPr>
        <w:t xml:space="preserve"> use</w:t>
      </w:r>
      <w:r w:rsidR="004A5D0E" w:rsidRPr="001E625A">
        <w:rPr>
          <w:rFonts w:ascii="Neue Haas Grotesk Text Pro" w:hAnsi="Neue Haas Grotesk Text Pro"/>
          <w:sz w:val="20"/>
          <w:szCs w:val="20"/>
        </w:rPr>
        <w:t>.</w:t>
      </w:r>
    </w:p>
    <w:p w14:paraId="2F882CFA" w14:textId="77777777" w:rsidR="00524CB2" w:rsidRPr="001E625A" w:rsidRDefault="00524CB2" w:rsidP="001E625A">
      <w:pPr>
        <w:jc w:val="both"/>
        <w:rPr>
          <w:rFonts w:ascii="Neue Haas Grotesk Text Pro" w:hAnsi="Neue Haas Grotesk Text Pro"/>
          <w:sz w:val="20"/>
          <w:szCs w:val="20"/>
        </w:rPr>
      </w:pPr>
    </w:p>
    <w:p w14:paraId="00000006" w14:textId="3DA2F46F" w:rsidR="00833977" w:rsidRPr="001E625A" w:rsidRDefault="004A5D0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 </w:t>
      </w:r>
      <w:r w:rsidR="005720BA" w:rsidRPr="001E625A">
        <w:rPr>
          <w:rFonts w:ascii="Neue Haas Grotesk Text Pro" w:hAnsi="Neue Haas Grotesk Text Pro"/>
          <w:sz w:val="20"/>
          <w:szCs w:val="20"/>
        </w:rPr>
        <w:t xml:space="preserve">user </w:t>
      </w:r>
      <w:r w:rsidR="009D3C6A" w:rsidRPr="001E625A">
        <w:rPr>
          <w:rFonts w:ascii="Neue Haas Grotesk Text Pro" w:hAnsi="Neue Haas Grotesk Text Pro"/>
          <w:sz w:val="20"/>
          <w:szCs w:val="20"/>
        </w:rPr>
        <w:t xml:space="preserve">is at the </w:t>
      </w:r>
      <w:r w:rsidRPr="001E625A">
        <w:rPr>
          <w:rFonts w:ascii="Neue Haas Grotesk Text Pro" w:hAnsi="Neue Haas Grotesk Text Pro"/>
          <w:sz w:val="20"/>
          <w:szCs w:val="20"/>
        </w:rPr>
        <w:t xml:space="preserve">heart of the </w:t>
      </w:r>
      <w:r w:rsidR="00236FA7" w:rsidRPr="001E625A">
        <w:rPr>
          <w:rFonts w:ascii="Neue Haas Grotesk Text Pro" w:hAnsi="Neue Haas Grotesk Text Pro"/>
          <w:sz w:val="20"/>
          <w:szCs w:val="20"/>
        </w:rPr>
        <w:t>b</w:t>
      </w:r>
      <w:r w:rsidRPr="001E625A">
        <w:rPr>
          <w:rFonts w:ascii="Neue Haas Grotesk Text Pro" w:hAnsi="Neue Haas Grotesk Text Pro"/>
          <w:sz w:val="20"/>
          <w:szCs w:val="20"/>
        </w:rPr>
        <w:t xml:space="preserve">lockchain </w:t>
      </w:r>
      <w:r w:rsidR="00236FA7" w:rsidRPr="001E625A">
        <w:rPr>
          <w:rFonts w:ascii="Neue Haas Grotesk Text Pro" w:hAnsi="Neue Haas Grotesk Text Pro"/>
          <w:sz w:val="20"/>
          <w:szCs w:val="20"/>
        </w:rPr>
        <w:t>e</w:t>
      </w:r>
      <w:r w:rsidRPr="001E625A">
        <w:rPr>
          <w:rFonts w:ascii="Neue Haas Grotesk Text Pro" w:hAnsi="Neue Haas Grotesk Text Pro"/>
          <w:sz w:val="20"/>
          <w:szCs w:val="20"/>
        </w:rPr>
        <w:t>cosystem</w:t>
      </w:r>
      <w:r w:rsidR="009D3C6A" w:rsidRPr="001E625A">
        <w:rPr>
          <w:rFonts w:ascii="Neue Haas Grotesk Text Pro" w:hAnsi="Neue Haas Grotesk Text Pro"/>
          <w:sz w:val="20"/>
          <w:szCs w:val="20"/>
        </w:rPr>
        <w:t>.</w:t>
      </w:r>
      <w:r w:rsidR="00E76610" w:rsidRPr="001E625A">
        <w:rPr>
          <w:rFonts w:ascii="Neue Haas Grotesk Text Pro" w:eastAsiaTheme="minorEastAsia" w:hAnsi="Neue Haas Grotesk Text Pro" w:cstheme="minorBidi"/>
          <w:color w:val="0E101A"/>
          <w:sz w:val="20"/>
          <w:szCs w:val="20"/>
        </w:rPr>
        <w:t xml:space="preserve"> </w:t>
      </w:r>
      <w:r w:rsidR="00714631" w:rsidRPr="001E625A">
        <w:rPr>
          <w:rFonts w:ascii="Neue Haas Grotesk Text Pro" w:hAnsi="Neue Haas Grotesk Text Pro"/>
          <w:sz w:val="20"/>
          <w:szCs w:val="20"/>
        </w:rPr>
        <w:t xml:space="preserve">An individual’s </w:t>
      </w:r>
      <w:r w:rsidRPr="001E625A">
        <w:rPr>
          <w:rFonts w:ascii="Neue Haas Grotesk Text Pro" w:hAnsi="Neue Haas Grotesk Text Pro"/>
          <w:sz w:val="20"/>
          <w:szCs w:val="20"/>
        </w:rPr>
        <w:t>data</w:t>
      </w:r>
      <w:r w:rsidR="00714631" w:rsidRPr="001E625A">
        <w:rPr>
          <w:rFonts w:ascii="Neue Haas Grotesk Text Pro" w:hAnsi="Neue Haas Grotesk Text Pro"/>
          <w:sz w:val="20"/>
          <w:szCs w:val="20"/>
        </w:rPr>
        <w:t xml:space="preserve"> constitutes a </w:t>
      </w:r>
      <w:r w:rsidR="002C1338" w:rsidRPr="001E625A">
        <w:rPr>
          <w:rFonts w:ascii="Neue Haas Grotesk Text Pro" w:hAnsi="Neue Haas Grotesk Text Pro"/>
          <w:sz w:val="20"/>
          <w:szCs w:val="20"/>
        </w:rPr>
        <w:t xml:space="preserve">digital </w:t>
      </w:r>
      <w:r w:rsidR="00714631" w:rsidRPr="001E625A">
        <w:rPr>
          <w:rFonts w:ascii="Neue Haas Grotesk Text Pro" w:hAnsi="Neue Haas Grotesk Text Pro"/>
          <w:sz w:val="20"/>
          <w:szCs w:val="20"/>
        </w:rPr>
        <w:t>image</w:t>
      </w:r>
      <w:r w:rsidR="002C1338" w:rsidRPr="001E625A">
        <w:rPr>
          <w:rFonts w:ascii="Neue Haas Grotesk Text Pro" w:hAnsi="Neue Haas Grotesk Text Pro"/>
          <w:sz w:val="20"/>
          <w:szCs w:val="20"/>
        </w:rPr>
        <w:t xml:space="preserve"> of </w:t>
      </w:r>
      <w:r w:rsidR="00714631" w:rsidRPr="001E625A">
        <w:rPr>
          <w:rFonts w:ascii="Neue Haas Grotesk Text Pro" w:hAnsi="Neue Haas Grotesk Text Pro"/>
          <w:sz w:val="20"/>
          <w:szCs w:val="20"/>
        </w:rPr>
        <w:t>themselves</w:t>
      </w:r>
      <w:r w:rsidR="002C1338" w:rsidRPr="001E625A">
        <w:rPr>
          <w:rFonts w:ascii="Neue Haas Grotesk Text Pro" w:hAnsi="Neue Haas Grotesk Text Pro"/>
          <w:sz w:val="20"/>
          <w:szCs w:val="20"/>
        </w:rPr>
        <w:t xml:space="preserve"> and </w:t>
      </w:r>
      <w:r w:rsidRPr="001E625A">
        <w:rPr>
          <w:rFonts w:ascii="Neue Haas Grotesk Text Pro" w:hAnsi="Neue Haas Grotesk Text Pro"/>
          <w:sz w:val="20"/>
          <w:szCs w:val="20"/>
        </w:rPr>
        <w:t xml:space="preserve">is the </w:t>
      </w:r>
      <w:r w:rsidR="007B2C5A" w:rsidRPr="001E625A">
        <w:rPr>
          <w:rFonts w:ascii="Neue Haas Grotesk Text Pro" w:hAnsi="Neue Haas Grotesk Text Pro"/>
          <w:sz w:val="20"/>
          <w:szCs w:val="20"/>
        </w:rPr>
        <w:t xml:space="preserve">requisite </w:t>
      </w:r>
      <w:r w:rsidR="00E120EC" w:rsidRPr="001E625A">
        <w:rPr>
          <w:rFonts w:ascii="Neue Haas Grotesk Text Pro" w:hAnsi="Neue Haas Grotesk Text Pro"/>
          <w:sz w:val="20"/>
          <w:szCs w:val="20"/>
        </w:rPr>
        <w:t>foundation</w:t>
      </w:r>
      <w:r w:rsidRPr="001E625A">
        <w:rPr>
          <w:rFonts w:ascii="Neue Haas Grotesk Text Pro" w:hAnsi="Neue Haas Grotesk Text Pro"/>
          <w:sz w:val="20"/>
          <w:szCs w:val="20"/>
        </w:rPr>
        <w:t xml:space="preserve"> for </w:t>
      </w:r>
      <w:r w:rsidR="007B2C5A" w:rsidRPr="001E625A">
        <w:rPr>
          <w:rFonts w:ascii="Neue Haas Grotesk Text Pro" w:hAnsi="Neue Haas Grotesk Text Pro"/>
          <w:sz w:val="20"/>
          <w:szCs w:val="20"/>
        </w:rPr>
        <w:t xml:space="preserve">measuring online </w:t>
      </w:r>
      <w:r w:rsidRPr="001E625A">
        <w:rPr>
          <w:rFonts w:ascii="Neue Haas Grotesk Text Pro" w:hAnsi="Neue Haas Grotesk Text Pro"/>
          <w:sz w:val="20"/>
          <w:szCs w:val="20"/>
        </w:rPr>
        <w:t>e</w:t>
      </w:r>
      <w:r w:rsidR="008D0FD9" w:rsidRPr="001E625A">
        <w:rPr>
          <w:rFonts w:ascii="Neue Haas Grotesk Text Pro" w:hAnsi="Neue Haas Grotesk Text Pro"/>
          <w:sz w:val="20"/>
          <w:szCs w:val="20"/>
        </w:rPr>
        <w:t>-c</w:t>
      </w:r>
      <w:r w:rsidRPr="001E625A">
        <w:rPr>
          <w:rFonts w:ascii="Neue Haas Grotesk Text Pro" w:hAnsi="Neue Haas Grotesk Text Pro"/>
          <w:sz w:val="20"/>
          <w:szCs w:val="20"/>
        </w:rPr>
        <w:t xml:space="preserve">ommerce </w:t>
      </w:r>
      <w:r w:rsidR="007B2C5A" w:rsidRPr="001E625A">
        <w:rPr>
          <w:rFonts w:ascii="Neue Haas Grotesk Text Pro" w:hAnsi="Neue Haas Grotesk Text Pro"/>
          <w:sz w:val="20"/>
          <w:szCs w:val="20"/>
        </w:rPr>
        <w:t>activit</w:t>
      </w:r>
      <w:r w:rsidR="0022584E" w:rsidRPr="001E625A">
        <w:rPr>
          <w:rFonts w:ascii="Neue Haas Grotesk Text Pro" w:hAnsi="Neue Haas Grotesk Text Pro"/>
          <w:sz w:val="20"/>
          <w:szCs w:val="20"/>
        </w:rPr>
        <w:t>ies</w:t>
      </w:r>
      <w:r w:rsidRPr="001E625A">
        <w:rPr>
          <w:rFonts w:ascii="Neue Haas Grotesk Text Pro" w:hAnsi="Neue Haas Grotesk Text Pro"/>
          <w:sz w:val="20"/>
          <w:szCs w:val="20"/>
        </w:rPr>
        <w:t xml:space="preserve">. In the </w:t>
      </w:r>
      <w:r w:rsidR="007D495D" w:rsidRPr="001E625A">
        <w:rPr>
          <w:rFonts w:ascii="Neue Haas Grotesk Text Pro" w:hAnsi="Neue Haas Grotesk Text Pro"/>
          <w:sz w:val="20"/>
          <w:szCs w:val="20"/>
        </w:rPr>
        <w:t>b</w:t>
      </w:r>
      <w:r w:rsidRPr="001E625A">
        <w:rPr>
          <w:rFonts w:ascii="Neue Haas Grotesk Text Pro" w:hAnsi="Neue Haas Grotesk Text Pro"/>
          <w:sz w:val="20"/>
          <w:szCs w:val="20"/>
        </w:rPr>
        <w:t xml:space="preserve">lockchain </w:t>
      </w:r>
      <w:r w:rsidR="007D495D" w:rsidRPr="001E625A">
        <w:rPr>
          <w:rFonts w:ascii="Neue Haas Grotesk Text Pro" w:hAnsi="Neue Haas Grotesk Text Pro"/>
          <w:sz w:val="20"/>
          <w:szCs w:val="20"/>
        </w:rPr>
        <w:t>e</w:t>
      </w:r>
      <w:r w:rsidRPr="001E625A">
        <w:rPr>
          <w:rFonts w:ascii="Neue Haas Grotesk Text Pro" w:hAnsi="Neue Haas Grotesk Text Pro"/>
          <w:sz w:val="20"/>
          <w:szCs w:val="20"/>
        </w:rPr>
        <w:t xml:space="preserve">cosystem, </w:t>
      </w:r>
      <w:r w:rsidR="00950F43" w:rsidRPr="001E625A">
        <w:rPr>
          <w:rFonts w:ascii="Neue Haas Grotesk Text Pro" w:hAnsi="Neue Haas Grotesk Text Pro"/>
          <w:sz w:val="20"/>
          <w:szCs w:val="20"/>
        </w:rPr>
        <w:t xml:space="preserve">a user claims a </w:t>
      </w:r>
      <w:r w:rsidR="00BE45C3" w:rsidRPr="001E625A">
        <w:rPr>
          <w:rFonts w:ascii="Neue Haas Grotesk Text Pro" w:hAnsi="Neue Haas Grotesk Text Pro"/>
          <w:sz w:val="20"/>
          <w:szCs w:val="20"/>
        </w:rPr>
        <w:t xml:space="preserve">decentralized identity </w:t>
      </w:r>
      <w:r w:rsidR="00152B27" w:rsidRPr="001E625A">
        <w:rPr>
          <w:rFonts w:ascii="Neue Haas Grotesk Text Pro" w:hAnsi="Neue Haas Grotesk Text Pro"/>
          <w:sz w:val="20"/>
          <w:szCs w:val="20"/>
        </w:rPr>
        <w:t>(DID)</w:t>
      </w:r>
      <w:r w:rsidR="00950F43" w:rsidRPr="001E625A">
        <w:rPr>
          <w:rFonts w:ascii="Neue Haas Grotesk Text Pro" w:hAnsi="Neue Haas Grotesk Text Pro"/>
          <w:sz w:val="20"/>
          <w:szCs w:val="20"/>
        </w:rPr>
        <w:t xml:space="preserve">, </w:t>
      </w:r>
      <w:r w:rsidR="000E7648" w:rsidRPr="001E625A">
        <w:rPr>
          <w:rFonts w:ascii="Neue Haas Grotesk Text Pro" w:hAnsi="Neue Haas Grotesk Text Pro"/>
          <w:sz w:val="20"/>
          <w:szCs w:val="20"/>
        </w:rPr>
        <w:t>a new type of identifier with</w:t>
      </w:r>
      <w:r w:rsidRPr="001E625A">
        <w:rPr>
          <w:rFonts w:ascii="Neue Haas Grotesk Text Pro" w:hAnsi="Neue Haas Grotesk Text Pro"/>
          <w:sz w:val="20"/>
          <w:szCs w:val="20"/>
        </w:rPr>
        <w:t xml:space="preserve"> both bullion and numismatic value based on </w:t>
      </w:r>
      <w:r w:rsidR="0089316B" w:rsidRPr="001E625A">
        <w:rPr>
          <w:rFonts w:ascii="Neue Haas Grotesk Text Pro" w:hAnsi="Neue Haas Grotesk Text Pro"/>
          <w:sz w:val="20"/>
          <w:szCs w:val="20"/>
        </w:rPr>
        <w:t xml:space="preserve">the user </w:t>
      </w:r>
      <w:r w:rsidRPr="001E625A">
        <w:rPr>
          <w:rFonts w:ascii="Neue Haas Grotesk Text Pro" w:hAnsi="Neue Haas Grotesk Text Pro"/>
          <w:sz w:val="20"/>
          <w:szCs w:val="20"/>
        </w:rPr>
        <w:t>data</w:t>
      </w:r>
      <w:r w:rsidR="00895228" w:rsidRPr="001E625A">
        <w:rPr>
          <w:rFonts w:ascii="Neue Haas Grotesk Text Pro" w:hAnsi="Neue Haas Grotesk Text Pro"/>
          <w:sz w:val="20"/>
          <w:szCs w:val="20"/>
        </w:rPr>
        <w:t>’</w:t>
      </w:r>
      <w:r w:rsidRPr="001E625A">
        <w:rPr>
          <w:rFonts w:ascii="Neue Haas Grotesk Text Pro" w:hAnsi="Neue Haas Grotesk Text Pro"/>
          <w:sz w:val="20"/>
          <w:szCs w:val="20"/>
        </w:rPr>
        <w:t xml:space="preserve">s volume, velocity, variety, and veracity. </w:t>
      </w:r>
      <w:r w:rsidR="0046462D" w:rsidRPr="001E625A">
        <w:rPr>
          <w:rFonts w:ascii="Neue Haas Grotesk Text Pro" w:hAnsi="Neue Haas Grotesk Text Pro"/>
          <w:sz w:val="20"/>
          <w:szCs w:val="20"/>
        </w:rPr>
        <w:t xml:space="preserve">The DID </w:t>
      </w:r>
      <w:r w:rsidR="00695F95" w:rsidRPr="001E625A">
        <w:rPr>
          <w:rFonts w:ascii="Neue Haas Grotesk Text Pro" w:hAnsi="Neue Haas Grotesk Text Pro"/>
          <w:sz w:val="20"/>
          <w:szCs w:val="20"/>
        </w:rPr>
        <w:t xml:space="preserve">allows </w:t>
      </w:r>
      <w:r w:rsidR="00D94ED3" w:rsidRPr="001E625A">
        <w:rPr>
          <w:rFonts w:ascii="Neue Haas Grotesk Text Pro" w:hAnsi="Neue Haas Grotesk Text Pro"/>
          <w:sz w:val="20"/>
          <w:szCs w:val="20"/>
        </w:rPr>
        <w:t xml:space="preserve">users </w:t>
      </w:r>
      <w:r w:rsidR="00695F95" w:rsidRPr="001E625A">
        <w:rPr>
          <w:rFonts w:ascii="Neue Haas Grotesk Text Pro" w:hAnsi="Neue Haas Grotesk Text Pro"/>
          <w:sz w:val="20"/>
          <w:szCs w:val="20"/>
        </w:rPr>
        <w:t xml:space="preserve">to secure </w:t>
      </w:r>
      <w:r w:rsidR="005C121A" w:rsidRPr="001E625A">
        <w:rPr>
          <w:rFonts w:ascii="Neue Haas Grotesk Text Pro" w:hAnsi="Neue Haas Grotesk Text Pro"/>
          <w:sz w:val="20"/>
          <w:szCs w:val="20"/>
        </w:rPr>
        <w:t xml:space="preserve">their </w:t>
      </w:r>
      <w:r w:rsidR="00695F95" w:rsidRPr="001E625A">
        <w:rPr>
          <w:rFonts w:ascii="Neue Haas Grotesk Text Pro" w:hAnsi="Neue Haas Grotesk Text Pro"/>
          <w:sz w:val="20"/>
          <w:szCs w:val="20"/>
        </w:rPr>
        <w:t xml:space="preserve">privacy, protect </w:t>
      </w:r>
      <w:r w:rsidR="00D94ED3" w:rsidRPr="001E625A">
        <w:rPr>
          <w:rFonts w:ascii="Neue Haas Grotesk Text Pro" w:hAnsi="Neue Haas Grotesk Text Pro"/>
          <w:sz w:val="20"/>
          <w:szCs w:val="20"/>
        </w:rPr>
        <w:t xml:space="preserve">their </w:t>
      </w:r>
      <w:r w:rsidR="00695F95" w:rsidRPr="001E625A">
        <w:rPr>
          <w:rFonts w:ascii="Neue Haas Grotesk Text Pro" w:hAnsi="Neue Haas Grotesk Text Pro"/>
          <w:sz w:val="20"/>
          <w:szCs w:val="20"/>
        </w:rPr>
        <w:t xml:space="preserve">identity </w:t>
      </w:r>
      <w:r w:rsidR="00D94ED3" w:rsidRPr="001E625A">
        <w:rPr>
          <w:rFonts w:ascii="Neue Haas Grotesk Text Pro" w:hAnsi="Neue Haas Grotesk Text Pro"/>
          <w:sz w:val="20"/>
          <w:szCs w:val="20"/>
        </w:rPr>
        <w:t xml:space="preserve">from </w:t>
      </w:r>
      <w:r w:rsidR="00695F95" w:rsidRPr="001E625A">
        <w:rPr>
          <w:rFonts w:ascii="Neue Haas Grotesk Text Pro" w:hAnsi="Neue Haas Grotesk Text Pro"/>
          <w:sz w:val="20"/>
          <w:szCs w:val="20"/>
        </w:rPr>
        <w:t>theft, and improve</w:t>
      </w:r>
      <w:r w:rsidR="00D94ED3" w:rsidRPr="001E625A">
        <w:rPr>
          <w:rFonts w:ascii="Neue Haas Grotesk Text Pro" w:hAnsi="Neue Haas Grotesk Text Pro"/>
          <w:sz w:val="20"/>
          <w:szCs w:val="20"/>
        </w:rPr>
        <w:t xml:space="preserve"> </w:t>
      </w:r>
      <w:r w:rsidR="003F34BC" w:rsidRPr="001E625A">
        <w:rPr>
          <w:rFonts w:ascii="Neue Haas Grotesk Text Pro" w:hAnsi="Neue Haas Grotesk Text Pro"/>
          <w:sz w:val="20"/>
          <w:szCs w:val="20"/>
        </w:rPr>
        <w:t xml:space="preserve">their </w:t>
      </w:r>
      <w:r w:rsidR="00695F95" w:rsidRPr="001E625A">
        <w:rPr>
          <w:rFonts w:ascii="Neue Haas Grotesk Text Pro" w:hAnsi="Neue Haas Grotesk Text Pro"/>
          <w:sz w:val="20"/>
          <w:szCs w:val="20"/>
        </w:rPr>
        <w:t>financial performance</w:t>
      </w:r>
      <w:r w:rsidR="0046462D" w:rsidRPr="001E625A">
        <w:rPr>
          <w:rFonts w:ascii="Neue Haas Grotesk Text Pro" w:hAnsi="Neue Haas Grotesk Text Pro"/>
          <w:sz w:val="20"/>
          <w:szCs w:val="20"/>
        </w:rPr>
        <w:t>.</w:t>
      </w:r>
    </w:p>
    <w:p w14:paraId="21D38B28" w14:textId="77777777" w:rsidR="00524CB2" w:rsidRPr="001E625A" w:rsidRDefault="00524CB2" w:rsidP="001E625A">
      <w:pPr>
        <w:jc w:val="both"/>
        <w:rPr>
          <w:rFonts w:ascii="Neue Haas Grotesk Text Pro" w:hAnsi="Neue Haas Grotesk Text Pro"/>
          <w:sz w:val="20"/>
          <w:szCs w:val="20"/>
        </w:rPr>
      </w:pPr>
    </w:p>
    <w:p w14:paraId="36035C13" w14:textId="163246D1" w:rsidR="003721A2" w:rsidRPr="001E625A" w:rsidRDefault="003721A2" w:rsidP="00512BC6">
      <w:pPr>
        <w:pStyle w:val="Heading2"/>
      </w:pPr>
      <w:bookmarkStart w:id="1" w:name="_Toc107856715"/>
      <w:r w:rsidRPr="001E625A">
        <w:t>Problem</w:t>
      </w:r>
      <w:bookmarkEnd w:id="1"/>
    </w:p>
    <w:p w14:paraId="054DE84B" w14:textId="77777777" w:rsidR="002272D4" w:rsidRPr="001E625A" w:rsidRDefault="002272D4" w:rsidP="001E625A">
      <w:pPr>
        <w:jc w:val="both"/>
        <w:rPr>
          <w:rFonts w:ascii="Neue Haas Grotesk Text Pro" w:hAnsi="Neue Haas Grotesk Text Pro"/>
          <w:sz w:val="20"/>
          <w:szCs w:val="20"/>
        </w:rPr>
      </w:pPr>
    </w:p>
    <w:p w14:paraId="231706B6" w14:textId="0F1C38AE" w:rsidR="00FD2F82" w:rsidRPr="001E625A" w:rsidRDefault="003721A2" w:rsidP="001E625A">
      <w:pPr>
        <w:jc w:val="both"/>
        <w:rPr>
          <w:rFonts w:ascii="Neue Haas Grotesk Text Pro" w:hAnsi="Neue Haas Grotesk Text Pro"/>
          <w:sz w:val="20"/>
          <w:szCs w:val="20"/>
        </w:rPr>
      </w:pPr>
      <w:r w:rsidRPr="001E625A">
        <w:rPr>
          <w:rFonts w:ascii="Neue Haas Grotesk Text Pro" w:hAnsi="Neue Haas Grotesk Text Pro"/>
          <w:sz w:val="20"/>
          <w:szCs w:val="20"/>
        </w:rPr>
        <w:t>T</w:t>
      </w:r>
      <w:r w:rsidR="00FD2F82" w:rsidRPr="001E625A">
        <w:rPr>
          <w:rFonts w:ascii="Neue Haas Grotesk Text Pro" w:hAnsi="Neue Haas Grotesk Text Pro"/>
          <w:sz w:val="20"/>
          <w:szCs w:val="20"/>
        </w:rPr>
        <w:t>he information age made it easier to connect with friends and things you care about through the internet. What was supposedly a free market</w:t>
      </w:r>
      <w:r w:rsidR="005C1617" w:rsidRPr="001E625A">
        <w:rPr>
          <w:rFonts w:ascii="Neue Haas Grotesk Text Pro" w:hAnsi="Neue Haas Grotesk Text Pro"/>
          <w:sz w:val="20"/>
          <w:szCs w:val="20"/>
        </w:rPr>
        <w:t xml:space="preserve"> </w:t>
      </w:r>
      <w:r w:rsidR="00FD2F82" w:rsidRPr="001E625A">
        <w:rPr>
          <w:rFonts w:ascii="Neue Haas Grotesk Text Pro" w:hAnsi="Neue Haas Grotesk Text Pro"/>
          <w:sz w:val="20"/>
          <w:szCs w:val="20"/>
        </w:rPr>
        <w:t xml:space="preserve">became monopolized by a few big corporations that crush innovation and promote surveillance capitalism. </w:t>
      </w:r>
    </w:p>
    <w:p w14:paraId="45ABF15D" w14:textId="77777777" w:rsidR="002272D4" w:rsidRPr="001E625A" w:rsidRDefault="002272D4" w:rsidP="001E625A">
      <w:pPr>
        <w:jc w:val="both"/>
        <w:rPr>
          <w:rFonts w:ascii="Neue Haas Grotesk Text Pro" w:hAnsi="Neue Haas Grotesk Text Pro"/>
          <w:sz w:val="20"/>
          <w:szCs w:val="20"/>
        </w:rPr>
      </w:pPr>
    </w:p>
    <w:p w14:paraId="24E6F8CA" w14:textId="40ACDA23" w:rsidR="00FD2F82" w:rsidRPr="001E625A" w:rsidRDefault="002272D4"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We have a </w:t>
      </w:r>
      <w:r w:rsidR="001E625A">
        <w:rPr>
          <w:rFonts w:ascii="Neue Haas Grotesk Text Pro" w:hAnsi="Neue Haas Grotesk Text Pro"/>
          <w:sz w:val="20"/>
          <w:szCs w:val="20"/>
        </w:rPr>
        <w:t>data-sharing</w:t>
      </w:r>
      <w:r w:rsidRPr="001E625A">
        <w:rPr>
          <w:rFonts w:ascii="Neue Haas Grotesk Text Pro" w:hAnsi="Neue Haas Grotesk Text Pro"/>
          <w:sz w:val="20"/>
          <w:szCs w:val="20"/>
        </w:rPr>
        <w:t xml:space="preserve"> problem. </w:t>
      </w:r>
    </w:p>
    <w:p w14:paraId="6B46E487" w14:textId="225612F0" w:rsidR="002272D4" w:rsidRPr="001E625A" w:rsidRDefault="002272D4" w:rsidP="001E625A">
      <w:pPr>
        <w:jc w:val="both"/>
        <w:rPr>
          <w:rFonts w:ascii="Neue Haas Grotesk Text Pro" w:hAnsi="Neue Haas Grotesk Text Pro"/>
          <w:sz w:val="20"/>
          <w:szCs w:val="20"/>
        </w:rPr>
      </w:pPr>
    </w:p>
    <w:p w14:paraId="56934431" w14:textId="41CEC831" w:rsidR="002272D4" w:rsidRPr="001E625A" w:rsidRDefault="002272D4" w:rsidP="001E625A">
      <w:pPr>
        <w:pStyle w:val="ListParagraph"/>
        <w:numPr>
          <w:ilvl w:val="0"/>
          <w:numId w:val="13"/>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We need a better way to organize and connect</w:t>
      </w:r>
    </w:p>
    <w:p w14:paraId="7EAFEFA4" w14:textId="3134BF17" w:rsidR="002272D4" w:rsidRPr="001E625A" w:rsidRDefault="002272D4" w:rsidP="001E625A">
      <w:pPr>
        <w:pStyle w:val="ListParagraph"/>
        <w:numPr>
          <w:ilvl w:val="0"/>
          <w:numId w:val="13"/>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Top-down control is no longer an effective solution</w:t>
      </w:r>
    </w:p>
    <w:p w14:paraId="6D1A00D6" w14:textId="09A4850C" w:rsidR="002272D4" w:rsidRPr="001E625A" w:rsidRDefault="002272D4" w:rsidP="001E625A">
      <w:pPr>
        <w:pStyle w:val="ListParagraph"/>
        <w:numPr>
          <w:ilvl w:val="0"/>
          <w:numId w:val="13"/>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Society is forming market networks to meet challenges</w:t>
      </w:r>
    </w:p>
    <w:p w14:paraId="0C8F67B5" w14:textId="77777777" w:rsidR="00065930" w:rsidRPr="001E625A" w:rsidRDefault="00065930" w:rsidP="001E625A">
      <w:pPr>
        <w:jc w:val="both"/>
        <w:rPr>
          <w:rFonts w:ascii="Neue Haas Grotesk Text Pro" w:hAnsi="Neue Haas Grotesk Text Pro"/>
          <w:sz w:val="20"/>
          <w:szCs w:val="20"/>
        </w:rPr>
      </w:pPr>
    </w:p>
    <w:p w14:paraId="5D4C259E" w14:textId="7092CE3A" w:rsidR="00065930" w:rsidRPr="001E625A" w:rsidRDefault="00065930" w:rsidP="001E625A">
      <w:pPr>
        <w:jc w:val="both"/>
        <w:rPr>
          <w:rFonts w:ascii="Neue Haas Grotesk Text Pro" w:hAnsi="Neue Haas Grotesk Text Pro"/>
          <w:sz w:val="20"/>
          <w:szCs w:val="20"/>
        </w:rPr>
      </w:pPr>
      <w:r w:rsidRPr="001E625A">
        <w:rPr>
          <w:rFonts w:ascii="Neue Haas Grotesk Text Pro" w:hAnsi="Neue Haas Grotesk Text Pro"/>
          <w:sz w:val="20"/>
          <w:szCs w:val="20"/>
        </w:rPr>
        <w:t>We need equal access to intelligence.</w:t>
      </w:r>
      <w:r w:rsidR="00E026C1" w:rsidRPr="001E625A">
        <w:rPr>
          <w:rFonts w:ascii="Neue Haas Grotesk Text Pro" w:hAnsi="Neue Haas Grotesk Text Pro"/>
          <w:sz w:val="20"/>
          <w:szCs w:val="20"/>
        </w:rPr>
        <w:t xml:space="preserve"> </w:t>
      </w:r>
      <w:r w:rsidR="00BE1723" w:rsidRPr="001E625A">
        <w:rPr>
          <w:rFonts w:ascii="Neue Haas Grotesk Text Pro" w:hAnsi="Neue Haas Grotesk Text Pro"/>
          <w:sz w:val="20"/>
          <w:szCs w:val="20"/>
        </w:rPr>
        <w:t>However, to garner this, we must first answer: w</w:t>
      </w:r>
      <w:r w:rsidR="00E026C1" w:rsidRPr="001E625A">
        <w:rPr>
          <w:rFonts w:ascii="Neue Haas Grotesk Text Pro" w:hAnsi="Neue Haas Grotesk Text Pro"/>
          <w:sz w:val="20"/>
          <w:szCs w:val="20"/>
        </w:rPr>
        <w:t>hat is intelligence?</w:t>
      </w:r>
    </w:p>
    <w:p w14:paraId="01E64EE0" w14:textId="77777777" w:rsidR="00E026C1" w:rsidRPr="001E625A" w:rsidRDefault="00E026C1" w:rsidP="001E625A">
      <w:pPr>
        <w:jc w:val="both"/>
        <w:rPr>
          <w:rFonts w:ascii="Neue Haas Grotesk Text Pro" w:hAnsi="Neue Haas Grotesk Text Pro"/>
          <w:sz w:val="20"/>
          <w:szCs w:val="20"/>
        </w:rPr>
      </w:pPr>
    </w:p>
    <w:p w14:paraId="1088EE5B" w14:textId="4097F57B" w:rsidR="00E026C1" w:rsidRPr="001E625A" w:rsidRDefault="001E625A" w:rsidP="001E625A">
      <w:pPr>
        <w:jc w:val="both"/>
        <w:rPr>
          <w:rFonts w:ascii="Neue Haas Grotesk Text Pro" w:hAnsi="Neue Haas Grotesk Text Pro"/>
          <w:sz w:val="20"/>
          <w:szCs w:val="20"/>
        </w:rPr>
      </w:pPr>
      <w:r>
        <w:rPr>
          <w:rFonts w:ascii="Neue Haas Grotesk Text Pro" w:hAnsi="Neue Haas Grotesk Text Pro"/>
          <w:sz w:val="21"/>
          <w:szCs w:val="21"/>
        </w:rPr>
        <w:t>DATA</w:t>
      </w:r>
      <w:r w:rsidR="00FD1BE3" w:rsidRPr="001E625A">
        <w:rPr>
          <w:rFonts w:ascii="Neue Haas Grotesk Text Pro" w:hAnsi="Neue Haas Grotesk Text Pro"/>
          <w:sz w:val="20"/>
          <w:szCs w:val="20"/>
        </w:rPr>
        <w:t xml:space="preserve"> (statistics on a subject) + </w:t>
      </w:r>
      <w:r>
        <w:rPr>
          <w:rFonts w:ascii="Neue Haas Grotesk Text Pro" w:hAnsi="Neue Haas Grotesk Text Pro"/>
          <w:sz w:val="20"/>
          <w:szCs w:val="20"/>
        </w:rPr>
        <w:t>VALUE</w:t>
      </w:r>
      <w:r w:rsidR="00FD1BE3" w:rsidRPr="001E625A">
        <w:rPr>
          <w:rFonts w:ascii="Neue Haas Grotesk Text Pro" w:hAnsi="Neue Haas Grotesk Text Pro"/>
          <w:sz w:val="20"/>
          <w:szCs w:val="20"/>
        </w:rPr>
        <w:t xml:space="preserve"> (measure of economic activity) = </w:t>
      </w:r>
      <w:r>
        <w:rPr>
          <w:rFonts w:ascii="Neue Haas Grotesk Text Pro" w:hAnsi="Neue Haas Grotesk Text Pro"/>
          <w:sz w:val="20"/>
          <w:szCs w:val="20"/>
        </w:rPr>
        <w:t>INFORMATION</w:t>
      </w:r>
      <w:r w:rsidR="00FD1BE3" w:rsidRPr="001E625A">
        <w:rPr>
          <w:rFonts w:ascii="Neue Haas Grotesk Text Pro" w:hAnsi="Neue Haas Grotesk Text Pro"/>
          <w:sz w:val="20"/>
          <w:szCs w:val="20"/>
        </w:rPr>
        <w:t xml:space="preserve"> (</w:t>
      </w:r>
      <w:r w:rsidR="00B23F39" w:rsidRPr="001E625A">
        <w:rPr>
          <w:rFonts w:ascii="Neue Haas Grotesk Text Pro" w:hAnsi="Neue Haas Grotesk Text Pro"/>
          <w:sz w:val="20"/>
          <w:szCs w:val="20"/>
        </w:rPr>
        <w:t>r</w:t>
      </w:r>
      <w:r w:rsidR="00FD1BE3" w:rsidRPr="001E625A">
        <w:rPr>
          <w:rFonts w:ascii="Neue Haas Grotesk Text Pro" w:hAnsi="Neue Haas Grotesk Text Pro"/>
          <w:sz w:val="20"/>
          <w:szCs w:val="20"/>
        </w:rPr>
        <w:t>epresentation of even sequence)</w:t>
      </w:r>
    </w:p>
    <w:p w14:paraId="547B4F30" w14:textId="77777777" w:rsidR="00FD1BE3" w:rsidRPr="001E625A" w:rsidRDefault="00FD1BE3" w:rsidP="001E625A">
      <w:pPr>
        <w:jc w:val="both"/>
        <w:rPr>
          <w:rFonts w:ascii="Neue Haas Grotesk Text Pro" w:hAnsi="Neue Haas Grotesk Text Pro"/>
          <w:sz w:val="20"/>
          <w:szCs w:val="20"/>
        </w:rPr>
      </w:pPr>
    </w:p>
    <w:p w14:paraId="38A72CAA" w14:textId="2A12156C" w:rsidR="00FD1BE3" w:rsidRPr="001E625A" w:rsidRDefault="001E625A" w:rsidP="001E625A">
      <w:pPr>
        <w:jc w:val="both"/>
        <w:rPr>
          <w:rFonts w:ascii="Neue Haas Grotesk Text Pro" w:hAnsi="Neue Haas Grotesk Text Pro"/>
          <w:sz w:val="20"/>
          <w:szCs w:val="20"/>
        </w:rPr>
      </w:pPr>
      <w:r>
        <w:rPr>
          <w:rFonts w:ascii="Neue Haas Grotesk Text Pro" w:hAnsi="Neue Haas Grotesk Text Pro"/>
          <w:sz w:val="20"/>
          <w:szCs w:val="20"/>
        </w:rPr>
        <w:t>INFORMATION</w:t>
      </w:r>
      <w:r w:rsidR="00B23F39" w:rsidRPr="001E625A">
        <w:rPr>
          <w:rFonts w:ascii="Neue Haas Grotesk Text Pro" w:hAnsi="Neue Haas Grotesk Text Pro"/>
          <w:sz w:val="20"/>
          <w:szCs w:val="20"/>
        </w:rPr>
        <w:t xml:space="preserve"> x </w:t>
      </w:r>
      <w:r>
        <w:rPr>
          <w:rFonts w:ascii="Neue Haas Grotesk Text Pro" w:hAnsi="Neue Haas Grotesk Text Pro"/>
          <w:sz w:val="20"/>
          <w:szCs w:val="20"/>
        </w:rPr>
        <w:t>DISTRIBUTION</w:t>
      </w:r>
      <w:r w:rsidR="00B23F39" w:rsidRPr="001E625A">
        <w:rPr>
          <w:rFonts w:ascii="Neue Haas Grotesk Text Pro" w:hAnsi="Neue Haas Grotesk Text Pro"/>
          <w:sz w:val="20"/>
          <w:szCs w:val="20"/>
        </w:rPr>
        <w:t xml:space="preserve"> (network to share information) = </w:t>
      </w:r>
      <w:r>
        <w:rPr>
          <w:rFonts w:ascii="Neue Haas Grotesk Text Pro" w:hAnsi="Neue Haas Grotesk Text Pro"/>
          <w:sz w:val="20"/>
          <w:szCs w:val="20"/>
        </w:rPr>
        <w:t>INTELLIGENCE</w:t>
      </w:r>
      <w:r w:rsidR="00B23F39" w:rsidRPr="001E625A">
        <w:rPr>
          <w:rFonts w:ascii="Neue Haas Grotesk Text Pro" w:hAnsi="Neue Haas Grotesk Text Pro"/>
          <w:sz w:val="20"/>
          <w:szCs w:val="20"/>
        </w:rPr>
        <w:t xml:space="preserve"> (derived beneficial knowledge)</w:t>
      </w:r>
    </w:p>
    <w:p w14:paraId="2D637CE3" w14:textId="77777777" w:rsidR="002272D4" w:rsidRPr="001E625A" w:rsidRDefault="002272D4" w:rsidP="001E625A">
      <w:pPr>
        <w:jc w:val="both"/>
        <w:rPr>
          <w:rFonts w:ascii="Neue Haas Grotesk Text Pro" w:hAnsi="Neue Haas Grotesk Text Pro"/>
          <w:sz w:val="20"/>
          <w:szCs w:val="20"/>
        </w:rPr>
      </w:pPr>
    </w:p>
    <w:p w14:paraId="188AE2AB" w14:textId="005ED462" w:rsidR="00725664" w:rsidRPr="001E625A" w:rsidRDefault="00725664"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 key takeaway from the foregoing is that there is inherent value in everything. By encapsulating data and value into one transaction and sharing real-time intelligence, </w:t>
      </w:r>
      <w:r w:rsidRPr="00517E8C">
        <w:rPr>
          <w:rFonts w:ascii="Orbitron" w:hAnsi="Orbitron"/>
          <w:sz w:val="20"/>
          <w:szCs w:val="20"/>
        </w:rPr>
        <w:t>CrowdPoint</w:t>
      </w:r>
      <w:r w:rsidRPr="001E625A">
        <w:rPr>
          <w:rFonts w:ascii="Neue Haas Grotesk Text Pro" w:hAnsi="Neue Haas Grotesk Text Pro"/>
          <w:sz w:val="20"/>
          <w:szCs w:val="20"/>
        </w:rPr>
        <w:t xml:space="preserve"> aims to lower the friction of economic alignment of interest, across communities of interest. </w:t>
      </w:r>
    </w:p>
    <w:p w14:paraId="138F6089" w14:textId="77777777" w:rsidR="00725664" w:rsidRPr="001E625A" w:rsidRDefault="00725664" w:rsidP="001E625A">
      <w:pPr>
        <w:jc w:val="both"/>
        <w:rPr>
          <w:rFonts w:ascii="Neue Haas Grotesk Text Pro" w:hAnsi="Neue Haas Grotesk Text Pro"/>
          <w:sz w:val="20"/>
          <w:szCs w:val="20"/>
        </w:rPr>
      </w:pPr>
    </w:p>
    <w:p w14:paraId="1980C119" w14:textId="232668CE" w:rsidR="002272D4" w:rsidRPr="001E625A" w:rsidRDefault="00065930" w:rsidP="00512BC6">
      <w:pPr>
        <w:pStyle w:val="Heading2"/>
      </w:pPr>
      <w:bookmarkStart w:id="2" w:name="_Toc107856716"/>
      <w:r w:rsidRPr="001E625A">
        <w:t>Solution</w:t>
      </w:r>
      <w:bookmarkEnd w:id="2"/>
    </w:p>
    <w:p w14:paraId="6A5DAB46" w14:textId="77777777" w:rsidR="00065930" w:rsidRPr="001E625A" w:rsidRDefault="00065930" w:rsidP="001E625A">
      <w:pPr>
        <w:jc w:val="both"/>
        <w:rPr>
          <w:rFonts w:ascii="Neue Haas Grotesk Text Pro" w:hAnsi="Neue Haas Grotesk Text Pro"/>
          <w:sz w:val="20"/>
          <w:szCs w:val="20"/>
        </w:rPr>
      </w:pPr>
    </w:p>
    <w:p w14:paraId="2DF790AE" w14:textId="7C058EC2" w:rsidR="00065930" w:rsidRPr="00517E8C" w:rsidRDefault="00CF6CB8" w:rsidP="001E625A">
      <w:pPr>
        <w:jc w:val="both"/>
        <w:rPr>
          <w:rFonts w:ascii="Neuropol X Lt" w:hAnsi="Neuropol X Lt"/>
          <w:sz w:val="20"/>
          <w:szCs w:val="20"/>
        </w:rPr>
      </w:pPr>
      <w:proofErr w:type="spellStart"/>
      <w:r w:rsidRPr="00517E8C">
        <w:rPr>
          <w:rFonts w:ascii="Neuropol X Lt" w:hAnsi="Neuropol X Lt"/>
          <w:sz w:val="20"/>
          <w:szCs w:val="20"/>
        </w:rPr>
        <w:t>crwd_</w:t>
      </w:r>
      <w:r w:rsidRPr="00517E8C">
        <w:rPr>
          <w:rFonts w:ascii="Neuropol X Rg" w:hAnsi="Neuropol X Rg"/>
          <w:b/>
          <w:bCs/>
          <w:sz w:val="20"/>
          <w:szCs w:val="20"/>
        </w:rPr>
        <w:t>family</w:t>
      </w:r>
      <w:proofErr w:type="spellEnd"/>
    </w:p>
    <w:p w14:paraId="24E3663C" w14:textId="77777777" w:rsidR="00CF6CB8" w:rsidRPr="001E625A" w:rsidRDefault="00CF6CB8" w:rsidP="001E625A">
      <w:pPr>
        <w:jc w:val="both"/>
        <w:rPr>
          <w:rFonts w:ascii="Neue Haas Grotesk Text Pro" w:hAnsi="Neue Haas Grotesk Text Pro"/>
          <w:sz w:val="20"/>
          <w:szCs w:val="20"/>
        </w:rPr>
      </w:pPr>
    </w:p>
    <w:p w14:paraId="20760B4E" w14:textId="3BE84AFD" w:rsidR="00CF6CB8" w:rsidRPr="001E625A" w:rsidRDefault="009A248B" w:rsidP="001E625A">
      <w:pPr>
        <w:pStyle w:val="ListParagraph"/>
        <w:numPr>
          <w:ilvl w:val="0"/>
          <w:numId w:val="14"/>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rPr>
        <w:t>crwd</w:t>
      </w:r>
      <w:r w:rsidRPr="00517E8C">
        <w:rPr>
          <w:rFonts w:ascii="Neuropol X Rg" w:eastAsia="Times New Roman" w:hAnsi="Neuropol X Rg"/>
          <w:b/>
          <w:bCs/>
          <w:sz w:val="20"/>
          <w:szCs w:val="20"/>
        </w:rPr>
        <w:t>id</w:t>
      </w:r>
      <w:r w:rsidRPr="001E625A">
        <w:rPr>
          <w:rFonts w:ascii="Neue Haas Grotesk Text Pro" w:eastAsia="Times New Roman" w:hAnsi="Neue Haas Grotesk Text Pro"/>
          <w:sz w:val="20"/>
          <w:szCs w:val="20"/>
        </w:rPr>
        <w:t xml:space="preserve"> – Returning value to users</w:t>
      </w:r>
    </w:p>
    <w:p w14:paraId="09429151" w14:textId="3B8C2A0B" w:rsidR="009A248B" w:rsidRPr="001E625A" w:rsidRDefault="009A248B" w:rsidP="001E625A">
      <w:pPr>
        <w:pStyle w:val="ListParagraph"/>
        <w:numPr>
          <w:ilvl w:val="0"/>
          <w:numId w:val="14"/>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rPr>
        <w:t>crwd</w:t>
      </w:r>
      <w:r w:rsidRPr="00517E8C">
        <w:rPr>
          <w:rFonts w:ascii="Neuropol X Rg" w:eastAsia="Times New Roman" w:hAnsi="Neuropol X Rg"/>
          <w:b/>
          <w:bCs/>
          <w:sz w:val="20"/>
          <w:szCs w:val="20"/>
        </w:rPr>
        <w:t>market</w:t>
      </w:r>
      <w:r w:rsidRPr="001E625A">
        <w:rPr>
          <w:rFonts w:ascii="Neue Haas Grotesk Text Pro" w:eastAsia="Times New Roman" w:hAnsi="Neue Haas Grotesk Text Pro"/>
          <w:sz w:val="20"/>
          <w:szCs w:val="20"/>
        </w:rPr>
        <w:t xml:space="preserve"> – Buy and sell everywhere</w:t>
      </w:r>
    </w:p>
    <w:p w14:paraId="2834A219" w14:textId="063CF2F9" w:rsidR="009A248B" w:rsidRPr="001E625A" w:rsidRDefault="009A248B" w:rsidP="001E625A">
      <w:pPr>
        <w:pStyle w:val="ListParagraph"/>
        <w:numPr>
          <w:ilvl w:val="0"/>
          <w:numId w:val="14"/>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rPr>
        <w:t>crwd</w:t>
      </w:r>
      <w:r w:rsidRPr="00517E8C">
        <w:rPr>
          <w:rFonts w:ascii="Neuropol X Rg" w:eastAsia="Times New Roman" w:hAnsi="Neuropol X Rg"/>
          <w:b/>
          <w:bCs/>
          <w:sz w:val="20"/>
          <w:szCs w:val="20"/>
        </w:rPr>
        <w:t>capital</w:t>
      </w:r>
      <w:r w:rsidRPr="001E625A">
        <w:rPr>
          <w:rFonts w:ascii="Neue Haas Grotesk Text Pro" w:eastAsia="Times New Roman" w:hAnsi="Neue Haas Grotesk Text Pro"/>
          <w:sz w:val="20"/>
          <w:szCs w:val="20"/>
        </w:rPr>
        <w:t xml:space="preserve"> – Spend smarter, live better</w:t>
      </w:r>
    </w:p>
    <w:p w14:paraId="5C20B22F" w14:textId="21ED319B" w:rsidR="009A248B" w:rsidRPr="001E625A" w:rsidRDefault="009A248B" w:rsidP="001E625A">
      <w:pPr>
        <w:pStyle w:val="ListParagraph"/>
        <w:numPr>
          <w:ilvl w:val="0"/>
          <w:numId w:val="14"/>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rPr>
        <w:t>crwd</w:t>
      </w:r>
      <w:r w:rsidRPr="00517E8C">
        <w:rPr>
          <w:rFonts w:ascii="Neuropol X Rg" w:eastAsia="Times New Roman" w:hAnsi="Neuropol X Rg"/>
          <w:b/>
          <w:bCs/>
          <w:sz w:val="20"/>
          <w:szCs w:val="20"/>
        </w:rPr>
        <w:t>finance</w:t>
      </w:r>
      <w:r w:rsidRPr="001E625A">
        <w:rPr>
          <w:rFonts w:ascii="Neue Haas Grotesk Text Pro" w:eastAsia="Times New Roman" w:hAnsi="Neue Haas Grotesk Text Pro"/>
          <w:sz w:val="20"/>
          <w:szCs w:val="20"/>
        </w:rPr>
        <w:t xml:space="preserve"> – Build your future</w:t>
      </w:r>
    </w:p>
    <w:p w14:paraId="204C4EF7" w14:textId="39C6103F" w:rsidR="009A248B" w:rsidRPr="001E625A" w:rsidRDefault="009A248B" w:rsidP="001E625A">
      <w:pPr>
        <w:pStyle w:val="ListParagraph"/>
        <w:numPr>
          <w:ilvl w:val="0"/>
          <w:numId w:val="14"/>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rPr>
        <w:t>crwd</w:t>
      </w:r>
      <w:r w:rsidRPr="00517E8C">
        <w:rPr>
          <w:rFonts w:ascii="Neuropol X Rg" w:eastAsia="Times New Roman" w:hAnsi="Neuropol X Rg"/>
          <w:b/>
          <w:bCs/>
          <w:sz w:val="20"/>
          <w:szCs w:val="20"/>
        </w:rPr>
        <w:t>world</w:t>
      </w:r>
      <w:r w:rsidRPr="00517E8C">
        <w:rPr>
          <w:rFonts w:ascii="Neuropol X Lt" w:eastAsia="Times New Roman" w:hAnsi="Neuropol X Lt"/>
          <w:sz w:val="20"/>
          <w:szCs w:val="20"/>
        </w:rPr>
        <w:t xml:space="preserve"> </w:t>
      </w:r>
      <w:r w:rsidRPr="001E625A">
        <w:rPr>
          <w:rFonts w:ascii="Neue Haas Grotesk Text Pro" w:eastAsia="Times New Roman" w:hAnsi="Neue Haas Grotesk Text Pro"/>
          <w:sz w:val="20"/>
          <w:szCs w:val="20"/>
        </w:rPr>
        <w:t>– Create your world</w:t>
      </w:r>
    </w:p>
    <w:p w14:paraId="44966583" w14:textId="1B083364" w:rsidR="009A248B" w:rsidRPr="001E625A" w:rsidRDefault="009A248B" w:rsidP="001E625A">
      <w:pPr>
        <w:pStyle w:val="ListParagraph"/>
        <w:numPr>
          <w:ilvl w:val="0"/>
          <w:numId w:val="14"/>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rPr>
        <w:t>crwd</w:t>
      </w:r>
      <w:r w:rsidRPr="00517E8C">
        <w:rPr>
          <w:rFonts w:ascii="Neuropol X Rg" w:eastAsia="Times New Roman" w:hAnsi="Neuropol X Rg"/>
          <w:b/>
          <w:bCs/>
          <w:sz w:val="20"/>
          <w:szCs w:val="20"/>
        </w:rPr>
        <w:t>systems</w:t>
      </w:r>
      <w:r w:rsidRPr="001E625A">
        <w:rPr>
          <w:rFonts w:ascii="Neue Haas Grotesk Text Pro" w:eastAsia="Times New Roman" w:hAnsi="Neue Haas Grotesk Text Pro"/>
          <w:sz w:val="20"/>
          <w:szCs w:val="20"/>
        </w:rPr>
        <w:t xml:space="preserve"> – Powering the digital realm</w:t>
      </w:r>
    </w:p>
    <w:p w14:paraId="6C6A7CC2" w14:textId="77777777" w:rsidR="00753E74" w:rsidRPr="001E625A" w:rsidRDefault="00753E74" w:rsidP="001E625A">
      <w:pPr>
        <w:jc w:val="both"/>
        <w:rPr>
          <w:rFonts w:ascii="Neue Haas Grotesk Text Pro" w:hAnsi="Neue Haas Grotesk Text Pro"/>
          <w:sz w:val="20"/>
          <w:szCs w:val="20"/>
        </w:rPr>
      </w:pPr>
    </w:p>
    <w:p w14:paraId="2C5817EB" w14:textId="3D175023" w:rsidR="00753E74" w:rsidRPr="001E625A" w:rsidRDefault="00753E74"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Unlike other platforms today, </w:t>
      </w:r>
      <w:r w:rsidRPr="00517E8C">
        <w:rPr>
          <w:rFonts w:ascii="Orbitron" w:hAnsi="Orbitron"/>
          <w:sz w:val="20"/>
          <w:szCs w:val="20"/>
        </w:rPr>
        <w:t>CrowdPoint</w:t>
      </w:r>
      <w:r w:rsidRPr="001E625A">
        <w:rPr>
          <w:rFonts w:ascii="Neue Haas Grotesk Text Pro" w:hAnsi="Neue Haas Grotesk Text Pro"/>
          <w:sz w:val="20"/>
          <w:szCs w:val="20"/>
        </w:rPr>
        <w:t xml:space="preserve"> helps users who want to unlock value by fixing the way we share data, </w:t>
      </w:r>
      <w:r w:rsidR="0071472B" w:rsidRPr="001E625A">
        <w:rPr>
          <w:rFonts w:ascii="Neue Haas Grotesk Text Pro" w:hAnsi="Neue Haas Grotesk Text Pro"/>
          <w:sz w:val="20"/>
          <w:szCs w:val="20"/>
        </w:rPr>
        <w:t>building a better market, and empowering community</w:t>
      </w:r>
    </w:p>
    <w:p w14:paraId="5FBF201B" w14:textId="77777777" w:rsidR="00866332" w:rsidRPr="001E625A" w:rsidRDefault="00866332" w:rsidP="001E625A">
      <w:pPr>
        <w:jc w:val="both"/>
        <w:rPr>
          <w:rFonts w:ascii="Neue Haas Grotesk Text Pro" w:hAnsi="Neue Haas Grotesk Text Pro"/>
          <w:sz w:val="20"/>
          <w:szCs w:val="20"/>
        </w:rPr>
      </w:pPr>
    </w:p>
    <w:p w14:paraId="1E1313A5" w14:textId="2C3EBBDD" w:rsidR="00866332" w:rsidRPr="001E625A" w:rsidRDefault="00B17E0C" w:rsidP="001E625A">
      <w:pPr>
        <w:jc w:val="both"/>
        <w:rPr>
          <w:rFonts w:ascii="Neue Haas Grotesk Text Pro" w:hAnsi="Neue Haas Grotesk Text Pro"/>
          <w:sz w:val="20"/>
          <w:szCs w:val="20"/>
        </w:rPr>
      </w:pPr>
      <w:r w:rsidRPr="001E625A">
        <w:rPr>
          <w:rFonts w:ascii="Neue Haas Grotesk Text Pro" w:hAnsi="Neue Haas Grotesk Text Pro"/>
          <w:sz w:val="20"/>
          <w:szCs w:val="20"/>
        </w:rPr>
        <w:t>Introducing the world's ﬁrst decentralized cryptographic cloud platform</w:t>
      </w:r>
    </w:p>
    <w:p w14:paraId="5E57DA24" w14:textId="77777777" w:rsidR="00B17E0C" w:rsidRPr="001E625A" w:rsidRDefault="00B17E0C" w:rsidP="001E625A">
      <w:pPr>
        <w:jc w:val="both"/>
        <w:rPr>
          <w:rFonts w:ascii="Neue Haas Grotesk Text Pro" w:hAnsi="Neue Haas Grotesk Text Pro"/>
          <w:sz w:val="20"/>
          <w:szCs w:val="20"/>
        </w:rPr>
      </w:pPr>
    </w:p>
    <w:p w14:paraId="3F9C833E" w14:textId="2075BC79" w:rsidR="00B17E0C" w:rsidRPr="001E625A" w:rsidRDefault="00B17E0C" w:rsidP="001E625A">
      <w:pPr>
        <w:jc w:val="both"/>
        <w:rPr>
          <w:rFonts w:ascii="Neue Haas Grotesk Text Pro" w:hAnsi="Neue Haas Grotesk Text Pro"/>
          <w:sz w:val="20"/>
          <w:szCs w:val="20"/>
        </w:rPr>
      </w:pPr>
      <w:r w:rsidRPr="001E625A">
        <w:rPr>
          <w:rFonts w:ascii="Neue Haas Grotesk Text Pro" w:hAnsi="Neue Haas Grotesk Text Pro"/>
          <w:sz w:val="20"/>
          <w:szCs w:val="20"/>
        </w:rPr>
        <w:t>Purpose built to be a fully integrated, end-to-end solution for the market. Boundless scale, fault-tolerant, and enterprise-grade database</w:t>
      </w:r>
      <w:r w:rsidR="0097141B"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speeds</w:t>
      </w:r>
      <w:r w:rsidR="0097141B"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to</w:t>
      </w:r>
      <w:r w:rsidR="0097141B"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give</w:t>
      </w:r>
      <w:r w:rsidR="0097141B"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w:t>
      </w:r>
      <w:r w:rsidR="0097141B"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world</w:t>
      </w:r>
      <w:r w:rsidR="0097141B"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truly</w:t>
      </w:r>
      <w:r w:rsidR="0097141B"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secure</w:t>
      </w:r>
      <w:r w:rsidR="0097141B"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computing.</w:t>
      </w:r>
    </w:p>
    <w:p w14:paraId="2311C182" w14:textId="77777777" w:rsidR="002558E6" w:rsidRPr="001E625A" w:rsidRDefault="002558E6" w:rsidP="001E625A">
      <w:pPr>
        <w:jc w:val="both"/>
        <w:rPr>
          <w:rFonts w:ascii="Neue Haas Grotesk Text Pro" w:hAnsi="Neue Haas Grotesk Text Pro"/>
          <w:sz w:val="20"/>
          <w:szCs w:val="20"/>
        </w:rPr>
      </w:pPr>
    </w:p>
    <w:p w14:paraId="78914ADF" w14:textId="6DB4959B" w:rsidR="002558E6" w:rsidRPr="001E625A" w:rsidRDefault="002558E6" w:rsidP="001E625A">
      <w:pPr>
        <w:pStyle w:val="ListParagraph"/>
        <w:numPr>
          <w:ilvl w:val="0"/>
          <w:numId w:val="15"/>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Microservices</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architecture</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allows</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installation</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of</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apps</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directly</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onto</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block</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like</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container</w:t>
      </w:r>
    </w:p>
    <w:p w14:paraId="73C72358" w14:textId="612C574B" w:rsidR="002558E6" w:rsidRPr="001E625A" w:rsidRDefault="002558E6" w:rsidP="001E625A">
      <w:pPr>
        <w:pStyle w:val="ListParagraph"/>
        <w:numPr>
          <w:ilvl w:val="0"/>
          <w:numId w:val="15"/>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Deterministic</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concurrency</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runs</w:t>
      </w:r>
      <w:r w:rsidR="00786FCE"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three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blocks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at</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the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same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time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for</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blazing</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fast</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speeds</w:t>
      </w:r>
    </w:p>
    <w:p w14:paraId="4D0CF4A9" w14:textId="0A3E31D9" w:rsidR="00786FCE" w:rsidRPr="001E625A" w:rsidRDefault="002558E6" w:rsidP="001E625A">
      <w:pPr>
        <w:pStyle w:val="ListParagraph"/>
        <w:numPr>
          <w:ilvl w:val="0"/>
          <w:numId w:val="15"/>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Group</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mitosis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splits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transactions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and</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speeds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up</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system</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to</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achieve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inﬁnite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scale</w:t>
      </w:r>
    </w:p>
    <w:p w14:paraId="1ADBF25F" w14:textId="07150103" w:rsidR="00786FCE" w:rsidRPr="001E625A" w:rsidRDefault="002558E6" w:rsidP="001E625A">
      <w:pPr>
        <w:pStyle w:val="ListParagraph"/>
        <w:numPr>
          <w:ilvl w:val="0"/>
          <w:numId w:val="15"/>
        </w:numPr>
        <w:spacing w:after="0"/>
        <w:jc w:val="both"/>
        <w:rPr>
          <w:rFonts w:ascii="Neue Haas Grotesk Text Pro" w:eastAsia="Times New Roman" w:hAnsi="Neue Haas Grotesk Text Pro"/>
          <w:sz w:val="20"/>
          <w:szCs w:val="20"/>
        </w:rPr>
      </w:pPr>
      <w:proofErr w:type="spellStart"/>
      <w:r w:rsidRPr="001E625A">
        <w:rPr>
          <w:rFonts w:ascii="Neue Haas Grotesk Text Pro" w:eastAsia="Times New Roman" w:hAnsi="Neue Haas Grotesk Text Pro"/>
          <w:sz w:val="20"/>
          <w:szCs w:val="20"/>
        </w:rPr>
        <w:t>GraalVM</w:t>
      </w:r>
      <w:proofErr w:type="spellEnd"/>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multi-language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support</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opens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platform</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to</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massive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35.9</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million</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developers</w:t>
      </w:r>
    </w:p>
    <w:p w14:paraId="0410E75C" w14:textId="35C4475A" w:rsidR="00786FCE" w:rsidRPr="001E625A" w:rsidRDefault="002558E6" w:rsidP="001E625A">
      <w:pPr>
        <w:pStyle w:val="ListParagraph"/>
        <w:numPr>
          <w:ilvl w:val="0"/>
          <w:numId w:val="15"/>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BLS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12-381</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cryptography</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and</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chain</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key</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signatures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provide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secure,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trustful</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environment</w:t>
      </w:r>
    </w:p>
    <w:p w14:paraId="634D4534" w14:textId="6E23803A" w:rsidR="002558E6" w:rsidRPr="001E625A" w:rsidRDefault="002558E6" w:rsidP="001E625A">
      <w:pPr>
        <w:pStyle w:val="ListParagraph"/>
        <w:numPr>
          <w:ilvl w:val="0"/>
          <w:numId w:val="15"/>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Relational</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tables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inside</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blocks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permit</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API</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calls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and</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eliminates</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need</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for</w:t>
      </w:r>
      <w:r w:rsidR="00CA2DE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middleware</w:t>
      </w:r>
    </w:p>
    <w:p w14:paraId="7347F9DD" w14:textId="77777777" w:rsidR="00BA378D" w:rsidRPr="001E625A" w:rsidRDefault="00BA378D" w:rsidP="001E625A">
      <w:pPr>
        <w:jc w:val="both"/>
        <w:rPr>
          <w:rFonts w:ascii="Neue Haas Grotesk Text Pro" w:hAnsi="Neue Haas Grotesk Text Pro"/>
          <w:sz w:val="20"/>
          <w:szCs w:val="20"/>
        </w:rPr>
      </w:pPr>
    </w:p>
    <w:p w14:paraId="0938875C" w14:textId="76658CEE" w:rsidR="00BA378D" w:rsidRPr="001E625A" w:rsidRDefault="00BA378D" w:rsidP="001E625A">
      <w:pPr>
        <w:jc w:val="both"/>
        <w:rPr>
          <w:rFonts w:ascii="Neue Haas Grotesk Text Pro" w:hAnsi="Neue Haas Grotesk Text Pro"/>
          <w:sz w:val="20"/>
          <w:szCs w:val="20"/>
        </w:rPr>
      </w:pPr>
      <w:r w:rsidRPr="001E625A">
        <w:rPr>
          <w:rFonts w:ascii="Neue Haas Grotesk Text Pro" w:hAnsi="Neue Haas Grotesk Text Pro"/>
          <w:sz w:val="20"/>
          <w:szCs w:val="20"/>
        </w:rPr>
        <w:t>Fintech marketplaces bring consumers closer to the transaction to improve experience</w:t>
      </w:r>
    </w:p>
    <w:p w14:paraId="0B74F4BE" w14:textId="77777777" w:rsidR="00973582" w:rsidRPr="001E625A" w:rsidRDefault="00973582" w:rsidP="001E625A">
      <w:pPr>
        <w:jc w:val="both"/>
        <w:rPr>
          <w:rFonts w:ascii="Neue Haas Grotesk Text Pro" w:hAnsi="Neue Haas Grotesk Text Pro"/>
          <w:sz w:val="20"/>
          <w:szCs w:val="20"/>
        </w:rPr>
      </w:pPr>
    </w:p>
    <w:p w14:paraId="78275515" w14:textId="2F5CEDE8" w:rsidR="00973582" w:rsidRPr="001E625A" w:rsidRDefault="00973582" w:rsidP="001E625A">
      <w:pPr>
        <w:jc w:val="both"/>
        <w:rPr>
          <w:rFonts w:ascii="Neue Haas Grotesk Text Pro" w:hAnsi="Neue Haas Grotesk Text Pro"/>
          <w:sz w:val="20"/>
          <w:szCs w:val="20"/>
        </w:rPr>
      </w:pPr>
      <w:r w:rsidRPr="00517E8C">
        <w:rPr>
          <w:rFonts w:ascii="Orbitron" w:hAnsi="Orbitron"/>
          <w:sz w:val="20"/>
          <w:szCs w:val="20"/>
        </w:rPr>
        <w:t>CrowdPoint</w:t>
      </w:r>
      <w:r w:rsidRPr="001E625A">
        <w:rPr>
          <w:rFonts w:ascii="Neue Haas Grotesk Text Pro" w:hAnsi="Neue Haas Grotesk Text Pro"/>
          <w:sz w:val="20"/>
          <w:szCs w:val="20"/>
        </w:rPr>
        <w:t xml:space="preserve"> allows marketplaces to cut intermediaries and embed ﬁntech services directly into the platform for a better customer experience</w:t>
      </w:r>
    </w:p>
    <w:p w14:paraId="60A2F836" w14:textId="77777777" w:rsidR="009C15EA" w:rsidRPr="001E625A" w:rsidRDefault="009C15EA" w:rsidP="001E625A">
      <w:pPr>
        <w:jc w:val="both"/>
        <w:rPr>
          <w:rFonts w:ascii="Neue Haas Grotesk Text Pro" w:hAnsi="Neue Haas Grotesk Text Pro"/>
          <w:sz w:val="20"/>
          <w:szCs w:val="20"/>
        </w:rPr>
      </w:pPr>
    </w:p>
    <w:p w14:paraId="2FC3A01F" w14:textId="231DF8B7" w:rsidR="009C15EA" w:rsidRPr="001E625A" w:rsidRDefault="009C15EA" w:rsidP="001E625A">
      <w:pPr>
        <w:pStyle w:val="ListParagraph"/>
        <w:numPr>
          <w:ilvl w:val="0"/>
          <w:numId w:val="16"/>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 xml:space="preserve">Inclusive payments capture demand by reducing friction </w:t>
      </w:r>
    </w:p>
    <w:p w14:paraId="54EDB004" w14:textId="3E1F96E2" w:rsidR="009C15EA" w:rsidRPr="001E625A" w:rsidRDefault="009C15EA" w:rsidP="001E625A">
      <w:pPr>
        <w:pStyle w:val="ListParagraph"/>
        <w:numPr>
          <w:ilvl w:val="0"/>
          <w:numId w:val="16"/>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Access to capital unlocks</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latent</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supply</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in</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market</w:t>
      </w:r>
    </w:p>
    <w:p w14:paraId="3C818E5B" w14:textId="77777777" w:rsidR="00CA26C1" w:rsidRPr="001E625A" w:rsidRDefault="009C15EA" w:rsidP="001E625A">
      <w:pPr>
        <w:pStyle w:val="ListParagraph"/>
        <w:numPr>
          <w:ilvl w:val="0"/>
          <w:numId w:val="16"/>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Real-time</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intelligence</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expands</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buyer-seller</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relationship</w:t>
      </w:r>
    </w:p>
    <w:p w14:paraId="4A5F709F" w14:textId="77777777" w:rsidR="00CA26C1" w:rsidRPr="001E625A" w:rsidRDefault="009C15EA" w:rsidP="001E625A">
      <w:pPr>
        <w:pStyle w:val="ListParagraph"/>
        <w:numPr>
          <w:ilvl w:val="0"/>
          <w:numId w:val="16"/>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Integrated</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systems</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subsidize</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product/market</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by</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bundling</w:t>
      </w:r>
    </w:p>
    <w:p w14:paraId="462803B4" w14:textId="0E50C0DD" w:rsidR="009C15EA" w:rsidRPr="001E625A" w:rsidRDefault="009C15EA" w:rsidP="001E625A">
      <w:pPr>
        <w:pStyle w:val="ListParagraph"/>
        <w:numPr>
          <w:ilvl w:val="0"/>
          <w:numId w:val="16"/>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Regulated,</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open</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markets</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eliminate</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misaligned</w:t>
      </w:r>
      <w:r w:rsidR="00CA26C1"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incentives</w:t>
      </w:r>
    </w:p>
    <w:p w14:paraId="637269C3" w14:textId="77777777" w:rsidR="002272D4" w:rsidRPr="001E625A" w:rsidRDefault="002272D4" w:rsidP="001E625A">
      <w:pPr>
        <w:jc w:val="both"/>
        <w:rPr>
          <w:rFonts w:ascii="Neue Haas Grotesk Text Pro" w:hAnsi="Neue Haas Grotesk Text Pro"/>
          <w:sz w:val="20"/>
          <w:szCs w:val="20"/>
        </w:rPr>
      </w:pPr>
    </w:p>
    <w:p w14:paraId="61E68FAE" w14:textId="3984C842" w:rsidR="00FD3BD2" w:rsidRPr="00512BC6" w:rsidRDefault="00CD6C57" w:rsidP="00512BC6">
      <w:pPr>
        <w:pStyle w:val="Heading1"/>
      </w:pPr>
      <w:bookmarkStart w:id="3" w:name="_Toc107856717"/>
      <w:r w:rsidRPr="00512BC6">
        <w:t>Blockchain Technologies</w:t>
      </w:r>
      <w:bookmarkEnd w:id="3"/>
    </w:p>
    <w:p w14:paraId="61BFC880" w14:textId="77777777" w:rsidR="002272D4" w:rsidRPr="001E625A" w:rsidRDefault="002272D4" w:rsidP="001E625A">
      <w:pPr>
        <w:jc w:val="both"/>
        <w:rPr>
          <w:rFonts w:ascii="Neue Haas Grotesk Text Pro" w:hAnsi="Neue Haas Grotesk Text Pro"/>
          <w:sz w:val="20"/>
          <w:szCs w:val="20"/>
        </w:rPr>
      </w:pPr>
    </w:p>
    <w:p w14:paraId="133D5BB6" w14:textId="7057575F" w:rsidR="00D6678F" w:rsidRPr="00512BC6" w:rsidRDefault="00D6678F" w:rsidP="00512BC6">
      <w:pPr>
        <w:pStyle w:val="Heading2"/>
      </w:pPr>
      <w:bookmarkStart w:id="4" w:name="_Toc107856718"/>
      <w:r w:rsidRPr="00512BC6">
        <w:t>FinTech &amp; Blockchain</w:t>
      </w:r>
      <w:bookmarkEnd w:id="4"/>
    </w:p>
    <w:p w14:paraId="4A6A0EC1" w14:textId="77777777" w:rsidR="002272D4" w:rsidRPr="001E625A" w:rsidRDefault="002272D4" w:rsidP="001E625A">
      <w:pPr>
        <w:jc w:val="both"/>
        <w:rPr>
          <w:rFonts w:ascii="Neue Haas Grotesk Text Pro" w:hAnsi="Neue Haas Grotesk Text Pro"/>
          <w:sz w:val="20"/>
          <w:szCs w:val="20"/>
        </w:rPr>
      </w:pPr>
    </w:p>
    <w:p w14:paraId="25CF2C6E" w14:textId="6B4893DA" w:rsidR="00A76E78" w:rsidRPr="001E625A" w:rsidRDefault="1D510722"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Financial technology is one of the stand-out applications of blockchain technology and is especially suitable for industries as complex banking and securities. There are numerous upstream, </w:t>
      </w:r>
      <w:r w:rsidR="00517E8C" w:rsidRPr="001E625A">
        <w:rPr>
          <w:rFonts w:ascii="Neue Haas Grotesk Text Pro" w:hAnsi="Neue Haas Grotesk Text Pro"/>
          <w:sz w:val="20"/>
          <w:szCs w:val="20"/>
        </w:rPr>
        <w:t>midstream,</w:t>
      </w:r>
      <w:r w:rsidRPr="001E625A">
        <w:rPr>
          <w:rFonts w:ascii="Neue Haas Grotesk Text Pro" w:hAnsi="Neue Haas Grotesk Text Pro"/>
          <w:sz w:val="20"/>
          <w:szCs w:val="20"/>
        </w:rPr>
        <w:t xml:space="preserve"> and downstream suppliers, contractors, and shippers involved in the oil industry. The complexity of the financial services industry has historically created a high transactional cost due to administrative due diligence and regulation. By using blockchain </w:t>
      </w:r>
      <w:r w:rsidRPr="001E625A">
        <w:rPr>
          <w:rFonts w:ascii="Neue Haas Grotesk Text Pro" w:hAnsi="Neue Haas Grotesk Text Pro"/>
          <w:sz w:val="20"/>
          <w:szCs w:val="20"/>
        </w:rPr>
        <w:lastRenderedPageBreak/>
        <w:t>technology to manage backend functions, financial institutions can reduce errors and costs simultaneously.</w:t>
      </w:r>
    </w:p>
    <w:p w14:paraId="67836B87" w14:textId="77777777" w:rsidR="00524CB2" w:rsidRPr="001E625A" w:rsidRDefault="00524CB2" w:rsidP="001E625A">
      <w:pPr>
        <w:jc w:val="both"/>
        <w:rPr>
          <w:rFonts w:ascii="Neue Haas Grotesk Text Pro" w:hAnsi="Neue Haas Grotesk Text Pro"/>
          <w:sz w:val="20"/>
          <w:szCs w:val="20"/>
        </w:rPr>
      </w:pPr>
    </w:p>
    <w:p w14:paraId="4B993336" w14:textId="77777777" w:rsidR="00512BC6" w:rsidRPr="00512BC6" w:rsidRDefault="00AD0529" w:rsidP="00512BC6">
      <w:pPr>
        <w:pStyle w:val="Heading5"/>
      </w:pPr>
      <w:r w:rsidRPr="00512BC6">
        <w:t>Reduced Risk of Fraud &amp; Disputes:</w:t>
      </w:r>
    </w:p>
    <w:p w14:paraId="7AC96E17" w14:textId="3274F2F3" w:rsidR="00CD6C57" w:rsidRPr="001E625A" w:rsidRDefault="00AD0529" w:rsidP="001E625A">
      <w:pPr>
        <w:pStyle w:val="ListParagraph"/>
        <w:numPr>
          <w:ilvl w:val="0"/>
          <w:numId w:val="7"/>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 xml:space="preserve"> Blockchain technology</w:t>
      </w:r>
      <w:r w:rsidR="008A423A" w:rsidRPr="001E625A">
        <w:rPr>
          <w:rFonts w:ascii="Neue Haas Grotesk Text Pro" w:eastAsia="Times New Roman" w:hAnsi="Neue Haas Grotesk Text Pro"/>
          <w:sz w:val="20"/>
          <w:szCs w:val="20"/>
        </w:rPr>
        <w:t xml:space="preserve"> will enhance transparency, security, and efficiency in </w:t>
      </w:r>
      <w:r w:rsidR="00715EA8" w:rsidRPr="001E625A">
        <w:rPr>
          <w:rFonts w:ascii="Neue Haas Grotesk Text Pro" w:eastAsia="Times New Roman" w:hAnsi="Neue Haas Grotesk Text Pro"/>
          <w:sz w:val="20"/>
          <w:szCs w:val="20"/>
        </w:rPr>
        <w:t>commercial and capital markets</w:t>
      </w:r>
      <w:r w:rsidR="008A423A" w:rsidRPr="001E625A">
        <w:rPr>
          <w:rFonts w:ascii="Neue Haas Grotesk Text Pro" w:eastAsia="Times New Roman" w:hAnsi="Neue Haas Grotesk Text Pro"/>
          <w:sz w:val="20"/>
          <w:szCs w:val="20"/>
        </w:rPr>
        <w:t>. Through sharing digital information on the blockchain, companies in a</w:t>
      </w:r>
      <w:r w:rsidR="00715EA8" w:rsidRPr="001E625A">
        <w:rPr>
          <w:rFonts w:ascii="Neue Haas Grotesk Text Pro" w:eastAsia="Times New Roman" w:hAnsi="Neue Haas Grotesk Text Pro"/>
          <w:sz w:val="20"/>
          <w:szCs w:val="20"/>
        </w:rPr>
        <w:t xml:space="preserve"> cooperative ecos</w:t>
      </w:r>
      <w:r w:rsidR="005A1637" w:rsidRPr="001E625A">
        <w:rPr>
          <w:rFonts w:ascii="Neue Haas Grotesk Text Pro" w:eastAsia="Times New Roman" w:hAnsi="Neue Haas Grotesk Text Pro"/>
          <w:sz w:val="20"/>
          <w:szCs w:val="20"/>
        </w:rPr>
        <w:t>ystem</w:t>
      </w:r>
      <w:r w:rsidR="008A423A" w:rsidRPr="001E625A">
        <w:rPr>
          <w:rFonts w:ascii="Neue Haas Grotesk Text Pro" w:eastAsia="Times New Roman" w:hAnsi="Neue Haas Grotesk Text Pro"/>
          <w:sz w:val="20"/>
          <w:szCs w:val="20"/>
        </w:rPr>
        <w:t xml:space="preserve"> could virtually eliminate the cost of intercompany reconciliations and third-party data hubs. Disputes between parties could reference the unified data on the blockchain to arbitrate any disagreement. </w:t>
      </w:r>
      <w:r w:rsidR="008A423A" w:rsidRPr="001E625A">
        <w:rPr>
          <w:rFonts w:ascii="Neue Haas Grotesk Text Pro" w:eastAsia="Times New Roman" w:hAnsi="Neue Haas Grotesk Text Pro"/>
          <w:sz w:val="20"/>
          <w:szCs w:val="20"/>
          <w:highlight w:val="yellow"/>
        </w:rPr>
        <w:t xml:space="preserve">By </w:t>
      </w:r>
      <w:r w:rsidR="005A1637" w:rsidRPr="001E625A">
        <w:rPr>
          <w:rFonts w:ascii="Neue Haas Grotesk Text Pro" w:eastAsia="Times New Roman" w:hAnsi="Neue Haas Grotesk Text Pro"/>
          <w:sz w:val="20"/>
          <w:szCs w:val="20"/>
          <w:highlight w:val="yellow"/>
        </w:rPr>
        <w:t xml:space="preserve">utilizing </w:t>
      </w:r>
      <w:r w:rsidR="00E8143C" w:rsidRPr="00517E8C">
        <w:rPr>
          <w:rFonts w:ascii="Neuropol X Lt" w:eastAsia="Times New Roman" w:hAnsi="Neuropol X Lt"/>
          <w:sz w:val="20"/>
          <w:szCs w:val="20"/>
          <w:highlight w:val="yellow"/>
        </w:rPr>
        <w:t>crwd</w:t>
      </w:r>
      <w:r w:rsidR="00E8143C" w:rsidRPr="00517E8C">
        <w:rPr>
          <w:rFonts w:ascii="Neuropol X Rg" w:eastAsia="Times New Roman" w:hAnsi="Neuropol X Rg"/>
          <w:b/>
          <w:bCs/>
          <w:sz w:val="20"/>
          <w:szCs w:val="20"/>
          <w:highlight w:val="yellow"/>
        </w:rPr>
        <w:t>units</w:t>
      </w:r>
      <w:r w:rsidR="00EC2837" w:rsidRPr="001E625A">
        <w:rPr>
          <w:rFonts w:ascii="Neue Haas Grotesk Text Pro" w:eastAsia="Times New Roman" w:hAnsi="Neue Haas Grotesk Text Pro"/>
          <w:sz w:val="20"/>
          <w:szCs w:val="20"/>
          <w:highlight w:val="yellow"/>
        </w:rPr>
        <w:t xml:space="preserve"> as a settlement tool and smart contracts on an immutable blockchain ledger, </w:t>
      </w:r>
      <w:r w:rsidR="008A423A" w:rsidRPr="001E625A">
        <w:rPr>
          <w:rFonts w:ascii="Neue Haas Grotesk Text Pro" w:eastAsia="Times New Roman" w:hAnsi="Neue Haas Grotesk Text Pro"/>
          <w:sz w:val="20"/>
          <w:szCs w:val="20"/>
          <w:highlight w:val="yellow"/>
        </w:rPr>
        <w:t>disputed transactions could be significantly reduced.</w:t>
      </w:r>
    </w:p>
    <w:p w14:paraId="63A0997F" w14:textId="77777777" w:rsidR="00512BC6" w:rsidRDefault="002F4D7C" w:rsidP="00512BC6">
      <w:pPr>
        <w:pStyle w:val="Heading5"/>
      </w:pPr>
      <w:r w:rsidRPr="001E625A">
        <w:t xml:space="preserve">Transaction Simplification and Speed: </w:t>
      </w:r>
    </w:p>
    <w:p w14:paraId="046BBE47" w14:textId="3DDD089F" w:rsidR="00EC2837" w:rsidRPr="001E625A" w:rsidRDefault="002F4D7C" w:rsidP="001E625A">
      <w:pPr>
        <w:pStyle w:val="ListParagraph"/>
        <w:numPr>
          <w:ilvl w:val="0"/>
          <w:numId w:val="7"/>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 xml:space="preserve">Cryptocurrencies have the advantage of near-instantaneous transaction speed and low transaction cost. </w:t>
      </w:r>
      <w:r w:rsidR="00D03A60" w:rsidRPr="001E625A">
        <w:rPr>
          <w:rFonts w:ascii="Neue Haas Grotesk Text Pro" w:eastAsia="Times New Roman" w:hAnsi="Neue Haas Grotesk Text Pro"/>
          <w:sz w:val="20"/>
          <w:szCs w:val="20"/>
        </w:rPr>
        <w:t xml:space="preserve">Companies operating in either commercial (e.g., e-commerce </w:t>
      </w:r>
      <w:r w:rsidR="007D0D94" w:rsidRPr="001E625A">
        <w:rPr>
          <w:rFonts w:ascii="Neue Haas Grotesk Text Pro" w:eastAsia="Times New Roman" w:hAnsi="Neue Haas Grotesk Text Pro"/>
          <w:sz w:val="20"/>
          <w:szCs w:val="20"/>
        </w:rPr>
        <w:t xml:space="preserve">sites) </w:t>
      </w:r>
      <w:r w:rsidR="00D03A60" w:rsidRPr="001E625A">
        <w:rPr>
          <w:rFonts w:ascii="Neue Haas Grotesk Text Pro" w:eastAsia="Times New Roman" w:hAnsi="Neue Haas Grotesk Text Pro"/>
          <w:sz w:val="20"/>
          <w:szCs w:val="20"/>
        </w:rPr>
        <w:t>or capital markets</w:t>
      </w:r>
      <w:r w:rsidR="007D0D94" w:rsidRPr="001E625A">
        <w:rPr>
          <w:rFonts w:ascii="Neue Haas Grotesk Text Pro" w:eastAsia="Times New Roman" w:hAnsi="Neue Haas Grotesk Text Pro"/>
          <w:sz w:val="20"/>
          <w:szCs w:val="20"/>
        </w:rPr>
        <w:t xml:space="preserve"> (e.g., securities, bonds, etc.)</w:t>
      </w:r>
      <w:r w:rsidR="00D03A60" w:rsidRPr="001E625A">
        <w:rPr>
          <w:rFonts w:ascii="Neue Haas Grotesk Text Pro" w:eastAsia="Times New Roman" w:hAnsi="Neue Haas Grotesk Text Pro"/>
          <w:sz w:val="20"/>
          <w:szCs w:val="20"/>
        </w:rPr>
        <w:t xml:space="preserve"> have a large</w:t>
      </w:r>
      <w:r w:rsidR="007D0D94" w:rsidRPr="001E625A">
        <w:rPr>
          <w:rFonts w:ascii="Neue Haas Grotesk Text Pro" w:eastAsia="Times New Roman" w:hAnsi="Neue Haas Grotesk Text Pro"/>
          <w:sz w:val="20"/>
          <w:szCs w:val="20"/>
        </w:rPr>
        <w:t xml:space="preserve"> volume of transactions. </w:t>
      </w:r>
      <w:r w:rsidRPr="001E625A">
        <w:rPr>
          <w:rFonts w:ascii="Neue Haas Grotesk Text Pro" w:eastAsia="Times New Roman" w:hAnsi="Neue Haas Grotesk Text Pro"/>
          <w:sz w:val="20"/>
          <w:szCs w:val="20"/>
        </w:rPr>
        <w:t xml:space="preserve">Utilizing blockchain payments could significantly reduce transaction costs. One element of this new technology that can bind skeptics and true believers is the potential of blockchain as a means of simplifying processes that can lead to enhanced efficiency and cost reductions. </w:t>
      </w:r>
      <w:r w:rsidR="0034005F" w:rsidRPr="001E625A">
        <w:rPr>
          <w:rFonts w:ascii="Neue Haas Grotesk Text Pro" w:eastAsia="Times New Roman" w:hAnsi="Neue Haas Grotesk Text Pro"/>
          <w:sz w:val="20"/>
          <w:szCs w:val="20"/>
          <w:highlight w:val="yellow"/>
        </w:rPr>
        <w:t>Vogon</w:t>
      </w:r>
      <w:r w:rsidRPr="001E625A">
        <w:rPr>
          <w:rFonts w:ascii="Neue Haas Grotesk Text Pro" w:eastAsia="Times New Roman" w:hAnsi="Neue Haas Grotesk Text Pro"/>
          <w:sz w:val="20"/>
          <w:szCs w:val="20"/>
          <w:highlight w:val="yellow"/>
        </w:rPr>
        <w:t xml:space="preserve"> can offer transactional verification instantly across a network, without relying on a central authority—potentially reducing operating costs, more securely </w:t>
      </w:r>
      <w:proofErr w:type="gramStart"/>
      <w:r w:rsidRPr="001E625A">
        <w:rPr>
          <w:rFonts w:ascii="Neue Haas Grotesk Text Pro" w:eastAsia="Times New Roman" w:hAnsi="Neue Haas Grotesk Text Pro"/>
          <w:sz w:val="20"/>
          <w:szCs w:val="20"/>
          <w:highlight w:val="yellow"/>
        </w:rPr>
        <w:t>storing</w:t>
      </w:r>
      <w:proofErr w:type="gramEnd"/>
      <w:r w:rsidRPr="001E625A">
        <w:rPr>
          <w:rFonts w:ascii="Neue Haas Grotesk Text Pro" w:eastAsia="Times New Roman" w:hAnsi="Neue Haas Grotesk Text Pro"/>
          <w:sz w:val="20"/>
          <w:szCs w:val="20"/>
          <w:highlight w:val="yellow"/>
        </w:rPr>
        <w:t xml:space="preserve"> and managing data, and improving</w:t>
      </w:r>
      <w:r w:rsidR="00901A4D" w:rsidRPr="001E625A">
        <w:rPr>
          <w:rFonts w:ascii="Neue Haas Grotesk Text Pro" w:eastAsia="Times New Roman" w:hAnsi="Neue Haas Grotesk Text Pro"/>
          <w:sz w:val="20"/>
          <w:szCs w:val="20"/>
          <w:highlight w:val="yellow"/>
        </w:rPr>
        <w:t xml:space="preserve"> </w:t>
      </w:r>
      <w:r w:rsidRPr="001E625A">
        <w:rPr>
          <w:rFonts w:ascii="Neue Haas Grotesk Text Pro" w:eastAsia="Times New Roman" w:hAnsi="Neue Haas Grotesk Text Pro"/>
          <w:sz w:val="20"/>
          <w:szCs w:val="20"/>
          <w:highlight w:val="yellow"/>
        </w:rPr>
        <w:t>the speed of transaction processing.</w:t>
      </w:r>
    </w:p>
    <w:p w14:paraId="3BF81DB5" w14:textId="77777777" w:rsidR="00512BC6" w:rsidRDefault="1D510722" w:rsidP="00512BC6">
      <w:pPr>
        <w:pStyle w:val="Heading5"/>
      </w:pPr>
      <w:r w:rsidRPr="001E625A">
        <w:t>Contracts and Agreements:</w:t>
      </w:r>
    </w:p>
    <w:p w14:paraId="13DFB0ED" w14:textId="6F055E1B" w:rsidR="00901A4D" w:rsidRPr="001E625A" w:rsidRDefault="1D510722" w:rsidP="001E625A">
      <w:pPr>
        <w:pStyle w:val="ListParagraph"/>
        <w:numPr>
          <w:ilvl w:val="0"/>
          <w:numId w:val="7"/>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Utilizing blockchain, smart contracts can be coded in advance to any agreed-upon criteria, with the ability to self-execute should all the criteria be met. Such criteria could include triggers such as government approval, completion of payment, or title transfers. Joint ventures could even utilize smart contracts to fulfil audit clauses and to codify any issues related to the sharing of costs or revenues. By creating a single audit trail, joint ventures can drastically reduce their reporting burden to tax authorities and costs associated with legal disputes.</w:t>
      </w:r>
    </w:p>
    <w:p w14:paraId="053E49DB" w14:textId="77777777" w:rsidR="00524CB2" w:rsidRPr="001E625A" w:rsidRDefault="00524CB2" w:rsidP="001E625A">
      <w:pPr>
        <w:jc w:val="both"/>
        <w:rPr>
          <w:rFonts w:ascii="Neue Haas Grotesk Text Pro" w:hAnsi="Neue Haas Grotesk Text Pro"/>
          <w:sz w:val="20"/>
          <w:szCs w:val="20"/>
        </w:rPr>
      </w:pPr>
    </w:p>
    <w:p w14:paraId="63DB9D2E" w14:textId="37C1148D" w:rsidR="00FE47E4" w:rsidRPr="001E625A" w:rsidRDefault="00FE47E4"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 potential use cases of blockchain technology are becoming more apparent as the technology becomes more prevalent throughout all industries. Those in the </w:t>
      </w:r>
      <w:r w:rsidR="00026FDD" w:rsidRPr="001E625A">
        <w:rPr>
          <w:rFonts w:ascii="Neue Haas Grotesk Text Pro" w:hAnsi="Neue Haas Grotesk Text Pro"/>
          <w:sz w:val="20"/>
          <w:szCs w:val="20"/>
        </w:rPr>
        <w:t>financial technology</w:t>
      </w:r>
      <w:r w:rsidRPr="001E625A">
        <w:rPr>
          <w:rFonts w:ascii="Neue Haas Grotesk Text Pro" w:hAnsi="Neue Haas Grotesk Text Pro"/>
          <w:sz w:val="20"/>
          <w:szCs w:val="20"/>
        </w:rPr>
        <w:t xml:space="preserve"> industry are facing the same question as leaders in many other industries. The disruptive potential of blockchain technology is high, but blockchain technology requires collaboration between companies in </w:t>
      </w:r>
      <w:r w:rsidR="0022473F" w:rsidRPr="001E625A">
        <w:rPr>
          <w:rFonts w:ascii="Neue Haas Grotesk Text Pro" w:hAnsi="Neue Haas Grotesk Text Pro"/>
          <w:sz w:val="20"/>
          <w:szCs w:val="20"/>
        </w:rPr>
        <w:t>a</w:t>
      </w:r>
      <w:r w:rsidR="00AC3444" w:rsidRPr="001E625A">
        <w:rPr>
          <w:rFonts w:ascii="Neue Haas Grotesk Text Pro" w:hAnsi="Neue Haas Grotesk Text Pro"/>
          <w:sz w:val="20"/>
          <w:szCs w:val="20"/>
        </w:rPr>
        <w:t xml:space="preserve"> vertical, supply chain, or industry niche (i.e.,</w:t>
      </w:r>
      <w:r w:rsidR="0022473F" w:rsidRPr="001E625A">
        <w:rPr>
          <w:rFonts w:ascii="Neue Haas Grotesk Text Pro" w:hAnsi="Neue Haas Grotesk Text Pro"/>
          <w:sz w:val="20"/>
          <w:szCs w:val="20"/>
        </w:rPr>
        <w:t xml:space="preserve"> ecosystem</w:t>
      </w:r>
      <w:r w:rsidR="00AC3444" w:rsidRPr="001E625A">
        <w:rPr>
          <w:rFonts w:ascii="Neue Haas Grotesk Text Pro" w:hAnsi="Neue Haas Grotesk Text Pro"/>
          <w:sz w:val="20"/>
          <w:szCs w:val="20"/>
        </w:rPr>
        <w:t>)</w:t>
      </w:r>
      <w:r w:rsidRPr="001E625A">
        <w:rPr>
          <w:rFonts w:ascii="Neue Haas Grotesk Text Pro" w:hAnsi="Neue Haas Grotesk Text Pro"/>
          <w:sz w:val="20"/>
          <w:szCs w:val="20"/>
        </w:rPr>
        <w:t>. It is important for companies to form working groups and explore potential solutions with their existing business partners.</w:t>
      </w:r>
      <w:r w:rsidR="00EA0C7B" w:rsidRPr="001E625A">
        <w:rPr>
          <w:rFonts w:ascii="Neue Haas Grotesk Text Pro" w:hAnsi="Neue Haas Grotesk Text Pro"/>
          <w:sz w:val="20"/>
          <w:szCs w:val="20"/>
        </w:rPr>
        <w:t xml:space="preserve"> </w:t>
      </w:r>
      <w:r w:rsidR="002E6880" w:rsidRPr="001E625A">
        <w:rPr>
          <w:rFonts w:ascii="Neue Haas Grotesk Text Pro" w:hAnsi="Neue Haas Grotesk Text Pro"/>
          <w:sz w:val="20"/>
          <w:szCs w:val="20"/>
        </w:rPr>
        <w:t xml:space="preserve">The founder of Ethereum, </w:t>
      </w:r>
      <w:proofErr w:type="spellStart"/>
      <w:r w:rsidR="006A0DCA" w:rsidRPr="001E625A">
        <w:rPr>
          <w:rFonts w:ascii="Neue Haas Grotesk Text Pro" w:hAnsi="Neue Haas Grotesk Text Pro"/>
          <w:sz w:val="20"/>
          <w:szCs w:val="20"/>
        </w:rPr>
        <w:t>Vitalik</w:t>
      </w:r>
      <w:proofErr w:type="spellEnd"/>
      <w:r w:rsidR="006A0DCA" w:rsidRPr="001E625A">
        <w:rPr>
          <w:rFonts w:ascii="Neue Haas Grotesk Text Pro" w:hAnsi="Neue Haas Grotesk Text Pro"/>
          <w:sz w:val="20"/>
          <w:szCs w:val="20"/>
        </w:rPr>
        <w:t xml:space="preserve"> </w:t>
      </w:r>
      <w:proofErr w:type="spellStart"/>
      <w:r w:rsidR="006A0DCA" w:rsidRPr="001E625A">
        <w:rPr>
          <w:rFonts w:ascii="Neue Haas Grotesk Text Pro" w:hAnsi="Neue Haas Grotesk Text Pro"/>
          <w:sz w:val="20"/>
          <w:szCs w:val="20"/>
        </w:rPr>
        <w:t>Buterin</w:t>
      </w:r>
      <w:proofErr w:type="spellEnd"/>
      <w:r w:rsidR="006A0DCA" w:rsidRPr="001E625A">
        <w:rPr>
          <w:rFonts w:ascii="Neue Haas Grotesk Text Pro" w:hAnsi="Neue Haas Grotesk Text Pro"/>
          <w:sz w:val="20"/>
          <w:szCs w:val="20"/>
        </w:rPr>
        <w:t xml:space="preserve">, underscored the utility of blockchain technology to </w:t>
      </w:r>
      <w:r w:rsidR="00284771" w:rsidRPr="001E625A">
        <w:rPr>
          <w:rFonts w:ascii="Neue Haas Grotesk Text Pro" w:hAnsi="Neue Haas Grotesk Text Pro"/>
          <w:sz w:val="20"/>
          <w:szCs w:val="20"/>
        </w:rPr>
        <w:t>ecosystems:</w:t>
      </w:r>
      <w:r w:rsidR="00EA0C7B" w:rsidRPr="001E625A">
        <w:rPr>
          <w:rFonts w:ascii="Neue Haas Grotesk Text Pro" w:hAnsi="Neue Haas Grotesk Text Pro"/>
          <w:sz w:val="20"/>
          <w:szCs w:val="20"/>
        </w:rPr>
        <w:t xml:space="preserve"> </w:t>
      </w:r>
    </w:p>
    <w:p w14:paraId="2B175316" w14:textId="77777777" w:rsidR="00524CB2" w:rsidRPr="001E625A" w:rsidRDefault="00524CB2" w:rsidP="001E625A">
      <w:pPr>
        <w:jc w:val="both"/>
        <w:rPr>
          <w:rFonts w:ascii="Neue Haas Grotesk Text Pro" w:hAnsi="Neue Haas Grotesk Text Pro"/>
          <w:sz w:val="20"/>
          <w:szCs w:val="20"/>
        </w:rPr>
      </w:pPr>
    </w:p>
    <w:p w14:paraId="244D53BA" w14:textId="00E00668" w:rsidR="0027227C" w:rsidRPr="001E625A" w:rsidRDefault="0027227C" w:rsidP="001E625A">
      <w:pPr>
        <w:jc w:val="both"/>
        <w:rPr>
          <w:rFonts w:ascii="Neue Haas Grotesk Text Pro" w:hAnsi="Neue Haas Grotesk Text Pro"/>
          <w:sz w:val="20"/>
          <w:szCs w:val="20"/>
        </w:rPr>
      </w:pPr>
      <w:r w:rsidRPr="001E625A">
        <w:rPr>
          <w:rFonts w:ascii="Neue Haas Grotesk Text Pro" w:hAnsi="Neue Haas Grotesk Text Pro"/>
          <w:sz w:val="20"/>
          <w:szCs w:val="20"/>
        </w:rPr>
        <w:t>“Whereas most technologies tend to automate workers on the periphery doing menial tasks, blockchains automate away the center. Instead of putting the taxi driver out of a job, blockchain puts Uber out of a job and lets the taxi drivers work with the customer directly.”</w:t>
      </w:r>
    </w:p>
    <w:p w14:paraId="4EEEA6C2" w14:textId="77777777" w:rsidR="00524CB2" w:rsidRPr="001E625A" w:rsidRDefault="00524CB2" w:rsidP="001E625A">
      <w:pPr>
        <w:jc w:val="both"/>
        <w:rPr>
          <w:rFonts w:ascii="Neue Haas Grotesk Text Pro" w:hAnsi="Neue Haas Grotesk Text Pro"/>
          <w:sz w:val="20"/>
          <w:szCs w:val="20"/>
        </w:rPr>
      </w:pPr>
    </w:p>
    <w:p w14:paraId="13010B0A" w14:textId="77777777" w:rsidR="00604D85" w:rsidRPr="001E625A" w:rsidRDefault="1D510722"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Blockchain is a technology that can transform networks; this innovative tool can deliver efficiency, transparency, and liquidity to the companies and stakeholders that it connects. In recent times, some of the most successful companies have been networks such as </w:t>
      </w:r>
      <w:proofErr w:type="spellStart"/>
      <w:r w:rsidRPr="001E625A">
        <w:rPr>
          <w:rFonts w:ascii="Neue Haas Grotesk Text Pro" w:hAnsi="Neue Haas Grotesk Text Pro"/>
          <w:sz w:val="20"/>
          <w:szCs w:val="20"/>
        </w:rPr>
        <w:t>AirBnB</w:t>
      </w:r>
      <w:proofErr w:type="spellEnd"/>
      <w:r w:rsidRPr="001E625A">
        <w:rPr>
          <w:rFonts w:ascii="Neue Haas Grotesk Text Pro" w:hAnsi="Neue Haas Grotesk Text Pro"/>
          <w:sz w:val="20"/>
          <w:szCs w:val="20"/>
        </w:rPr>
        <w:t>, Amazon, Google, Meta, and Uber. These companies provide a value proposition by centralizing and organizing market participants; they generate revenue by taking a percentage of the transactions that they facilitate.</w:t>
      </w:r>
    </w:p>
    <w:p w14:paraId="72209DCE" w14:textId="77777777" w:rsidR="00604D85" w:rsidRPr="001E625A" w:rsidRDefault="00604D85" w:rsidP="001E625A">
      <w:pPr>
        <w:jc w:val="both"/>
        <w:rPr>
          <w:rFonts w:ascii="Neue Haas Grotesk Text Pro" w:hAnsi="Neue Haas Grotesk Text Pro"/>
          <w:sz w:val="20"/>
          <w:szCs w:val="20"/>
        </w:rPr>
      </w:pPr>
    </w:p>
    <w:p w14:paraId="21AB3877" w14:textId="2A113B67" w:rsidR="006906C3" w:rsidRPr="001E625A" w:rsidRDefault="006906C3" w:rsidP="001E625A">
      <w:pPr>
        <w:jc w:val="both"/>
        <w:rPr>
          <w:rFonts w:ascii="Neue Haas Grotesk Text Pro" w:hAnsi="Neue Haas Grotesk Text Pro"/>
          <w:sz w:val="20"/>
          <w:szCs w:val="20"/>
        </w:rPr>
      </w:pPr>
      <w:r w:rsidRPr="001E625A">
        <w:rPr>
          <w:rFonts w:ascii="Neue Haas Grotesk Text Pro" w:hAnsi="Neue Haas Grotesk Text Pro"/>
          <w:sz w:val="20"/>
          <w:szCs w:val="20"/>
        </w:rPr>
        <w:lastRenderedPageBreak/>
        <w:t xml:space="preserve">As </w:t>
      </w:r>
      <w:proofErr w:type="spellStart"/>
      <w:r w:rsidRPr="001E625A">
        <w:rPr>
          <w:rFonts w:ascii="Neue Haas Grotesk Text Pro" w:hAnsi="Neue Haas Grotesk Text Pro"/>
          <w:sz w:val="20"/>
          <w:szCs w:val="20"/>
        </w:rPr>
        <w:t>Vital</w:t>
      </w:r>
      <w:r w:rsidR="00CA77C5" w:rsidRPr="001E625A">
        <w:rPr>
          <w:rFonts w:ascii="Neue Haas Grotesk Text Pro" w:hAnsi="Neue Haas Grotesk Text Pro"/>
          <w:sz w:val="20"/>
          <w:szCs w:val="20"/>
        </w:rPr>
        <w:t>ik</w:t>
      </w:r>
      <w:proofErr w:type="spellEnd"/>
      <w:r w:rsidR="00CA77C5" w:rsidRPr="001E625A">
        <w:rPr>
          <w:rFonts w:ascii="Neue Haas Grotesk Text Pro" w:hAnsi="Neue Haas Grotesk Text Pro"/>
          <w:sz w:val="20"/>
          <w:szCs w:val="20"/>
        </w:rPr>
        <w:t xml:space="preserve"> described in the quote above, blockchain ecosystems flip this model of centralization. </w:t>
      </w:r>
      <w:r w:rsidR="00C97C61" w:rsidRPr="001E625A">
        <w:rPr>
          <w:rFonts w:ascii="Neue Haas Grotesk Text Pro" w:hAnsi="Neue Haas Grotesk Text Pro"/>
          <w:sz w:val="20"/>
          <w:szCs w:val="20"/>
        </w:rPr>
        <w:t xml:space="preserve">In ecosystems, </w:t>
      </w:r>
      <w:r w:rsidR="00526BE7" w:rsidRPr="001E625A">
        <w:rPr>
          <w:rFonts w:ascii="Neue Haas Grotesk Text Pro" w:hAnsi="Neue Haas Grotesk Text Pro"/>
          <w:sz w:val="20"/>
          <w:szCs w:val="20"/>
        </w:rPr>
        <w:t xml:space="preserve">monetization is achieved </w:t>
      </w:r>
      <w:r w:rsidR="00446DB7" w:rsidRPr="001E625A">
        <w:rPr>
          <w:rFonts w:ascii="Neue Haas Grotesk Text Pro" w:hAnsi="Neue Haas Grotesk Text Pro"/>
          <w:sz w:val="20"/>
          <w:szCs w:val="20"/>
        </w:rPr>
        <w:t>through ownership of the network</w:t>
      </w:r>
      <w:r w:rsidR="00333AD0" w:rsidRPr="001E625A">
        <w:rPr>
          <w:rFonts w:ascii="Neue Haas Grotesk Text Pro" w:hAnsi="Neue Haas Grotesk Text Pro"/>
          <w:sz w:val="20"/>
          <w:szCs w:val="20"/>
        </w:rPr>
        <w:t xml:space="preserve"> by its users. </w:t>
      </w:r>
      <w:r w:rsidR="00FA1FC4" w:rsidRPr="001E625A">
        <w:rPr>
          <w:rFonts w:ascii="Neue Haas Grotesk Text Pro" w:hAnsi="Neue Haas Grotesk Text Pro"/>
          <w:sz w:val="20"/>
          <w:szCs w:val="20"/>
        </w:rPr>
        <w:t xml:space="preserve">The networks of the past have a centralized model where the central </w:t>
      </w:r>
      <w:r w:rsidR="006A6A1E" w:rsidRPr="001E625A">
        <w:rPr>
          <w:rFonts w:ascii="Neue Haas Grotesk Text Pro" w:hAnsi="Neue Haas Grotesk Text Pro"/>
          <w:sz w:val="20"/>
          <w:szCs w:val="20"/>
        </w:rPr>
        <w:t xml:space="preserve">entity </w:t>
      </w:r>
      <w:r w:rsidR="00C60A4F" w:rsidRPr="001E625A">
        <w:rPr>
          <w:rFonts w:ascii="Neue Haas Grotesk Text Pro" w:hAnsi="Neue Haas Grotesk Text Pro"/>
          <w:sz w:val="20"/>
          <w:szCs w:val="20"/>
        </w:rPr>
        <w:t>earns</w:t>
      </w:r>
      <w:r w:rsidR="006A6A1E" w:rsidRPr="001E625A">
        <w:rPr>
          <w:rFonts w:ascii="Neue Haas Grotesk Text Pro" w:hAnsi="Neue Haas Grotesk Text Pro"/>
          <w:sz w:val="20"/>
          <w:szCs w:val="20"/>
        </w:rPr>
        <w:t xml:space="preserve"> </w:t>
      </w:r>
      <w:r w:rsidR="00C60A4F" w:rsidRPr="001E625A">
        <w:rPr>
          <w:rFonts w:ascii="Neue Haas Grotesk Text Pro" w:hAnsi="Neue Haas Grotesk Text Pro"/>
          <w:sz w:val="20"/>
          <w:szCs w:val="20"/>
        </w:rPr>
        <w:t xml:space="preserve">the fees. </w:t>
      </w:r>
    </w:p>
    <w:p w14:paraId="4DB3EF5D" w14:textId="77777777" w:rsidR="00604D85" w:rsidRPr="001E625A" w:rsidRDefault="00604D85" w:rsidP="001E625A">
      <w:pPr>
        <w:jc w:val="both"/>
        <w:rPr>
          <w:rFonts w:ascii="Neue Haas Grotesk Text Pro" w:hAnsi="Neue Haas Grotesk Text Pro"/>
          <w:sz w:val="20"/>
          <w:szCs w:val="20"/>
        </w:rPr>
      </w:pPr>
    </w:p>
    <w:p w14:paraId="041D5974" w14:textId="41CD2DF7" w:rsidR="00AA2A99" w:rsidRPr="001E625A" w:rsidRDefault="00A96C49" w:rsidP="001E625A">
      <w:pPr>
        <w:jc w:val="both"/>
        <w:rPr>
          <w:rFonts w:ascii="Neue Haas Grotesk Text Pro" w:hAnsi="Neue Haas Grotesk Text Pro"/>
          <w:sz w:val="20"/>
          <w:szCs w:val="20"/>
        </w:rPr>
      </w:pPr>
      <w:r w:rsidRPr="001E625A">
        <w:rPr>
          <w:rFonts w:ascii="Neue Haas Grotesk Text Pro" w:hAnsi="Neue Haas Grotesk Text Pro"/>
          <w:sz w:val="20"/>
          <w:szCs w:val="20"/>
          <w:highlight w:val="yellow"/>
        </w:rPr>
        <w:t xml:space="preserve">Indeed, there have been numerous blockchain communities formed </w:t>
      </w:r>
      <w:r w:rsidR="00561F5B" w:rsidRPr="001E625A">
        <w:rPr>
          <w:rFonts w:ascii="Neue Haas Grotesk Text Pro" w:hAnsi="Neue Haas Grotesk Text Pro"/>
          <w:sz w:val="20"/>
          <w:szCs w:val="20"/>
          <w:highlight w:val="yellow"/>
        </w:rPr>
        <w:t xml:space="preserve">since the </w:t>
      </w:r>
      <w:r w:rsidR="005564CC" w:rsidRPr="001E625A">
        <w:rPr>
          <w:rFonts w:ascii="Neue Haas Grotesk Text Pro" w:hAnsi="Neue Haas Grotesk Text Pro"/>
          <w:sz w:val="20"/>
          <w:szCs w:val="20"/>
          <w:highlight w:val="yellow"/>
        </w:rPr>
        <w:t>first successful blockchain network</w:t>
      </w:r>
      <w:r w:rsidR="009C3168" w:rsidRPr="001E625A">
        <w:rPr>
          <w:rFonts w:ascii="Neue Haas Grotesk Text Pro" w:hAnsi="Neue Haas Grotesk Text Pro"/>
          <w:sz w:val="20"/>
          <w:szCs w:val="20"/>
          <w:highlight w:val="yellow"/>
        </w:rPr>
        <w:t xml:space="preserve">, </w:t>
      </w:r>
      <w:r w:rsidR="005564CC" w:rsidRPr="001E625A">
        <w:rPr>
          <w:rFonts w:ascii="Neue Haas Grotesk Text Pro" w:hAnsi="Neue Haas Grotesk Text Pro"/>
          <w:sz w:val="20"/>
          <w:szCs w:val="20"/>
          <w:highlight w:val="yellow"/>
        </w:rPr>
        <w:t>Bitcoin</w:t>
      </w:r>
      <w:r w:rsidR="009C3168" w:rsidRPr="001E625A">
        <w:rPr>
          <w:rFonts w:ascii="Neue Haas Grotesk Text Pro" w:hAnsi="Neue Haas Grotesk Text Pro"/>
          <w:sz w:val="20"/>
          <w:szCs w:val="20"/>
          <w:highlight w:val="yellow"/>
        </w:rPr>
        <w:t xml:space="preserve">, and the subsequent success of Ethereum. </w:t>
      </w:r>
      <w:r w:rsidR="00CA118B" w:rsidRPr="001E625A">
        <w:rPr>
          <w:rFonts w:ascii="Neue Haas Grotesk Text Pro" w:hAnsi="Neue Haas Grotesk Text Pro"/>
          <w:sz w:val="20"/>
          <w:szCs w:val="20"/>
          <w:highlight w:val="yellow"/>
        </w:rPr>
        <w:t xml:space="preserve">These communities </w:t>
      </w:r>
      <w:r w:rsidR="001B7B8C" w:rsidRPr="001E625A">
        <w:rPr>
          <w:rFonts w:ascii="Neue Haas Grotesk Text Pro" w:hAnsi="Neue Haas Grotesk Text Pro"/>
          <w:sz w:val="20"/>
          <w:szCs w:val="20"/>
          <w:highlight w:val="yellow"/>
        </w:rPr>
        <w:t>were scaled</w:t>
      </w:r>
      <w:r w:rsidR="009B51D8" w:rsidRPr="001E625A">
        <w:rPr>
          <w:rFonts w:ascii="Neue Haas Grotesk Text Pro" w:hAnsi="Neue Haas Grotesk Text Pro"/>
          <w:sz w:val="20"/>
          <w:szCs w:val="20"/>
          <w:highlight w:val="yellow"/>
        </w:rPr>
        <w:t xml:space="preserve"> with a</w:t>
      </w:r>
      <w:r w:rsidR="00CA118B" w:rsidRPr="001E625A">
        <w:rPr>
          <w:rFonts w:ascii="Neue Haas Grotesk Text Pro" w:hAnsi="Neue Haas Grotesk Text Pro"/>
          <w:sz w:val="20"/>
          <w:szCs w:val="20"/>
          <w:highlight w:val="yellow"/>
        </w:rPr>
        <w:t xml:space="preserve"> decentralized model</w:t>
      </w:r>
      <w:r w:rsidR="009B51D8" w:rsidRPr="001E625A">
        <w:rPr>
          <w:rFonts w:ascii="Neue Haas Grotesk Text Pro" w:hAnsi="Neue Haas Grotesk Text Pro"/>
          <w:sz w:val="20"/>
          <w:szCs w:val="20"/>
          <w:highlight w:val="yellow"/>
        </w:rPr>
        <w:t xml:space="preserve"> in </w:t>
      </w:r>
      <w:r w:rsidR="00275FF5" w:rsidRPr="001E625A">
        <w:rPr>
          <w:rFonts w:ascii="Neue Haas Grotesk Text Pro" w:hAnsi="Neue Haas Grotesk Text Pro"/>
          <w:sz w:val="20"/>
          <w:szCs w:val="20"/>
          <w:highlight w:val="yellow"/>
        </w:rPr>
        <w:t>mind and</w:t>
      </w:r>
      <w:r w:rsidR="00147207" w:rsidRPr="001E625A">
        <w:rPr>
          <w:rFonts w:ascii="Neue Haas Grotesk Text Pro" w:hAnsi="Neue Haas Grotesk Text Pro"/>
          <w:sz w:val="20"/>
          <w:szCs w:val="20"/>
          <w:highlight w:val="yellow"/>
        </w:rPr>
        <w:t xml:space="preserve"> </w:t>
      </w:r>
      <w:r w:rsidR="00232178" w:rsidRPr="001E625A">
        <w:rPr>
          <w:rFonts w:ascii="Neue Haas Grotesk Text Pro" w:hAnsi="Neue Haas Grotesk Text Pro"/>
          <w:sz w:val="20"/>
          <w:szCs w:val="20"/>
          <w:highlight w:val="yellow"/>
        </w:rPr>
        <w:t xml:space="preserve">became decentralized autonomous organizations (DAOs). </w:t>
      </w:r>
      <w:r w:rsidR="00E62C53" w:rsidRPr="001E625A">
        <w:rPr>
          <w:rFonts w:ascii="Neue Haas Grotesk Text Pro" w:hAnsi="Neue Haas Grotesk Text Pro"/>
          <w:sz w:val="20"/>
          <w:szCs w:val="20"/>
          <w:highlight w:val="yellow"/>
        </w:rPr>
        <w:t>DAOs may seem new to traditional mark</w:t>
      </w:r>
      <w:r w:rsidR="00F63187" w:rsidRPr="001E625A">
        <w:rPr>
          <w:rFonts w:ascii="Neue Haas Grotesk Text Pro" w:hAnsi="Neue Haas Grotesk Text Pro"/>
          <w:sz w:val="20"/>
          <w:szCs w:val="20"/>
          <w:highlight w:val="yellow"/>
        </w:rPr>
        <w:t>ets</w:t>
      </w:r>
      <w:r w:rsidR="00952FB4" w:rsidRPr="001E625A">
        <w:rPr>
          <w:rFonts w:ascii="Neue Haas Grotesk Text Pro" w:hAnsi="Neue Haas Grotesk Text Pro"/>
          <w:sz w:val="20"/>
          <w:szCs w:val="20"/>
          <w:highlight w:val="yellow"/>
        </w:rPr>
        <w:t xml:space="preserve">, but they are in fact a combination of gig economies and </w:t>
      </w:r>
      <w:r w:rsidR="00AA2A99" w:rsidRPr="001E625A">
        <w:rPr>
          <w:rFonts w:ascii="Neue Haas Grotesk Text Pro" w:hAnsi="Neue Haas Grotesk Text Pro"/>
          <w:sz w:val="20"/>
          <w:szCs w:val="20"/>
          <w:highlight w:val="yellow"/>
        </w:rPr>
        <w:t xml:space="preserve">(private and public) </w:t>
      </w:r>
      <w:r w:rsidR="00C80391" w:rsidRPr="001E625A">
        <w:rPr>
          <w:rFonts w:ascii="Neue Haas Grotesk Text Pro" w:hAnsi="Neue Haas Grotesk Text Pro"/>
          <w:sz w:val="20"/>
          <w:szCs w:val="20"/>
          <w:highlight w:val="yellow"/>
        </w:rPr>
        <w:t>capital markets</w:t>
      </w:r>
      <w:r w:rsidR="00AA2A99" w:rsidRPr="001E625A">
        <w:rPr>
          <w:rFonts w:ascii="Neue Haas Grotesk Text Pro" w:hAnsi="Neue Haas Grotesk Text Pro"/>
          <w:sz w:val="20"/>
          <w:szCs w:val="20"/>
          <w:highlight w:val="yellow"/>
        </w:rPr>
        <w:t>.</w:t>
      </w:r>
    </w:p>
    <w:p w14:paraId="676708FA" w14:textId="77777777" w:rsidR="002C6E50" w:rsidRPr="001E625A" w:rsidRDefault="002C6E50" w:rsidP="001E625A">
      <w:pPr>
        <w:jc w:val="both"/>
        <w:rPr>
          <w:rFonts w:ascii="Neue Haas Grotesk Text Pro" w:hAnsi="Neue Haas Grotesk Text Pro"/>
          <w:sz w:val="20"/>
          <w:szCs w:val="20"/>
        </w:rPr>
      </w:pPr>
    </w:p>
    <w:p w14:paraId="2F118670" w14:textId="3F60E76E" w:rsidR="002C6E50" w:rsidRPr="001E625A" w:rsidRDefault="002C6E50" w:rsidP="00B173F8">
      <w:pPr>
        <w:pStyle w:val="Heading3"/>
      </w:pPr>
      <w:bookmarkStart w:id="5" w:name="_Toc107856719"/>
      <w:r w:rsidRPr="001E625A">
        <w:t>Liquidity &amp; Blockchain</w:t>
      </w:r>
      <w:bookmarkEnd w:id="5"/>
    </w:p>
    <w:p w14:paraId="5F6FC777" w14:textId="77777777" w:rsidR="00127219" w:rsidRPr="00C159D0" w:rsidRDefault="00127219" w:rsidP="001E625A">
      <w:pPr>
        <w:jc w:val="both"/>
        <w:rPr>
          <w:rFonts w:ascii="Neue Haas Grotesk Text Pro" w:hAnsi="Neue Haas Grotesk Text Pro"/>
          <w:i/>
          <w:iCs/>
          <w:sz w:val="20"/>
          <w:szCs w:val="20"/>
        </w:rPr>
      </w:pPr>
    </w:p>
    <w:p w14:paraId="5A3F4C6A" w14:textId="77777777" w:rsidR="00C159D0" w:rsidRDefault="001A367F" w:rsidP="001E625A">
      <w:pPr>
        <w:jc w:val="both"/>
        <w:rPr>
          <w:rFonts w:ascii="Neue Haas Grotesk Text Pro" w:hAnsi="Neue Haas Grotesk Text Pro"/>
          <w:i/>
          <w:iCs/>
          <w:sz w:val="20"/>
          <w:szCs w:val="20"/>
        </w:rPr>
      </w:pPr>
      <w:r w:rsidRPr="00C159D0">
        <w:rPr>
          <w:rFonts w:ascii="Neue Haas Grotesk Text Pro" w:hAnsi="Neue Haas Grotesk Text Pro"/>
          <w:i/>
          <w:iCs/>
          <w:sz w:val="20"/>
          <w:szCs w:val="20"/>
        </w:rPr>
        <w:t xml:space="preserve">“One </w:t>
      </w:r>
      <w:r w:rsidR="00E82344" w:rsidRPr="00C159D0">
        <w:rPr>
          <w:rFonts w:ascii="Neue Haas Grotesk Text Pro" w:hAnsi="Neue Haas Grotesk Text Pro"/>
          <w:i/>
          <w:iCs/>
          <w:sz w:val="20"/>
          <w:szCs w:val="20"/>
        </w:rPr>
        <w:t>of the ironies of the stock market is the emphasis on activity. Brokers, using terms such as “market</w:t>
      </w:r>
      <w:r w:rsidR="000E3F80" w:rsidRPr="00C159D0">
        <w:rPr>
          <w:rFonts w:ascii="Neue Haas Grotesk Text Pro" w:hAnsi="Neue Haas Grotesk Text Pro"/>
          <w:i/>
          <w:iCs/>
          <w:sz w:val="20"/>
          <w:szCs w:val="20"/>
        </w:rPr>
        <w:t xml:space="preserve">ability’ and ‘liquidity,’ sing the praises of companies with high share turnover…but investors should understand that </w:t>
      </w:r>
      <w:bookmarkStart w:id="6" w:name="_Hlk107760806"/>
      <w:r w:rsidR="000E3F80" w:rsidRPr="00C159D0">
        <w:rPr>
          <w:rFonts w:ascii="Neue Haas Grotesk Text Pro" w:hAnsi="Neue Haas Grotesk Text Pro"/>
          <w:i/>
          <w:iCs/>
          <w:sz w:val="20"/>
          <w:szCs w:val="20"/>
        </w:rPr>
        <w:t xml:space="preserve">what is good </w:t>
      </w:r>
      <w:r w:rsidR="00E51E06" w:rsidRPr="00C159D0">
        <w:rPr>
          <w:rFonts w:ascii="Neue Haas Grotesk Text Pro" w:hAnsi="Neue Haas Grotesk Text Pro"/>
          <w:i/>
          <w:iCs/>
          <w:sz w:val="20"/>
          <w:szCs w:val="20"/>
        </w:rPr>
        <w:t>for the croupier is not good for the customer</w:t>
      </w:r>
      <w:bookmarkEnd w:id="6"/>
      <w:r w:rsidR="00E51E06" w:rsidRPr="00C159D0">
        <w:rPr>
          <w:rFonts w:ascii="Neue Haas Grotesk Text Pro" w:hAnsi="Neue Haas Grotesk Text Pro"/>
          <w:i/>
          <w:iCs/>
          <w:sz w:val="20"/>
          <w:szCs w:val="20"/>
        </w:rPr>
        <w:t>. A hyperactive stock market is the pick pocket of enterprise.</w:t>
      </w:r>
    </w:p>
    <w:p w14:paraId="69DD778F" w14:textId="12657B7E" w:rsidR="001A367F" w:rsidRPr="001E625A" w:rsidRDefault="00E51E06" w:rsidP="00C159D0">
      <w:pPr>
        <w:jc w:val="right"/>
        <w:rPr>
          <w:rFonts w:ascii="Neue Haas Grotesk Text Pro" w:hAnsi="Neue Haas Grotesk Text Pro"/>
          <w:sz w:val="20"/>
          <w:szCs w:val="20"/>
        </w:rPr>
      </w:pPr>
      <w:r w:rsidRPr="00C159D0">
        <w:rPr>
          <w:rFonts w:ascii="Neue Haas Grotesk Text Pro" w:hAnsi="Neue Haas Grotesk Text Pro"/>
          <w:i/>
          <w:iCs/>
          <w:sz w:val="20"/>
          <w:szCs w:val="20"/>
        </w:rPr>
        <w:t>”</w:t>
      </w:r>
      <w:r w:rsidRPr="001E625A">
        <w:rPr>
          <w:rFonts w:ascii="Neue Haas Grotesk Text Pro" w:hAnsi="Neue Haas Grotesk Text Pro"/>
          <w:sz w:val="20"/>
          <w:szCs w:val="20"/>
        </w:rPr>
        <w:t xml:space="preserve"> – Warr</w:t>
      </w:r>
      <w:r w:rsidR="001E56B8" w:rsidRPr="001E625A">
        <w:rPr>
          <w:rFonts w:ascii="Neue Haas Grotesk Text Pro" w:hAnsi="Neue Haas Grotesk Text Pro"/>
          <w:sz w:val="20"/>
          <w:szCs w:val="20"/>
        </w:rPr>
        <w:t>en</w:t>
      </w:r>
      <w:r w:rsidRPr="001E625A">
        <w:rPr>
          <w:rFonts w:ascii="Neue Haas Grotesk Text Pro" w:hAnsi="Neue Haas Grotesk Text Pro"/>
          <w:sz w:val="20"/>
          <w:szCs w:val="20"/>
        </w:rPr>
        <w:t xml:space="preserve"> Buffet</w:t>
      </w:r>
    </w:p>
    <w:p w14:paraId="77D4BACF" w14:textId="77777777" w:rsidR="001A367F" w:rsidRPr="001E625A" w:rsidRDefault="001A367F" w:rsidP="001E625A">
      <w:pPr>
        <w:jc w:val="both"/>
        <w:rPr>
          <w:rFonts w:ascii="Neue Haas Grotesk Text Pro" w:hAnsi="Neue Haas Grotesk Text Pro"/>
          <w:sz w:val="20"/>
          <w:szCs w:val="20"/>
        </w:rPr>
      </w:pPr>
    </w:p>
    <w:p w14:paraId="1D317BE9" w14:textId="70408FAC" w:rsidR="00CA2CB3" w:rsidRPr="001E625A" w:rsidRDefault="008A3F7D" w:rsidP="001E625A">
      <w:pPr>
        <w:jc w:val="both"/>
        <w:rPr>
          <w:rFonts w:ascii="Neue Haas Grotesk Text Pro" w:hAnsi="Neue Haas Grotesk Text Pro"/>
          <w:sz w:val="20"/>
          <w:szCs w:val="20"/>
        </w:rPr>
      </w:pPr>
      <w:r w:rsidRPr="001E625A">
        <w:rPr>
          <w:rFonts w:ascii="Neue Haas Grotesk Text Pro" w:hAnsi="Neue Haas Grotesk Text Pro"/>
          <w:sz w:val="20"/>
          <w:szCs w:val="20"/>
        </w:rPr>
        <w:t>In the past,</w:t>
      </w:r>
      <w:r w:rsidR="00EE7925" w:rsidRPr="001E625A">
        <w:rPr>
          <w:rFonts w:ascii="Neue Haas Grotesk Text Pro" w:hAnsi="Neue Haas Grotesk Text Pro"/>
          <w:sz w:val="20"/>
          <w:szCs w:val="20"/>
        </w:rPr>
        <w:t xml:space="preserve"> successful companies aimed to go publi</w:t>
      </w:r>
      <w:r w:rsidR="00FD7B87" w:rsidRPr="001E625A">
        <w:rPr>
          <w:rFonts w:ascii="Neue Haas Grotesk Text Pro" w:hAnsi="Neue Haas Grotesk Text Pro"/>
          <w:sz w:val="20"/>
          <w:szCs w:val="20"/>
        </w:rPr>
        <w:t>c, as doing so would garner</w:t>
      </w:r>
      <w:del w:id="7" w:author="Chris McMahan" w:date="2022-06-30T20:54:00Z">
        <w:r w:rsidR="00F55E63" w:rsidRPr="001E625A">
          <w:rPr>
            <w:rFonts w:ascii="Neue Haas Grotesk Text Pro" w:hAnsi="Neue Haas Grotesk Text Pro"/>
            <w:sz w:val="20"/>
            <w:szCs w:val="20"/>
          </w:rPr>
          <w:delText>:</w:delText>
        </w:r>
      </w:del>
      <w:r w:rsidR="00F55E63" w:rsidRPr="001E625A">
        <w:rPr>
          <w:rFonts w:ascii="Neue Haas Grotesk Text Pro" w:hAnsi="Neue Haas Grotesk Text Pro"/>
          <w:sz w:val="20"/>
          <w:szCs w:val="20"/>
        </w:rPr>
        <w:t xml:space="preserve"> monetization events for shareholders, </w:t>
      </w:r>
      <w:r w:rsidR="0030634F" w:rsidRPr="001E625A">
        <w:rPr>
          <w:rFonts w:ascii="Neue Haas Grotesk Text Pro" w:hAnsi="Neue Haas Grotesk Text Pro"/>
          <w:sz w:val="20"/>
          <w:szCs w:val="20"/>
        </w:rPr>
        <w:t xml:space="preserve">capital for growth, and prestige for the brand. </w:t>
      </w:r>
    </w:p>
    <w:p w14:paraId="1FBDA75B" w14:textId="77777777" w:rsidR="00452BDC" w:rsidRPr="001E625A" w:rsidRDefault="00452BDC" w:rsidP="001E625A">
      <w:pPr>
        <w:jc w:val="both"/>
        <w:rPr>
          <w:rFonts w:ascii="Neue Haas Grotesk Text Pro" w:hAnsi="Neue Haas Grotesk Text Pro"/>
          <w:sz w:val="20"/>
          <w:szCs w:val="20"/>
        </w:rPr>
      </w:pPr>
    </w:p>
    <w:p w14:paraId="67AC3F4A" w14:textId="594D29C4" w:rsidR="00452BDC" w:rsidRPr="001E625A" w:rsidRDefault="000F44BC"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As illustrated in Exhibit 1, the number of public companies in the United States has declined over the past 20 years. </w:t>
      </w:r>
      <w:r w:rsidR="500978D0" w:rsidRPr="001E625A">
        <w:rPr>
          <w:rFonts w:ascii="Neue Haas Grotesk Text Pro" w:hAnsi="Neue Haas Grotesk Text Pro"/>
          <w:sz w:val="20"/>
          <w:szCs w:val="20"/>
        </w:rPr>
        <w:t>Fewer companies</w:t>
      </w:r>
      <w:r w:rsidR="00BB4C54" w:rsidRPr="001E625A">
        <w:rPr>
          <w:rFonts w:ascii="Neue Haas Grotesk Text Pro" w:hAnsi="Neue Haas Grotesk Text Pro"/>
          <w:sz w:val="20"/>
          <w:szCs w:val="20"/>
        </w:rPr>
        <w:t xml:space="preserve"> are going public, due </w:t>
      </w:r>
      <w:r w:rsidR="12B82851" w:rsidRPr="001E625A">
        <w:rPr>
          <w:rFonts w:ascii="Neue Haas Grotesk Text Pro" w:hAnsi="Neue Haas Grotesk Text Pro"/>
          <w:sz w:val="20"/>
          <w:szCs w:val="20"/>
        </w:rPr>
        <w:t xml:space="preserve">largely </w:t>
      </w:r>
      <w:r w:rsidR="00BB4C54" w:rsidRPr="001E625A">
        <w:rPr>
          <w:rFonts w:ascii="Neue Haas Grotesk Text Pro" w:hAnsi="Neue Haas Grotesk Text Pro"/>
          <w:sz w:val="20"/>
          <w:szCs w:val="20"/>
        </w:rPr>
        <w:t xml:space="preserve">to the </w:t>
      </w:r>
      <w:r w:rsidR="03E27823" w:rsidRPr="001E625A">
        <w:rPr>
          <w:rFonts w:ascii="Neue Haas Grotesk Text Pro" w:hAnsi="Neue Haas Grotesk Text Pro"/>
          <w:sz w:val="20"/>
          <w:szCs w:val="20"/>
        </w:rPr>
        <w:t xml:space="preserve">myriad </w:t>
      </w:r>
      <w:r w:rsidR="5521E0E2" w:rsidRPr="001E625A">
        <w:rPr>
          <w:rFonts w:ascii="Neue Haas Grotesk Text Pro" w:hAnsi="Neue Haas Grotesk Text Pro"/>
          <w:sz w:val="20"/>
          <w:szCs w:val="20"/>
        </w:rPr>
        <w:t xml:space="preserve">of </w:t>
      </w:r>
      <w:r w:rsidR="03E27823" w:rsidRPr="001E625A">
        <w:rPr>
          <w:rFonts w:ascii="Neue Haas Grotesk Text Pro" w:hAnsi="Neue Haas Grotesk Text Pro"/>
          <w:sz w:val="20"/>
          <w:szCs w:val="20"/>
        </w:rPr>
        <w:t>challenges</w:t>
      </w:r>
      <w:r w:rsidR="00BB4C54" w:rsidRPr="001E625A">
        <w:rPr>
          <w:rFonts w:ascii="Neue Haas Grotesk Text Pro" w:hAnsi="Neue Haas Grotesk Text Pro"/>
          <w:sz w:val="20"/>
          <w:szCs w:val="20"/>
        </w:rPr>
        <w:t xml:space="preserve"> of being a public company. These challenges </w:t>
      </w:r>
      <w:r w:rsidR="009311AD" w:rsidRPr="001E625A">
        <w:rPr>
          <w:rFonts w:ascii="Neue Haas Grotesk Text Pro" w:hAnsi="Neue Haas Grotesk Text Pro"/>
          <w:sz w:val="20"/>
          <w:szCs w:val="20"/>
        </w:rPr>
        <w:t>include</w:t>
      </w:r>
      <w:r w:rsidR="00BB4C54" w:rsidRPr="001E625A">
        <w:rPr>
          <w:rFonts w:ascii="Neue Haas Grotesk Text Pro" w:hAnsi="Neue Haas Grotesk Text Pro"/>
          <w:sz w:val="20"/>
          <w:szCs w:val="20"/>
        </w:rPr>
        <w:t xml:space="preserve"> </w:t>
      </w:r>
      <w:r w:rsidR="00F45C86" w:rsidRPr="001E625A">
        <w:rPr>
          <w:rFonts w:ascii="Neue Haas Grotesk Text Pro" w:hAnsi="Neue Haas Grotesk Text Pro"/>
          <w:sz w:val="20"/>
          <w:szCs w:val="20"/>
        </w:rPr>
        <w:t xml:space="preserve">market pressures (e.g., </w:t>
      </w:r>
      <w:r w:rsidR="004F6812" w:rsidRPr="001E625A">
        <w:rPr>
          <w:rFonts w:ascii="Neue Haas Grotesk Text Pro" w:hAnsi="Neue Haas Grotesk Text Pro"/>
          <w:sz w:val="20"/>
          <w:szCs w:val="20"/>
        </w:rPr>
        <w:t>short-term</w:t>
      </w:r>
      <w:r w:rsidR="00F45C86" w:rsidRPr="001E625A">
        <w:rPr>
          <w:rFonts w:ascii="Neue Haas Grotesk Text Pro" w:hAnsi="Neue Haas Grotesk Text Pro"/>
          <w:sz w:val="20"/>
          <w:szCs w:val="20"/>
        </w:rPr>
        <w:t xml:space="preserve"> thinking by investors impacts share price, stronger correlation to geopolitical events vs. private companies, etc.)</w:t>
      </w:r>
      <w:r w:rsidR="003407AB" w:rsidRPr="001E625A">
        <w:rPr>
          <w:rFonts w:ascii="Neue Haas Grotesk Text Pro" w:hAnsi="Neue Haas Grotesk Text Pro"/>
          <w:sz w:val="20"/>
          <w:szCs w:val="20"/>
        </w:rPr>
        <w:t>,</w:t>
      </w:r>
      <w:r w:rsidR="00F45C86" w:rsidRPr="001E625A">
        <w:rPr>
          <w:rFonts w:ascii="Neue Haas Grotesk Text Pro" w:hAnsi="Neue Haas Grotesk Text Pro"/>
          <w:sz w:val="20"/>
          <w:szCs w:val="20"/>
        </w:rPr>
        <w:t xml:space="preserve"> </w:t>
      </w:r>
      <w:r w:rsidR="001E3342" w:rsidRPr="001E625A">
        <w:rPr>
          <w:rFonts w:ascii="Neue Haas Grotesk Text Pro" w:hAnsi="Neue Haas Grotesk Text Pro"/>
          <w:sz w:val="20"/>
          <w:szCs w:val="20"/>
        </w:rPr>
        <w:t>regulatory constraints, di</w:t>
      </w:r>
      <w:r w:rsidR="003407AB" w:rsidRPr="001E625A">
        <w:rPr>
          <w:rFonts w:ascii="Neue Haas Grotesk Text Pro" w:hAnsi="Neue Haas Grotesk Text Pro"/>
          <w:sz w:val="20"/>
          <w:szCs w:val="20"/>
        </w:rPr>
        <w:t xml:space="preserve">versified ownership, reporting costs, and more. </w:t>
      </w:r>
    </w:p>
    <w:p w14:paraId="48CD49A7" w14:textId="77777777" w:rsidR="00CA2CB3" w:rsidRPr="001E625A" w:rsidRDefault="00CA2CB3" w:rsidP="001E625A">
      <w:pPr>
        <w:jc w:val="both"/>
        <w:rPr>
          <w:rFonts w:ascii="Neue Haas Grotesk Text Pro" w:hAnsi="Neue Haas Grotesk Text Pro"/>
          <w:sz w:val="20"/>
          <w:szCs w:val="20"/>
        </w:rPr>
      </w:pPr>
    </w:p>
    <w:p w14:paraId="48A4F19B" w14:textId="1681A224" w:rsidR="00AE17A7" w:rsidRPr="001E625A" w:rsidRDefault="0015382B"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According </w:t>
      </w:r>
      <w:r w:rsidR="00853DF0" w:rsidRPr="001E625A">
        <w:rPr>
          <w:rFonts w:ascii="Neue Haas Grotesk Text Pro" w:hAnsi="Neue Haas Grotesk Text Pro"/>
          <w:sz w:val="20"/>
          <w:szCs w:val="20"/>
        </w:rPr>
        <w:t>to McKinsey &amp; Company, “t</w:t>
      </w:r>
      <w:r w:rsidRPr="001E625A">
        <w:rPr>
          <w:rFonts w:ascii="Neue Haas Grotesk Text Pro" w:hAnsi="Neue Haas Grotesk Text Pro"/>
          <w:sz w:val="20"/>
          <w:szCs w:val="20"/>
        </w:rPr>
        <w:t>he number of public-company listings in the United States peaked in the mid-1990s, at nearly 6,000, but that number has fallen by about half over the past 20 years</w:t>
      </w:r>
      <w:r w:rsidR="00853DF0"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 number of initial public offerings (IPOs) has also gone down sharply in this same period</w:t>
      </w:r>
      <w:r w:rsidR="00A07F98" w:rsidRPr="001E625A">
        <w:rPr>
          <w:rFonts w:ascii="Neue Haas Grotesk Text Pro" w:hAnsi="Neue Haas Grotesk Text Pro"/>
          <w:sz w:val="20"/>
          <w:szCs w:val="20"/>
        </w:rPr>
        <w:t>. [McKinsey’s] examination of close to 10,000 public-company listings and IPOs in the United States over the past two decades reveals that the drop-off in the number of listed public companies is primarily the result of changing dynamics in several key sectors: banking, industrials, and technology.”</w:t>
      </w:r>
      <w:r w:rsidR="00E3239C" w:rsidRPr="001E625A">
        <w:rPr>
          <w:rStyle w:val="FootnoteReference"/>
          <w:rFonts w:ascii="Neue Haas Grotesk Text Pro" w:hAnsi="Neue Haas Grotesk Text Pro"/>
          <w:sz w:val="20"/>
          <w:szCs w:val="20"/>
        </w:rPr>
        <w:footnoteReference w:id="4"/>
      </w:r>
    </w:p>
    <w:p w14:paraId="43ABCCEA" w14:textId="77777777" w:rsidR="000F44BC" w:rsidRPr="001E625A" w:rsidRDefault="000F44BC" w:rsidP="001E625A">
      <w:pPr>
        <w:jc w:val="both"/>
        <w:rPr>
          <w:rFonts w:ascii="Neue Haas Grotesk Text Pro" w:hAnsi="Neue Haas Grotesk Text Pro"/>
          <w:sz w:val="20"/>
          <w:szCs w:val="20"/>
        </w:rPr>
      </w:pPr>
    </w:p>
    <w:p w14:paraId="465FE704" w14:textId="1C025A3E" w:rsidR="000F44BC" w:rsidRPr="001E625A" w:rsidRDefault="000F44BC" w:rsidP="00C159D0">
      <w:pPr>
        <w:pStyle w:val="Heading4"/>
      </w:pPr>
      <w:r w:rsidRPr="001E625A">
        <w:t>Exhibit 1</w:t>
      </w:r>
    </w:p>
    <w:p w14:paraId="68247B73" w14:textId="77777777" w:rsidR="00E3239C" w:rsidRPr="001E625A" w:rsidRDefault="00E3239C" w:rsidP="001E625A">
      <w:pPr>
        <w:jc w:val="both"/>
        <w:rPr>
          <w:rFonts w:ascii="Neue Haas Grotesk Text Pro" w:hAnsi="Neue Haas Grotesk Text Pro"/>
          <w:sz w:val="20"/>
          <w:szCs w:val="20"/>
        </w:rPr>
      </w:pPr>
    </w:p>
    <w:p w14:paraId="2FD5CE2D" w14:textId="64851E84" w:rsidR="005632B0" w:rsidRPr="001E625A" w:rsidRDefault="00F12DEE" w:rsidP="001E625A">
      <w:pPr>
        <w:jc w:val="both"/>
        <w:rPr>
          <w:rFonts w:ascii="Neue Haas Grotesk Text Pro" w:hAnsi="Neue Haas Grotesk Text Pro"/>
          <w:sz w:val="20"/>
          <w:szCs w:val="20"/>
        </w:rPr>
      </w:pPr>
      <w:r w:rsidRPr="001E625A">
        <w:rPr>
          <w:rFonts w:ascii="Neue Haas Grotesk Text Pro" w:hAnsi="Neue Haas Grotesk Text Pro"/>
          <w:noProof/>
          <w:sz w:val="20"/>
          <w:szCs w:val="20"/>
        </w:rPr>
        <w:lastRenderedPageBreak/>
        <w:drawing>
          <wp:inline distT="0" distB="0" distL="0" distR="0" wp14:anchorId="01365EDD" wp14:editId="76440869">
            <wp:extent cx="4781443" cy="23774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443" cy="2377440"/>
                    </a:xfrm>
                    <a:prstGeom prst="rect">
                      <a:avLst/>
                    </a:prstGeom>
                    <a:noFill/>
                    <a:ln>
                      <a:noFill/>
                    </a:ln>
                  </pic:spPr>
                </pic:pic>
              </a:graphicData>
            </a:graphic>
          </wp:inline>
        </w:drawing>
      </w:r>
    </w:p>
    <w:p w14:paraId="5ED42276" w14:textId="1AD078D2" w:rsidR="000D6C90" w:rsidRPr="001E625A" w:rsidRDefault="000D6C90" w:rsidP="001E625A">
      <w:pPr>
        <w:jc w:val="both"/>
        <w:rPr>
          <w:rFonts w:ascii="Neue Haas Grotesk Text Pro" w:hAnsi="Neue Haas Grotesk Text Pro"/>
          <w:sz w:val="16"/>
          <w:szCs w:val="16"/>
        </w:rPr>
      </w:pPr>
      <w:r w:rsidRPr="001E625A">
        <w:rPr>
          <w:rFonts w:ascii="Neue Haas Grotesk Text Pro" w:hAnsi="Neue Haas Grotesk Text Pro"/>
          <w:sz w:val="16"/>
          <w:szCs w:val="16"/>
        </w:rPr>
        <w:t>Source: S&amp;P Global; Corporate Performance Analytics by McKinsey</w:t>
      </w:r>
    </w:p>
    <w:p w14:paraId="6F942BFC" w14:textId="77777777" w:rsidR="00AE17A7" w:rsidRPr="001E625A" w:rsidRDefault="00AE17A7" w:rsidP="001E625A">
      <w:pPr>
        <w:jc w:val="both"/>
        <w:rPr>
          <w:rFonts w:ascii="Neue Haas Grotesk Text Pro" w:hAnsi="Neue Haas Grotesk Text Pro"/>
          <w:sz w:val="20"/>
          <w:szCs w:val="20"/>
        </w:rPr>
      </w:pPr>
    </w:p>
    <w:p w14:paraId="6E7864D5" w14:textId="176BC236" w:rsidR="00F65F70" w:rsidRPr="001E625A" w:rsidRDefault="00F65F70"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Companies are staying private longer than in the past, all while there is a record </w:t>
      </w:r>
      <w:r w:rsidR="6CED4972" w:rsidRPr="001E625A">
        <w:rPr>
          <w:rFonts w:ascii="Neue Haas Grotesk Text Pro" w:hAnsi="Neue Haas Grotesk Text Pro"/>
          <w:sz w:val="20"/>
          <w:szCs w:val="20"/>
        </w:rPr>
        <w:t>amount of</w:t>
      </w:r>
      <w:r w:rsidRPr="001E625A">
        <w:rPr>
          <w:rFonts w:ascii="Neue Haas Grotesk Text Pro" w:hAnsi="Neue Haas Grotesk Text Pro"/>
          <w:sz w:val="20"/>
          <w:szCs w:val="20"/>
        </w:rPr>
        <w:t xml:space="preserve"> capital </w:t>
      </w:r>
      <w:r w:rsidR="24BBC553" w:rsidRPr="001E625A">
        <w:rPr>
          <w:rFonts w:ascii="Neue Haas Grotesk Text Pro" w:hAnsi="Neue Haas Grotesk Text Pro"/>
          <w:sz w:val="20"/>
          <w:szCs w:val="20"/>
        </w:rPr>
        <w:t>infused</w:t>
      </w:r>
      <w:r w:rsidR="2CB0D70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 xml:space="preserve">in public markets from pension and mega funds. This </w:t>
      </w:r>
      <w:r w:rsidR="7CCDEBB7" w:rsidRPr="001E625A">
        <w:rPr>
          <w:rFonts w:ascii="Neue Haas Grotesk Text Pro" w:hAnsi="Neue Haas Grotesk Text Pro"/>
          <w:sz w:val="20"/>
          <w:szCs w:val="20"/>
        </w:rPr>
        <w:t>convergence</w:t>
      </w:r>
      <w:r w:rsidRPr="001E625A">
        <w:rPr>
          <w:rFonts w:ascii="Neue Haas Grotesk Text Pro" w:hAnsi="Neue Haas Grotesk Text Pro"/>
          <w:sz w:val="20"/>
          <w:szCs w:val="20"/>
        </w:rPr>
        <w:t xml:space="preserve"> of capital and public markets portends an opportunity for private companies that utilize blockchain technology to digitally transform themselves. Such companies can not only garner significant operational benefits, but they can also access open, honest, stable markets enabled by blockchain technology. </w:t>
      </w:r>
    </w:p>
    <w:p w14:paraId="75B70634" w14:textId="77777777" w:rsidR="00F65F70" w:rsidRPr="001E625A" w:rsidRDefault="00F65F70" w:rsidP="001E625A">
      <w:pPr>
        <w:jc w:val="both"/>
        <w:rPr>
          <w:rFonts w:ascii="Neue Haas Grotesk Text Pro" w:hAnsi="Neue Haas Grotesk Text Pro"/>
          <w:sz w:val="20"/>
          <w:szCs w:val="20"/>
        </w:rPr>
      </w:pPr>
    </w:p>
    <w:p w14:paraId="3B477512" w14:textId="4E4AA69F" w:rsidR="00391EF1" w:rsidRPr="001E625A" w:rsidRDefault="12251C84"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With respect to the foregoing, crypto companies – whether through security tokens or coins – have already blurred the lines between public and private markets. Crypto companies are liquid companies with virtually no barriers to participation for unaccredited investors. </w:t>
      </w:r>
    </w:p>
    <w:p w14:paraId="2F4B27F5" w14:textId="5F95D338" w:rsidR="12251C84" w:rsidRPr="001E625A" w:rsidRDefault="12251C84" w:rsidP="001E625A">
      <w:pPr>
        <w:jc w:val="both"/>
        <w:rPr>
          <w:rFonts w:ascii="Neue Haas Grotesk Text Pro" w:hAnsi="Neue Haas Grotesk Text Pro"/>
          <w:sz w:val="20"/>
          <w:szCs w:val="20"/>
        </w:rPr>
      </w:pPr>
    </w:p>
    <w:p w14:paraId="2F1B50E9" w14:textId="68DAB131" w:rsidR="12251C84" w:rsidRPr="001E625A" w:rsidRDefault="0B99E67F" w:rsidP="00C159D0">
      <w:pPr>
        <w:pStyle w:val="Heading4"/>
      </w:pPr>
      <w:r w:rsidRPr="001E625A">
        <w:t>Private Markets and the evolution of a DAO.</w:t>
      </w:r>
    </w:p>
    <w:p w14:paraId="2B57CF8F" w14:textId="3B1611B5" w:rsidR="07B77165" w:rsidRPr="001E625A" w:rsidRDefault="07B77165" w:rsidP="001E625A">
      <w:pPr>
        <w:jc w:val="both"/>
        <w:rPr>
          <w:rFonts w:ascii="Neue Haas Grotesk Text Pro" w:hAnsi="Neue Haas Grotesk Text Pro"/>
          <w:sz w:val="20"/>
          <w:szCs w:val="20"/>
        </w:rPr>
      </w:pPr>
    </w:p>
    <w:p w14:paraId="3DE674F7" w14:textId="5E17E421" w:rsidR="07B77165" w:rsidRPr="001E625A" w:rsidRDefault="07B77165" w:rsidP="001E625A">
      <w:pPr>
        <w:jc w:val="both"/>
        <w:rPr>
          <w:rFonts w:ascii="Neue Haas Grotesk Text Pro" w:hAnsi="Neue Haas Grotesk Text Pro"/>
          <w:sz w:val="20"/>
          <w:szCs w:val="20"/>
          <w:highlight w:val="yellow"/>
        </w:rPr>
      </w:pPr>
      <w:r w:rsidRPr="001E625A">
        <w:rPr>
          <w:rFonts w:ascii="Neue Haas Grotesk Text Pro" w:hAnsi="Neue Haas Grotesk Text Pro"/>
          <w:sz w:val="20"/>
          <w:szCs w:val="20"/>
          <w:highlight w:val="yellow"/>
        </w:rPr>
        <w:t xml:space="preserve">The original use of the Decentralized Autonomous Organization (DAO) </w:t>
      </w:r>
      <w:r w:rsidR="7E08D6C7" w:rsidRPr="001E625A">
        <w:rPr>
          <w:rFonts w:ascii="Neue Haas Grotesk Text Pro" w:hAnsi="Neue Haas Grotesk Text Pro"/>
          <w:sz w:val="20"/>
          <w:szCs w:val="20"/>
          <w:highlight w:val="yellow"/>
        </w:rPr>
        <w:t xml:space="preserve">on other Blockchains </w:t>
      </w:r>
      <w:r w:rsidRPr="001E625A">
        <w:rPr>
          <w:rFonts w:ascii="Neue Haas Grotesk Text Pro" w:hAnsi="Neue Haas Grotesk Text Pro"/>
          <w:sz w:val="20"/>
          <w:szCs w:val="20"/>
          <w:highlight w:val="yellow"/>
        </w:rPr>
        <w:t xml:space="preserve">was designed to allow investors to send money from anywhere in the world anonymously. As part of this process the DAO would provide those owners tokens and voting rights, the projects varied and were not </w:t>
      </w:r>
      <w:r w:rsidR="7E08D6C7" w:rsidRPr="001E625A">
        <w:rPr>
          <w:rFonts w:ascii="Neue Haas Grotesk Text Pro" w:hAnsi="Neue Haas Grotesk Text Pro"/>
          <w:sz w:val="20"/>
          <w:szCs w:val="20"/>
          <w:highlight w:val="yellow"/>
        </w:rPr>
        <w:t xml:space="preserve">an </w:t>
      </w:r>
      <w:r w:rsidRPr="001E625A">
        <w:rPr>
          <w:rFonts w:ascii="Neue Haas Grotesk Text Pro" w:hAnsi="Neue Haas Grotesk Text Pro"/>
          <w:sz w:val="20"/>
          <w:szCs w:val="20"/>
          <w:highlight w:val="yellow"/>
        </w:rPr>
        <w:t>efficient use of securitizing assets.</w:t>
      </w:r>
    </w:p>
    <w:p w14:paraId="2A7D7EFD" w14:textId="5C59C090"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 xml:space="preserve"> </w:t>
      </w:r>
    </w:p>
    <w:p w14:paraId="428665C2" w14:textId="643F3549"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The fundamental driver behind liquidity in the DAOs were based on simple game theory and three possible actions:</w:t>
      </w:r>
    </w:p>
    <w:p w14:paraId="721BCCBD" w14:textId="66D84FA9"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Stake (Buy), Bond, and Sell.</w:t>
      </w:r>
    </w:p>
    <w:p w14:paraId="1F59559A" w14:textId="520695B7"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 xml:space="preserve">   Staking has the effect of pushing the price up +2</w:t>
      </w:r>
    </w:p>
    <w:p w14:paraId="22F42C95" w14:textId="125BE057"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 xml:space="preserve">   Bonding has no price effect but provides a discount of 1</w:t>
      </w:r>
    </w:p>
    <w:p w14:paraId="4E5F1B7D" w14:textId="6989E524"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 xml:space="preserve">   Selling has the effect of pushing the price down -2</w:t>
      </w:r>
    </w:p>
    <w:p w14:paraId="5343CBF7" w14:textId="49E68D37"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 xml:space="preserve"> </w:t>
      </w:r>
    </w:p>
    <w:p w14:paraId="33583298" w14:textId="03BCAD8D"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 xml:space="preserve">The most obvious benefit is if most of the participants of the DAO stake most of the team.  The answer that crwdworld has garnered is inherent in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unit</w:t>
      </w:r>
      <w:r w:rsidRPr="001E625A">
        <w:rPr>
          <w:rFonts w:ascii="Neue Haas Grotesk Text Pro" w:hAnsi="Neue Haas Grotesk Text Pro"/>
          <w:sz w:val="20"/>
          <w:szCs w:val="20"/>
          <w:highlight w:val="yellow"/>
        </w:rPr>
        <w:t xml:space="preserve"> strategy. By classifying digital assets that track a GICs </w:t>
      </w:r>
      <w:r w:rsidR="00C159D0" w:rsidRPr="001E625A">
        <w:rPr>
          <w:rFonts w:ascii="Neue Haas Grotesk Text Pro" w:hAnsi="Neue Haas Grotesk Text Pro"/>
          <w:sz w:val="20"/>
          <w:szCs w:val="20"/>
          <w:highlight w:val="yellow"/>
        </w:rPr>
        <w:t>Subindustry</w:t>
      </w:r>
      <w:r w:rsidRPr="001E625A">
        <w:rPr>
          <w:rFonts w:ascii="Neue Haas Grotesk Text Pro" w:hAnsi="Neue Haas Grotesk Text Pro"/>
          <w:sz w:val="20"/>
          <w:szCs w:val="20"/>
          <w:highlight w:val="yellow"/>
        </w:rPr>
        <w:t xml:space="preserve"> that is tied to commerce, DAOs can be a repurposing of an ETN.  These </w:t>
      </w:r>
      <w:r w:rsidR="00C159D0" w:rsidRPr="001E625A">
        <w:rPr>
          <w:rFonts w:ascii="Neue Haas Grotesk Text Pro" w:hAnsi="Neue Haas Grotesk Text Pro"/>
          <w:sz w:val="20"/>
          <w:szCs w:val="20"/>
          <w:highlight w:val="yellow"/>
        </w:rPr>
        <w:t>NexGen</w:t>
      </w:r>
      <w:r w:rsidRPr="001E625A">
        <w:rPr>
          <w:rFonts w:ascii="Neue Haas Grotesk Text Pro" w:hAnsi="Neue Haas Grotesk Text Pro"/>
          <w:sz w:val="20"/>
          <w:szCs w:val="20"/>
          <w:highlight w:val="yellow"/>
        </w:rPr>
        <w:t xml:space="preserve"> DAOs in </w:t>
      </w:r>
      <w:r w:rsidR="00C159D0" w:rsidRPr="00517E8C">
        <w:rPr>
          <w:rFonts w:ascii="Neuropol X Lt" w:hAnsi="Neuropol X Lt"/>
          <w:sz w:val="20"/>
          <w:szCs w:val="20"/>
          <w:highlight w:val="yellow"/>
        </w:rPr>
        <w:t>crwd</w:t>
      </w:r>
      <w:r w:rsidR="00C159D0">
        <w:rPr>
          <w:rFonts w:ascii="Neuropol X Rg" w:hAnsi="Neuropol X Rg"/>
          <w:b/>
          <w:bCs/>
          <w:sz w:val="20"/>
          <w:szCs w:val="20"/>
          <w:highlight w:val="yellow"/>
        </w:rPr>
        <w:t>world</w:t>
      </w:r>
      <w:r w:rsidRPr="001E625A">
        <w:rPr>
          <w:rFonts w:ascii="Neue Haas Grotesk Text Pro" w:hAnsi="Neue Haas Grotesk Text Pro"/>
          <w:sz w:val="20"/>
          <w:szCs w:val="20"/>
          <w:highlight w:val="yellow"/>
        </w:rPr>
        <w:t xml:space="preserve"> are not unsecured debt security, but the opposite as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Pr="001E625A">
        <w:rPr>
          <w:rFonts w:ascii="Neue Haas Grotesk Text Pro" w:hAnsi="Neue Haas Grotesk Text Pro"/>
          <w:sz w:val="20"/>
          <w:szCs w:val="20"/>
          <w:highlight w:val="yellow"/>
        </w:rPr>
        <w:t xml:space="preserve"> securitize the underlying Industry focus by staking the silver. Now it becomes a new kind of index that tracks the underlying subindustry index tokens. </w:t>
      </w:r>
    </w:p>
    <w:p w14:paraId="7477B938" w14:textId="0428EDDF"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 xml:space="preserve"> </w:t>
      </w:r>
    </w:p>
    <w:p w14:paraId="5CD1A7D4" w14:textId="46F4FE29"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lastRenderedPageBreak/>
        <w:t xml:space="preserve">DAOS at an industry group level can cross industry levels to fuse completely unrelated and </w:t>
      </w:r>
      <w:r w:rsidR="00C159D0">
        <w:rPr>
          <w:rFonts w:ascii="Neue Haas Grotesk Text Pro" w:hAnsi="Neue Haas Grotesk Text Pro"/>
          <w:sz w:val="20"/>
          <w:szCs w:val="20"/>
          <w:highlight w:val="yellow"/>
        </w:rPr>
        <w:t>non-tracking</w:t>
      </w:r>
      <w:r w:rsidRPr="001E625A">
        <w:rPr>
          <w:rFonts w:ascii="Neue Haas Grotesk Text Pro" w:hAnsi="Neue Haas Grotesk Text Pro"/>
          <w:sz w:val="20"/>
          <w:szCs w:val="20"/>
          <w:highlight w:val="yellow"/>
        </w:rPr>
        <w:t xml:space="preserve"> assets to securitize risk.</w:t>
      </w:r>
    </w:p>
    <w:p w14:paraId="5E295D12" w14:textId="7F353F4B"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 xml:space="preserve"> </w:t>
      </w:r>
    </w:p>
    <w:p w14:paraId="0A516A04" w14:textId="7BB84933" w:rsidR="07B77165" w:rsidRPr="001E625A" w:rsidRDefault="07B77165" w:rsidP="001E625A">
      <w:pPr>
        <w:jc w:val="both"/>
        <w:rPr>
          <w:rFonts w:ascii="Neue Haas Grotesk Text Pro" w:hAnsi="Neue Haas Grotesk Text Pro"/>
        </w:rPr>
      </w:pPr>
      <w:r w:rsidRPr="001E625A">
        <w:rPr>
          <w:rFonts w:ascii="Neue Haas Grotesk Text Pro" w:hAnsi="Neue Haas Grotesk Text Pro"/>
          <w:sz w:val="20"/>
          <w:szCs w:val="20"/>
          <w:highlight w:val="yellow"/>
        </w:rPr>
        <w:t>The key to each DAO's success is efficiently managing the stake, bond, and sell through incentives.</w:t>
      </w:r>
    </w:p>
    <w:p w14:paraId="0C9FEDF4" w14:textId="77777777" w:rsidR="00F65F70" w:rsidRPr="001E625A" w:rsidRDefault="00F65F70" w:rsidP="001E625A">
      <w:pPr>
        <w:jc w:val="both"/>
        <w:rPr>
          <w:rFonts w:ascii="Neue Haas Grotesk Text Pro" w:hAnsi="Neue Haas Grotesk Text Pro"/>
          <w:sz w:val="20"/>
          <w:szCs w:val="20"/>
        </w:rPr>
      </w:pPr>
    </w:p>
    <w:p w14:paraId="2FD24914" w14:textId="76561AD8" w:rsidR="005960B0" w:rsidRPr="001E625A" w:rsidRDefault="005960B0" w:rsidP="00C159D0">
      <w:pPr>
        <w:pStyle w:val="Heading4"/>
      </w:pPr>
      <w:r w:rsidRPr="001E625A">
        <w:t>Benefi</w:t>
      </w:r>
      <w:r w:rsidR="003A10E2" w:rsidRPr="001E625A">
        <w:t>ts Realized by Investors from Regulated Digital Securities</w:t>
      </w:r>
    </w:p>
    <w:p w14:paraId="18AF993B" w14:textId="77777777" w:rsidR="003A10E2" w:rsidRPr="001E625A" w:rsidRDefault="003A10E2" w:rsidP="001E625A">
      <w:pPr>
        <w:jc w:val="both"/>
        <w:rPr>
          <w:rFonts w:ascii="Neue Haas Grotesk Text Pro" w:hAnsi="Neue Haas Grotesk Text Pro"/>
          <w:sz w:val="20"/>
          <w:szCs w:val="20"/>
        </w:rPr>
      </w:pPr>
    </w:p>
    <w:p w14:paraId="5566705F" w14:textId="49A6AD77" w:rsidR="003A10E2" w:rsidRPr="001E625A" w:rsidRDefault="18793549" w:rsidP="001E625A">
      <w:pPr>
        <w:jc w:val="both"/>
        <w:rPr>
          <w:rFonts w:ascii="Neue Haas Grotesk Text Pro" w:hAnsi="Neue Haas Grotesk Text Pro"/>
          <w:sz w:val="20"/>
          <w:szCs w:val="20"/>
        </w:rPr>
      </w:pPr>
      <w:r w:rsidRPr="001E625A">
        <w:rPr>
          <w:rFonts w:ascii="Neue Haas Grotesk Text Pro" w:hAnsi="Neue Haas Grotesk Text Pro"/>
          <w:sz w:val="20"/>
          <w:szCs w:val="20"/>
        </w:rPr>
        <w:t>Today</w:t>
      </w:r>
      <w:r w:rsidR="00A04536" w:rsidRPr="001E625A">
        <w:rPr>
          <w:rFonts w:ascii="Neue Haas Grotesk Text Pro" w:hAnsi="Neue Haas Grotesk Text Pro"/>
          <w:sz w:val="20"/>
          <w:szCs w:val="20"/>
        </w:rPr>
        <w:t xml:space="preserve">, </w:t>
      </w:r>
      <w:r w:rsidR="6A2F89AC" w:rsidRPr="001E625A">
        <w:rPr>
          <w:rFonts w:ascii="Neue Haas Grotesk Text Pro" w:hAnsi="Neue Haas Grotesk Text Pro"/>
          <w:sz w:val="20"/>
          <w:szCs w:val="20"/>
        </w:rPr>
        <w:t>many investors</w:t>
      </w:r>
      <w:r w:rsidR="00A04536" w:rsidRPr="001E625A">
        <w:rPr>
          <w:rFonts w:ascii="Neue Haas Grotesk Text Pro" w:hAnsi="Neue Haas Grotesk Text Pro"/>
          <w:sz w:val="20"/>
          <w:szCs w:val="20"/>
        </w:rPr>
        <w:t xml:space="preserve"> (institutional and retail) have unprecedented levels of cash-on-hand</w:t>
      </w:r>
      <w:r w:rsidR="461F0061" w:rsidRPr="001E625A">
        <w:rPr>
          <w:rFonts w:ascii="Neue Haas Grotesk Text Pro" w:hAnsi="Neue Haas Grotesk Text Pro"/>
          <w:sz w:val="20"/>
          <w:szCs w:val="20"/>
        </w:rPr>
        <w:t xml:space="preserve">, </w:t>
      </w:r>
      <w:r w:rsidR="00A04536" w:rsidRPr="001E625A">
        <w:rPr>
          <w:rFonts w:ascii="Neue Haas Grotesk Text Pro" w:hAnsi="Neue Haas Grotesk Text Pro"/>
          <w:sz w:val="20"/>
          <w:szCs w:val="20"/>
        </w:rPr>
        <w:t xml:space="preserve">but </w:t>
      </w:r>
      <w:r w:rsidR="21B4AEE3" w:rsidRPr="001E625A">
        <w:rPr>
          <w:rFonts w:ascii="Neue Haas Grotesk Text Pro" w:hAnsi="Neue Haas Grotesk Text Pro"/>
          <w:sz w:val="20"/>
          <w:szCs w:val="20"/>
        </w:rPr>
        <w:t>they are</w:t>
      </w:r>
      <w:r w:rsidR="00A04536" w:rsidRPr="001E625A">
        <w:rPr>
          <w:rFonts w:ascii="Neue Haas Grotesk Text Pro" w:hAnsi="Neue Haas Grotesk Text Pro"/>
          <w:sz w:val="20"/>
          <w:szCs w:val="20"/>
        </w:rPr>
        <w:t xml:space="preserve"> limited in terms of avenues to deploy such funds. In the current climate, investors lose if they</w:t>
      </w:r>
      <w:r w:rsidR="00A92182" w:rsidRPr="001E625A">
        <w:rPr>
          <w:rFonts w:ascii="Neue Haas Grotesk Text Pro" w:hAnsi="Neue Haas Grotesk Text Pro"/>
          <w:sz w:val="20"/>
          <w:szCs w:val="20"/>
        </w:rPr>
        <w:t>:</w:t>
      </w:r>
      <w:r w:rsidR="00A04536" w:rsidRPr="001E625A">
        <w:rPr>
          <w:rFonts w:ascii="Neue Haas Grotesk Text Pro" w:hAnsi="Neue Haas Grotesk Text Pro"/>
          <w:sz w:val="20"/>
          <w:szCs w:val="20"/>
        </w:rPr>
        <w:t xml:space="preserve"> hold onto cash </w:t>
      </w:r>
      <w:r w:rsidR="1C76D133" w:rsidRPr="001E625A">
        <w:rPr>
          <w:rFonts w:ascii="Neue Haas Grotesk Text Pro" w:hAnsi="Neue Haas Grotesk Text Pro"/>
          <w:sz w:val="20"/>
          <w:szCs w:val="20"/>
        </w:rPr>
        <w:t>(</w:t>
      </w:r>
      <w:r w:rsidR="2A04203F" w:rsidRPr="001E625A">
        <w:rPr>
          <w:rFonts w:ascii="Neue Haas Grotesk Text Pro" w:hAnsi="Neue Haas Grotesk Text Pro"/>
          <w:sz w:val="20"/>
          <w:szCs w:val="20"/>
        </w:rPr>
        <w:t>inflationary risk)</w:t>
      </w:r>
      <w:r w:rsidR="00A92182" w:rsidRPr="001E625A">
        <w:rPr>
          <w:rFonts w:ascii="Neue Haas Grotesk Text Pro" w:hAnsi="Neue Haas Grotesk Text Pro"/>
          <w:sz w:val="20"/>
          <w:szCs w:val="20"/>
        </w:rPr>
        <w:t xml:space="preserve">, invest it in public markets </w:t>
      </w:r>
      <w:r w:rsidR="603DBC2A" w:rsidRPr="001E625A">
        <w:rPr>
          <w:rFonts w:ascii="Neue Haas Grotesk Text Pro" w:hAnsi="Neue Haas Grotesk Text Pro"/>
          <w:sz w:val="20"/>
          <w:szCs w:val="20"/>
        </w:rPr>
        <w:t>(</w:t>
      </w:r>
      <w:r w:rsidR="00A92182" w:rsidRPr="001E625A">
        <w:rPr>
          <w:rFonts w:ascii="Neue Haas Grotesk Text Pro" w:hAnsi="Neue Haas Grotesk Text Pro"/>
          <w:sz w:val="20"/>
          <w:szCs w:val="20"/>
        </w:rPr>
        <w:t>recession risks</w:t>
      </w:r>
      <w:r w:rsidR="782150F8" w:rsidRPr="001E625A">
        <w:rPr>
          <w:rFonts w:ascii="Neue Haas Grotesk Text Pro" w:hAnsi="Neue Haas Grotesk Text Pro"/>
          <w:sz w:val="20"/>
          <w:szCs w:val="20"/>
        </w:rPr>
        <w:t>),</w:t>
      </w:r>
      <w:r w:rsidR="00A92182" w:rsidRPr="001E625A">
        <w:rPr>
          <w:rFonts w:ascii="Neue Haas Grotesk Text Pro" w:hAnsi="Neue Haas Grotesk Text Pro"/>
          <w:sz w:val="20"/>
          <w:szCs w:val="20"/>
        </w:rPr>
        <w:t xml:space="preserve"> or </w:t>
      </w:r>
      <w:r w:rsidR="007737A2" w:rsidRPr="001E625A">
        <w:rPr>
          <w:rFonts w:ascii="Neue Haas Grotesk Text Pro" w:hAnsi="Neue Haas Grotesk Text Pro"/>
          <w:sz w:val="20"/>
          <w:szCs w:val="20"/>
        </w:rPr>
        <w:t xml:space="preserve">invest in cryptocurrency </w:t>
      </w:r>
      <w:r w:rsidR="25C9ACC2" w:rsidRPr="001E625A">
        <w:rPr>
          <w:rFonts w:ascii="Neue Haas Grotesk Text Pro" w:hAnsi="Neue Haas Grotesk Text Pro"/>
          <w:sz w:val="20"/>
          <w:szCs w:val="20"/>
        </w:rPr>
        <w:t>(</w:t>
      </w:r>
      <w:r w:rsidR="007737A2" w:rsidRPr="001E625A">
        <w:rPr>
          <w:rFonts w:ascii="Neue Haas Grotesk Text Pro" w:hAnsi="Neue Haas Grotesk Text Pro"/>
          <w:sz w:val="20"/>
          <w:szCs w:val="20"/>
        </w:rPr>
        <w:t xml:space="preserve">volatility </w:t>
      </w:r>
      <w:r w:rsidR="4C0DD524" w:rsidRPr="001E625A">
        <w:rPr>
          <w:rFonts w:ascii="Neue Haas Grotesk Text Pro" w:hAnsi="Neue Haas Grotesk Text Pro"/>
          <w:sz w:val="20"/>
          <w:szCs w:val="20"/>
        </w:rPr>
        <w:t>risk, as</w:t>
      </w:r>
      <w:r w:rsidR="7ACE6C64" w:rsidRPr="001E625A">
        <w:rPr>
          <w:rFonts w:ascii="Neue Haas Grotesk Text Pro" w:hAnsi="Neue Haas Grotesk Text Pro"/>
          <w:sz w:val="20"/>
          <w:szCs w:val="20"/>
        </w:rPr>
        <w:t xml:space="preserve"> </w:t>
      </w:r>
      <w:r w:rsidR="692F47A2" w:rsidRPr="001E625A">
        <w:rPr>
          <w:rFonts w:ascii="Neue Haas Grotesk Text Pro" w:hAnsi="Neue Haas Grotesk Text Pro"/>
          <w:sz w:val="20"/>
          <w:szCs w:val="20"/>
        </w:rPr>
        <w:t>exacerbated</w:t>
      </w:r>
      <w:r w:rsidR="007737A2" w:rsidRPr="001E625A">
        <w:rPr>
          <w:rFonts w:ascii="Neue Haas Grotesk Text Pro" w:hAnsi="Neue Haas Grotesk Text Pro"/>
          <w:sz w:val="20"/>
          <w:szCs w:val="20"/>
        </w:rPr>
        <w:t xml:space="preserve"> with the collapse of </w:t>
      </w:r>
      <w:r w:rsidR="0032152C" w:rsidRPr="001E625A">
        <w:rPr>
          <w:rFonts w:ascii="Neue Haas Grotesk Text Pro" w:hAnsi="Neue Haas Grotesk Text Pro"/>
          <w:sz w:val="20"/>
          <w:szCs w:val="20"/>
        </w:rPr>
        <w:t>Terra and Luna</w:t>
      </w:r>
      <w:r w:rsidR="6F5FEB2B" w:rsidRPr="001E625A">
        <w:rPr>
          <w:rFonts w:ascii="Neue Haas Grotesk Text Pro" w:hAnsi="Neue Haas Grotesk Text Pro"/>
          <w:sz w:val="20"/>
          <w:szCs w:val="20"/>
        </w:rPr>
        <w:t>).</w:t>
      </w:r>
      <w:r w:rsidR="0032152C" w:rsidRPr="001E625A">
        <w:rPr>
          <w:rFonts w:ascii="Neue Haas Grotesk Text Pro" w:hAnsi="Neue Haas Grotesk Text Pro"/>
          <w:sz w:val="20"/>
          <w:szCs w:val="20"/>
        </w:rPr>
        <w:t xml:space="preserve"> </w:t>
      </w:r>
      <w:r w:rsidR="008014ED" w:rsidRPr="001E625A">
        <w:rPr>
          <w:rFonts w:ascii="Neue Haas Grotesk Text Pro" w:hAnsi="Neue Haas Grotesk Text Pro"/>
          <w:sz w:val="20"/>
          <w:szCs w:val="20"/>
        </w:rPr>
        <w:t xml:space="preserve">Where can investors pragmatically expect to find any yield? </w:t>
      </w:r>
      <w:r w:rsidR="00DE5F74" w:rsidRPr="001E625A">
        <w:rPr>
          <w:rFonts w:ascii="Neue Haas Grotesk Text Pro" w:hAnsi="Neue Haas Grotesk Text Pro"/>
          <w:sz w:val="20"/>
          <w:szCs w:val="20"/>
        </w:rPr>
        <w:t>A logical answer is</w:t>
      </w:r>
      <w:r w:rsidR="00706C4B" w:rsidRPr="001E625A">
        <w:rPr>
          <w:rFonts w:ascii="Neue Haas Grotesk Text Pro" w:hAnsi="Neue Haas Grotesk Text Pro"/>
          <w:sz w:val="20"/>
          <w:szCs w:val="20"/>
        </w:rPr>
        <w:t xml:space="preserve"> </w:t>
      </w:r>
      <w:r w:rsidR="053CAB94" w:rsidRPr="001E625A">
        <w:rPr>
          <w:rFonts w:ascii="Neue Haas Grotesk Text Pro" w:hAnsi="Neue Haas Grotesk Text Pro"/>
          <w:sz w:val="20"/>
          <w:szCs w:val="20"/>
        </w:rPr>
        <w:t xml:space="preserve">to </w:t>
      </w:r>
      <w:r w:rsidR="288EC19B" w:rsidRPr="001E625A">
        <w:rPr>
          <w:rFonts w:ascii="Neue Haas Grotesk Text Pro" w:hAnsi="Neue Haas Grotesk Text Pro"/>
          <w:sz w:val="20"/>
          <w:szCs w:val="20"/>
        </w:rPr>
        <w:t>invest in private</w:t>
      </w:r>
      <w:r w:rsidR="00706C4B" w:rsidRPr="001E625A">
        <w:rPr>
          <w:rFonts w:ascii="Neue Haas Grotesk Text Pro" w:hAnsi="Neue Haas Grotesk Text Pro"/>
          <w:sz w:val="20"/>
          <w:szCs w:val="20"/>
        </w:rPr>
        <w:t xml:space="preserve"> companies focused on innovation</w:t>
      </w:r>
      <w:r w:rsidR="0099446F" w:rsidRPr="001E625A">
        <w:rPr>
          <w:rFonts w:ascii="Neue Haas Grotesk Text Pro" w:hAnsi="Neue Haas Grotesk Text Pro"/>
          <w:sz w:val="20"/>
          <w:szCs w:val="20"/>
        </w:rPr>
        <w:t xml:space="preserve">, and more specifically, digital assets </w:t>
      </w:r>
      <w:r w:rsidR="006E00F6" w:rsidRPr="001E625A">
        <w:rPr>
          <w:rFonts w:ascii="Neue Haas Grotesk Text Pro" w:hAnsi="Neue Haas Grotesk Text Pro"/>
          <w:sz w:val="20"/>
          <w:szCs w:val="20"/>
        </w:rPr>
        <w:t xml:space="preserve">issued by private companies and traded on blockchain-enabled exchanges with liquidity. </w:t>
      </w:r>
    </w:p>
    <w:p w14:paraId="29777A2B" w14:textId="77777777" w:rsidR="00C84FFD" w:rsidRPr="001E625A" w:rsidRDefault="00C84FFD" w:rsidP="001E625A">
      <w:pPr>
        <w:jc w:val="both"/>
        <w:rPr>
          <w:rFonts w:ascii="Neue Haas Grotesk Text Pro" w:hAnsi="Neue Haas Grotesk Text Pro"/>
          <w:sz w:val="20"/>
          <w:szCs w:val="20"/>
        </w:rPr>
      </w:pPr>
    </w:p>
    <w:p w14:paraId="751F08B5" w14:textId="39A47CAF" w:rsidR="00C84FFD" w:rsidRPr="001E625A" w:rsidRDefault="1E0B7E57" w:rsidP="001E625A">
      <w:pPr>
        <w:jc w:val="both"/>
        <w:rPr>
          <w:rFonts w:ascii="Neue Haas Grotesk Text Pro" w:hAnsi="Neue Haas Grotesk Text Pro"/>
          <w:sz w:val="20"/>
          <w:szCs w:val="20"/>
        </w:rPr>
      </w:pPr>
      <w:r w:rsidRPr="001E625A">
        <w:rPr>
          <w:rFonts w:ascii="Neue Haas Grotesk Text Pro" w:hAnsi="Neue Haas Grotesk Text Pro"/>
          <w:sz w:val="20"/>
          <w:szCs w:val="20"/>
        </w:rPr>
        <w:t>Large</w:t>
      </w:r>
      <w:r w:rsidR="00D7496E" w:rsidRPr="001E625A">
        <w:rPr>
          <w:rFonts w:ascii="Neue Haas Grotesk Text Pro" w:hAnsi="Neue Haas Grotesk Text Pro"/>
          <w:sz w:val="20"/>
          <w:szCs w:val="20"/>
        </w:rPr>
        <w:t xml:space="preserve"> institutional investors</w:t>
      </w:r>
      <w:r w:rsidR="00C84FFD" w:rsidRPr="001E625A">
        <w:rPr>
          <w:rFonts w:ascii="Neue Haas Grotesk Text Pro" w:hAnsi="Neue Haas Grotesk Text Pro"/>
          <w:sz w:val="20"/>
          <w:szCs w:val="20"/>
        </w:rPr>
        <w:t xml:space="preserve"> </w:t>
      </w:r>
      <w:r w:rsidR="5A5964A3" w:rsidRPr="001E625A">
        <w:rPr>
          <w:rFonts w:ascii="Neue Haas Grotesk Text Pro" w:hAnsi="Neue Haas Grotesk Text Pro"/>
          <w:sz w:val="20"/>
          <w:szCs w:val="20"/>
        </w:rPr>
        <w:t>(</w:t>
      </w:r>
      <w:r w:rsidR="36C257AD" w:rsidRPr="001E625A">
        <w:rPr>
          <w:rFonts w:ascii="Neue Haas Grotesk Text Pro" w:hAnsi="Neue Haas Grotesk Text Pro"/>
          <w:sz w:val="20"/>
          <w:szCs w:val="20"/>
        </w:rPr>
        <w:t xml:space="preserve">e.g., </w:t>
      </w:r>
      <w:r w:rsidR="0801C06D" w:rsidRPr="001E625A">
        <w:rPr>
          <w:rFonts w:ascii="Neue Haas Grotesk Text Pro" w:hAnsi="Neue Haas Grotesk Text Pro"/>
          <w:sz w:val="20"/>
          <w:szCs w:val="20"/>
        </w:rPr>
        <w:t xml:space="preserve">pension </w:t>
      </w:r>
      <w:r w:rsidR="723CF971" w:rsidRPr="001E625A">
        <w:rPr>
          <w:rFonts w:ascii="Neue Haas Grotesk Text Pro" w:hAnsi="Neue Haas Grotesk Text Pro"/>
          <w:sz w:val="20"/>
          <w:szCs w:val="20"/>
        </w:rPr>
        <w:t>funds)</w:t>
      </w:r>
      <w:r w:rsidR="5A5964A3" w:rsidRPr="001E625A">
        <w:rPr>
          <w:rFonts w:ascii="Neue Haas Grotesk Text Pro" w:hAnsi="Neue Haas Grotesk Text Pro"/>
          <w:sz w:val="20"/>
          <w:szCs w:val="20"/>
        </w:rPr>
        <w:t xml:space="preserve"> </w:t>
      </w:r>
      <w:r w:rsidR="00C84FFD" w:rsidRPr="001E625A">
        <w:rPr>
          <w:rFonts w:ascii="Neue Haas Grotesk Text Pro" w:hAnsi="Neue Haas Grotesk Text Pro"/>
          <w:sz w:val="20"/>
          <w:szCs w:val="20"/>
        </w:rPr>
        <w:t xml:space="preserve">will soon have no choice but to embrace new asset classes as the float of debt shrinks along with developed-market demographics. If such funds start seeing declining levels of inflation-adjusted yield, </w:t>
      </w:r>
      <w:r w:rsidR="4C0DA253" w:rsidRPr="001E625A">
        <w:rPr>
          <w:rFonts w:ascii="Neue Haas Grotesk Text Pro" w:hAnsi="Neue Haas Grotesk Text Pro"/>
          <w:sz w:val="20"/>
          <w:szCs w:val="20"/>
        </w:rPr>
        <w:t xml:space="preserve">these </w:t>
      </w:r>
      <w:r w:rsidR="4ACE2AD6" w:rsidRPr="001E625A">
        <w:rPr>
          <w:rFonts w:ascii="Neue Haas Grotesk Text Pro" w:hAnsi="Neue Haas Grotesk Text Pro"/>
          <w:sz w:val="20"/>
          <w:szCs w:val="20"/>
        </w:rPr>
        <w:t>investors will</w:t>
      </w:r>
      <w:r w:rsidR="00C84FFD" w:rsidRPr="001E625A">
        <w:rPr>
          <w:rFonts w:ascii="Neue Haas Grotesk Text Pro" w:hAnsi="Neue Haas Grotesk Text Pro"/>
          <w:sz w:val="20"/>
          <w:szCs w:val="20"/>
        </w:rPr>
        <w:t xml:space="preserve"> inevitably be forced to seek other allocations for their capital.</w:t>
      </w:r>
      <w:r w:rsidR="00D7496E" w:rsidRPr="001E625A">
        <w:rPr>
          <w:rFonts w:ascii="Neue Haas Grotesk Text Pro" w:hAnsi="Neue Haas Grotesk Text Pro"/>
          <w:sz w:val="20"/>
          <w:szCs w:val="20"/>
        </w:rPr>
        <w:t xml:space="preserve"> </w:t>
      </w:r>
    </w:p>
    <w:p w14:paraId="11EEA00A" w14:textId="77777777" w:rsidR="00604D85" w:rsidRPr="001E625A" w:rsidRDefault="00604D85" w:rsidP="001E625A">
      <w:pPr>
        <w:jc w:val="both"/>
        <w:rPr>
          <w:rFonts w:ascii="Neue Haas Grotesk Text Pro" w:hAnsi="Neue Haas Grotesk Text Pro"/>
          <w:sz w:val="20"/>
          <w:szCs w:val="20"/>
        </w:rPr>
      </w:pPr>
    </w:p>
    <w:p w14:paraId="53344430" w14:textId="3E7DD2CA" w:rsidR="00F203B0" w:rsidRPr="001E625A" w:rsidRDefault="00231E23"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Similarly, more family offices are considering investments in digital assets. According to a recent Goldman Sachs survey of 150 family offices, “some family offices are considering cryptocurrencies </w:t>
      </w:r>
      <w:proofErr w:type="gramStart"/>
      <w:r w:rsidRPr="001E625A">
        <w:rPr>
          <w:rFonts w:ascii="Neue Haas Grotesk Text Pro" w:hAnsi="Neue Haas Grotesk Text Pro"/>
          <w:sz w:val="20"/>
          <w:szCs w:val="20"/>
        </w:rPr>
        <w:t>as a way to</w:t>
      </w:r>
      <w:proofErr w:type="gramEnd"/>
      <w:r w:rsidRPr="001E625A">
        <w:rPr>
          <w:rFonts w:ascii="Neue Haas Grotesk Text Pro" w:hAnsi="Neue Haas Grotesk Text Pro"/>
          <w:sz w:val="20"/>
          <w:szCs w:val="20"/>
        </w:rPr>
        <w:t xml:space="preserve"> position for higher inflation, prolonged low rates, and other macroeconomic developments following a year of unprecedented global monetary and fiscal stimulus</w:t>
      </w:r>
      <w:r w:rsidR="001F6136" w:rsidRPr="001E625A">
        <w:rPr>
          <w:rFonts w:ascii="Neue Haas Grotesk Text Pro" w:hAnsi="Neue Haas Grotesk Text Pro"/>
          <w:sz w:val="20"/>
          <w:szCs w:val="20"/>
        </w:rPr>
        <w:t>…. Of</w:t>
      </w:r>
      <w:r w:rsidRPr="001E625A">
        <w:rPr>
          <w:rFonts w:ascii="Neue Haas Grotesk Text Pro" w:hAnsi="Neue Haas Grotesk Text Pro"/>
          <w:sz w:val="20"/>
          <w:szCs w:val="20"/>
        </w:rPr>
        <w:t xml:space="preserve"> the approximately two-thirds of family offices that are actively thinking about an increase in inflation, digital assets emerged as one portfolio solution.” The survey results indicate that 42% of respondents are investing in digital assets and 37% are investing in precious metals (see the chart below).</w:t>
      </w:r>
      <w:r w:rsidR="007B4659" w:rsidRPr="001E625A">
        <w:rPr>
          <w:rStyle w:val="FootnoteReference"/>
          <w:rFonts w:ascii="Neue Haas Grotesk Text Pro" w:hAnsi="Neue Haas Grotesk Text Pro"/>
          <w:sz w:val="20"/>
          <w:szCs w:val="20"/>
        </w:rPr>
        <w:footnoteReference w:id="5"/>
      </w:r>
    </w:p>
    <w:p w14:paraId="7C339598" w14:textId="77777777" w:rsidR="002232B1" w:rsidRPr="001E625A" w:rsidRDefault="002232B1" w:rsidP="001E625A">
      <w:pPr>
        <w:jc w:val="both"/>
        <w:rPr>
          <w:rFonts w:ascii="Neue Haas Grotesk Text Pro" w:hAnsi="Neue Haas Grotesk Text Pro"/>
          <w:sz w:val="20"/>
          <w:szCs w:val="20"/>
        </w:rPr>
      </w:pPr>
    </w:p>
    <w:p w14:paraId="765955CE" w14:textId="6C5B0DF6" w:rsidR="004F3219" w:rsidRPr="001E625A" w:rsidRDefault="004F3219" w:rsidP="001E625A">
      <w:pPr>
        <w:jc w:val="both"/>
        <w:rPr>
          <w:rFonts w:ascii="Neue Haas Grotesk Text Pro" w:hAnsi="Neue Haas Grotesk Text Pro"/>
          <w:sz w:val="20"/>
          <w:szCs w:val="20"/>
        </w:rPr>
      </w:pPr>
      <w:r w:rsidRPr="001E625A">
        <w:rPr>
          <w:rFonts w:ascii="Neue Haas Grotesk Text Pro" w:hAnsi="Neue Haas Grotesk Text Pro"/>
          <w:sz w:val="20"/>
          <w:szCs w:val="20"/>
        </w:rPr>
        <w:t>Exhibit 2</w:t>
      </w:r>
    </w:p>
    <w:p w14:paraId="5290EE36" w14:textId="7560EB5C" w:rsidR="00231E23" w:rsidRPr="001E625A" w:rsidRDefault="004F3219" w:rsidP="001E625A">
      <w:pPr>
        <w:jc w:val="both"/>
        <w:rPr>
          <w:rFonts w:ascii="Neue Haas Grotesk Text Pro" w:hAnsi="Neue Haas Grotesk Text Pro"/>
          <w:sz w:val="20"/>
          <w:szCs w:val="20"/>
        </w:rPr>
      </w:pPr>
      <w:r w:rsidRPr="001E625A">
        <w:rPr>
          <w:rFonts w:ascii="Neue Haas Grotesk Text Pro" w:hAnsi="Neue Haas Grotesk Text Pro"/>
          <w:noProof/>
          <w:sz w:val="20"/>
          <w:szCs w:val="20"/>
        </w:rPr>
        <w:drawing>
          <wp:inline distT="0" distB="0" distL="0" distR="0" wp14:anchorId="1211D9FA" wp14:editId="22E29220">
            <wp:extent cx="3376996"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6996" cy="2194560"/>
                    </a:xfrm>
                    <a:prstGeom prst="rect">
                      <a:avLst/>
                    </a:prstGeom>
                    <a:noFill/>
                    <a:ln>
                      <a:noFill/>
                    </a:ln>
                  </pic:spPr>
                </pic:pic>
              </a:graphicData>
            </a:graphic>
          </wp:inline>
        </w:drawing>
      </w:r>
    </w:p>
    <w:p w14:paraId="3A61A7FD" w14:textId="6A102289" w:rsidR="004F3219" w:rsidRPr="001E625A" w:rsidRDefault="004F3219" w:rsidP="001E625A">
      <w:pPr>
        <w:jc w:val="both"/>
        <w:rPr>
          <w:rFonts w:ascii="Neue Haas Grotesk Text Pro" w:hAnsi="Neue Haas Grotesk Text Pro"/>
          <w:sz w:val="16"/>
          <w:szCs w:val="16"/>
        </w:rPr>
      </w:pPr>
      <w:r w:rsidRPr="001E625A">
        <w:rPr>
          <w:rFonts w:ascii="Neue Haas Grotesk Text Pro" w:hAnsi="Neue Haas Grotesk Text Pro"/>
          <w:sz w:val="16"/>
          <w:szCs w:val="16"/>
        </w:rPr>
        <w:t xml:space="preserve">Source: </w:t>
      </w:r>
      <w:r w:rsidR="007B4659" w:rsidRPr="001E625A">
        <w:rPr>
          <w:rFonts w:ascii="Neue Haas Grotesk Text Pro" w:hAnsi="Neue Haas Grotesk Text Pro"/>
          <w:sz w:val="16"/>
          <w:szCs w:val="16"/>
        </w:rPr>
        <w:t>Goldman Sachs</w:t>
      </w:r>
    </w:p>
    <w:p w14:paraId="1360C060" w14:textId="429DF97F" w:rsidR="00C84FFD" w:rsidRPr="001E625A" w:rsidRDefault="00C84FFD" w:rsidP="001E625A">
      <w:pPr>
        <w:jc w:val="both"/>
        <w:rPr>
          <w:rFonts w:ascii="Neue Haas Grotesk Text Pro" w:hAnsi="Neue Haas Grotesk Text Pro"/>
          <w:sz w:val="20"/>
          <w:szCs w:val="20"/>
        </w:rPr>
      </w:pPr>
    </w:p>
    <w:p w14:paraId="48468193" w14:textId="12F6D3B6" w:rsidR="006669E7" w:rsidRPr="001E625A" w:rsidRDefault="006669E7" w:rsidP="001E625A">
      <w:pPr>
        <w:jc w:val="both"/>
        <w:rPr>
          <w:rFonts w:ascii="Neue Haas Grotesk Text Pro" w:hAnsi="Neue Haas Grotesk Text Pro"/>
          <w:sz w:val="20"/>
          <w:szCs w:val="20"/>
        </w:rPr>
      </w:pPr>
      <w:r w:rsidRPr="001E625A">
        <w:rPr>
          <w:rFonts w:ascii="Neue Haas Grotesk Text Pro" w:hAnsi="Neue Haas Grotesk Text Pro"/>
          <w:sz w:val="20"/>
          <w:szCs w:val="20"/>
        </w:rPr>
        <w:lastRenderedPageBreak/>
        <w:t xml:space="preserve">Family office industry analysts indicate that some offices are allocating 1% or more towards digital investments, but </w:t>
      </w:r>
      <w:r w:rsidR="4BA49787" w:rsidRPr="001E625A">
        <w:rPr>
          <w:rFonts w:ascii="Neue Haas Grotesk Text Pro" w:hAnsi="Neue Haas Grotesk Text Pro"/>
          <w:sz w:val="20"/>
          <w:szCs w:val="20"/>
        </w:rPr>
        <w:t xml:space="preserve">they </w:t>
      </w:r>
      <w:r w:rsidRPr="001E625A">
        <w:rPr>
          <w:rFonts w:ascii="Neue Haas Grotesk Text Pro" w:hAnsi="Neue Haas Grotesk Text Pro"/>
          <w:sz w:val="20"/>
          <w:szCs w:val="20"/>
        </w:rPr>
        <w:t xml:space="preserve">generally do so with private banks that have advanced regulatory controls or that have built the capability for private clients to trade and </w:t>
      </w:r>
      <w:proofErr w:type="spellStart"/>
      <w:r w:rsidRPr="001E625A">
        <w:rPr>
          <w:rFonts w:ascii="Neue Haas Grotesk Text Pro" w:hAnsi="Neue Haas Grotesk Text Pro"/>
          <w:sz w:val="20"/>
          <w:szCs w:val="20"/>
        </w:rPr>
        <w:t>custodize</w:t>
      </w:r>
      <w:proofErr w:type="spellEnd"/>
      <w:r w:rsidRPr="001E625A">
        <w:rPr>
          <w:rFonts w:ascii="Neue Haas Grotesk Text Pro" w:hAnsi="Neue Haas Grotesk Text Pro"/>
          <w:sz w:val="20"/>
          <w:szCs w:val="20"/>
        </w:rPr>
        <w:t xml:space="preserve"> certain digital assets.</w:t>
      </w:r>
    </w:p>
    <w:p w14:paraId="4BCE7B90" w14:textId="77777777" w:rsidR="00CB4552" w:rsidRPr="001E625A" w:rsidRDefault="00CB4552" w:rsidP="001E625A">
      <w:pPr>
        <w:jc w:val="both"/>
        <w:rPr>
          <w:rFonts w:ascii="Neue Haas Grotesk Text Pro" w:hAnsi="Neue Haas Grotesk Text Pro"/>
          <w:sz w:val="20"/>
          <w:szCs w:val="20"/>
        </w:rPr>
      </w:pPr>
    </w:p>
    <w:p w14:paraId="35622312" w14:textId="4772A7DD" w:rsidR="00CB4552" w:rsidRPr="001E625A" w:rsidRDefault="008F353A" w:rsidP="00B173F8">
      <w:pPr>
        <w:pStyle w:val="Heading3"/>
      </w:pPr>
      <w:bookmarkStart w:id="8" w:name="_Toc107856720"/>
      <w:r w:rsidRPr="00C159D0">
        <w:rPr>
          <w:rFonts w:ascii="Orbitron" w:hAnsi="Orbitron"/>
          <w:iCs/>
        </w:rPr>
        <w:t>CrowdPoint</w:t>
      </w:r>
      <w:r w:rsidRPr="00C159D0">
        <w:rPr>
          <w:iCs/>
        </w:rPr>
        <w:t>’s</w:t>
      </w:r>
      <w:r w:rsidRPr="001E625A">
        <w:t xml:space="preserve"> </w:t>
      </w:r>
      <w:r w:rsidR="00D5755D" w:rsidRPr="001E625A">
        <w:t>Blockchain</w:t>
      </w:r>
      <w:r w:rsidRPr="001E625A">
        <w:t>-enabled</w:t>
      </w:r>
      <w:r w:rsidR="00D5755D" w:rsidRPr="001E625A">
        <w:t xml:space="preserve"> Solutions for Investors</w:t>
      </w:r>
      <w:bookmarkEnd w:id="8"/>
    </w:p>
    <w:p w14:paraId="53E5BD57" w14:textId="77777777" w:rsidR="006669E7" w:rsidRPr="001E625A" w:rsidRDefault="006669E7" w:rsidP="001E625A">
      <w:pPr>
        <w:jc w:val="both"/>
        <w:rPr>
          <w:rFonts w:ascii="Neue Haas Grotesk Text Pro" w:hAnsi="Neue Haas Grotesk Text Pro"/>
          <w:sz w:val="20"/>
          <w:szCs w:val="20"/>
        </w:rPr>
      </w:pPr>
    </w:p>
    <w:p w14:paraId="75A578E2" w14:textId="30AD296E" w:rsidR="006669E7" w:rsidRPr="001E625A" w:rsidRDefault="006669E7"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Indeed, </w:t>
      </w:r>
      <w:r w:rsidR="00477D5F" w:rsidRPr="001E625A">
        <w:rPr>
          <w:rFonts w:ascii="Neue Haas Grotesk Text Pro" w:hAnsi="Neue Haas Grotesk Text Pro"/>
          <w:sz w:val="20"/>
          <w:szCs w:val="20"/>
        </w:rPr>
        <w:t>a logical</w:t>
      </w:r>
      <w:r w:rsidRPr="001E625A">
        <w:rPr>
          <w:rFonts w:ascii="Neue Haas Grotesk Text Pro" w:hAnsi="Neue Haas Grotesk Text Pro"/>
          <w:sz w:val="20"/>
          <w:szCs w:val="20"/>
        </w:rPr>
        <w:t xml:space="preserve"> conclusion </w:t>
      </w:r>
      <w:r w:rsidR="00477D5F" w:rsidRPr="001E625A">
        <w:rPr>
          <w:rFonts w:ascii="Neue Haas Grotesk Text Pro" w:hAnsi="Neue Haas Grotesk Text Pro"/>
          <w:sz w:val="20"/>
          <w:szCs w:val="20"/>
        </w:rPr>
        <w:t xml:space="preserve">can be drawn </w:t>
      </w:r>
      <w:r w:rsidRPr="001E625A">
        <w:rPr>
          <w:rFonts w:ascii="Neue Haas Grotesk Text Pro" w:hAnsi="Neue Haas Grotesk Text Pro"/>
          <w:sz w:val="20"/>
          <w:szCs w:val="20"/>
        </w:rPr>
        <w:t xml:space="preserve">that </w:t>
      </w:r>
      <w:r w:rsidR="00477D5F" w:rsidRPr="001E625A">
        <w:rPr>
          <w:rFonts w:ascii="Neue Haas Grotesk Text Pro" w:hAnsi="Neue Haas Grotesk Text Pro"/>
          <w:sz w:val="20"/>
          <w:szCs w:val="20"/>
        </w:rPr>
        <w:t xml:space="preserve">the </w:t>
      </w:r>
      <w:r w:rsidR="00A3321B" w:rsidRPr="001E625A">
        <w:rPr>
          <w:rFonts w:ascii="Neue Haas Grotesk Text Pro" w:hAnsi="Neue Haas Grotesk Text Pro"/>
          <w:sz w:val="20"/>
          <w:szCs w:val="20"/>
        </w:rPr>
        <w:t>potential</w:t>
      </w:r>
      <w:r w:rsidRPr="001E625A">
        <w:rPr>
          <w:rFonts w:ascii="Neue Haas Grotesk Text Pro" w:hAnsi="Neue Haas Grotesk Text Pro"/>
          <w:sz w:val="20"/>
          <w:szCs w:val="20"/>
        </w:rPr>
        <w:t xml:space="preserve"> yield investors can garner from digital assets</w:t>
      </w:r>
      <w:r w:rsidR="00477D5F" w:rsidRPr="001E625A">
        <w:rPr>
          <w:rFonts w:ascii="Neue Haas Grotesk Text Pro" w:hAnsi="Neue Haas Grotesk Text Pro"/>
          <w:sz w:val="20"/>
          <w:szCs w:val="20"/>
        </w:rPr>
        <w:t xml:space="preserve"> </w:t>
      </w:r>
      <w:r w:rsidR="00A3321B" w:rsidRPr="001E625A">
        <w:rPr>
          <w:rFonts w:ascii="Neue Haas Grotesk Text Pro" w:hAnsi="Neue Haas Grotesk Text Pro"/>
          <w:sz w:val="20"/>
          <w:szCs w:val="20"/>
        </w:rPr>
        <w:t>looks</w:t>
      </w:r>
      <w:r w:rsidRPr="001E625A">
        <w:rPr>
          <w:rFonts w:ascii="Neue Haas Grotesk Text Pro" w:hAnsi="Neue Haas Grotesk Text Pro"/>
          <w:sz w:val="20"/>
          <w:szCs w:val="20"/>
        </w:rPr>
        <w:t xml:space="preserve"> attractive</w:t>
      </w:r>
      <w:r w:rsidR="00A3321B" w:rsidRPr="001E625A">
        <w:rPr>
          <w:rFonts w:ascii="Neue Haas Grotesk Text Pro" w:hAnsi="Neue Haas Grotesk Text Pro"/>
          <w:sz w:val="20"/>
          <w:szCs w:val="20"/>
        </w:rPr>
        <w:t xml:space="preserve"> vs. </w:t>
      </w:r>
      <w:r w:rsidR="4AA12D54" w:rsidRPr="001E625A">
        <w:rPr>
          <w:rFonts w:ascii="Neue Haas Grotesk Text Pro" w:hAnsi="Neue Haas Grotesk Text Pro"/>
          <w:sz w:val="20"/>
          <w:szCs w:val="20"/>
        </w:rPr>
        <w:t>traditional investment</w:t>
      </w:r>
      <w:r w:rsidR="00A3321B" w:rsidRPr="001E625A">
        <w:rPr>
          <w:rFonts w:ascii="Neue Haas Grotesk Text Pro" w:hAnsi="Neue Haas Grotesk Text Pro"/>
          <w:sz w:val="20"/>
          <w:szCs w:val="20"/>
        </w:rPr>
        <w:t xml:space="preserve"> vehicles</w:t>
      </w:r>
      <w:r w:rsidRPr="001E625A">
        <w:rPr>
          <w:rFonts w:ascii="Neue Haas Grotesk Text Pro" w:hAnsi="Neue Haas Grotesk Text Pro"/>
          <w:sz w:val="20"/>
          <w:szCs w:val="20"/>
        </w:rPr>
        <w:t xml:space="preserve">. In the case of pension funds, yield is necessary for the funds to offset their future liabilities. Shrinking yield in public securities and </w:t>
      </w:r>
      <w:r w:rsidR="00A91FCB" w:rsidRPr="001E625A">
        <w:rPr>
          <w:rFonts w:ascii="Neue Haas Grotesk Text Pro" w:hAnsi="Neue Haas Grotesk Text Pro"/>
          <w:sz w:val="20"/>
          <w:szCs w:val="20"/>
        </w:rPr>
        <w:t>fully funded</w:t>
      </w:r>
      <w:r w:rsidRPr="001E625A">
        <w:rPr>
          <w:rFonts w:ascii="Neue Haas Grotesk Text Pro" w:hAnsi="Neue Haas Grotesk Text Pro"/>
          <w:sz w:val="20"/>
          <w:szCs w:val="20"/>
        </w:rPr>
        <w:t xml:space="preserve"> status will allow these funds to stomach greater risk. </w:t>
      </w:r>
      <w:r w:rsidR="17EB1986" w:rsidRPr="001E625A">
        <w:rPr>
          <w:rFonts w:ascii="Neue Haas Grotesk Text Pro" w:hAnsi="Neue Haas Grotesk Text Pro"/>
          <w:sz w:val="20"/>
          <w:szCs w:val="20"/>
        </w:rPr>
        <w:t>Further</w:t>
      </w:r>
      <w:r w:rsidRPr="001E625A">
        <w:rPr>
          <w:rFonts w:ascii="Neue Haas Grotesk Text Pro" w:hAnsi="Neue Haas Grotesk Text Pro"/>
          <w:sz w:val="20"/>
          <w:szCs w:val="20"/>
        </w:rPr>
        <w:t xml:space="preserve">, family office interest in digital assets is likely to increase as secure platforms emerge and regulations become </w:t>
      </w:r>
      <w:r w:rsidR="6CAAE239" w:rsidRPr="001E625A">
        <w:rPr>
          <w:rFonts w:ascii="Neue Haas Grotesk Text Pro" w:hAnsi="Neue Haas Grotesk Text Pro"/>
          <w:sz w:val="20"/>
          <w:szCs w:val="20"/>
        </w:rPr>
        <w:t>clearer</w:t>
      </w:r>
      <w:r w:rsidR="00DB0D05" w:rsidRPr="001E625A">
        <w:rPr>
          <w:rFonts w:ascii="Neue Haas Grotesk Text Pro" w:hAnsi="Neue Haas Grotesk Text Pro"/>
          <w:sz w:val="20"/>
          <w:szCs w:val="20"/>
        </w:rPr>
        <w:t xml:space="preserve">. </w:t>
      </w:r>
    </w:p>
    <w:p w14:paraId="681B7986" w14:textId="77777777" w:rsidR="006669E7" w:rsidRPr="001E625A" w:rsidRDefault="006669E7" w:rsidP="001E625A">
      <w:pPr>
        <w:jc w:val="both"/>
        <w:rPr>
          <w:rFonts w:ascii="Neue Haas Grotesk Text Pro" w:hAnsi="Neue Haas Grotesk Text Pro"/>
          <w:sz w:val="20"/>
          <w:szCs w:val="20"/>
        </w:rPr>
      </w:pPr>
    </w:p>
    <w:p w14:paraId="67CBC79F" w14:textId="2B5FEBB7" w:rsidR="006669E7" w:rsidRPr="001E625A" w:rsidRDefault="00517E8C" w:rsidP="001E625A">
      <w:pPr>
        <w:jc w:val="both"/>
        <w:rPr>
          <w:rFonts w:ascii="Neue Haas Grotesk Text Pro" w:hAnsi="Neue Haas Grotesk Text Pro"/>
          <w:sz w:val="20"/>
          <w:szCs w:val="20"/>
        </w:rPr>
      </w:pPr>
      <w:r w:rsidRPr="00517E8C">
        <w:rPr>
          <w:rFonts w:ascii="Orbitron" w:hAnsi="Orbitron"/>
          <w:sz w:val="20"/>
          <w:szCs w:val="20"/>
        </w:rPr>
        <w:t>CrowdPoint</w:t>
      </w:r>
      <w:r w:rsidR="006669E7" w:rsidRPr="001E625A">
        <w:rPr>
          <w:rFonts w:ascii="Neue Haas Grotesk Text Pro" w:hAnsi="Neue Haas Grotesk Text Pro"/>
          <w:sz w:val="20"/>
          <w:szCs w:val="20"/>
        </w:rPr>
        <w:t xml:space="preserve"> believe</w:t>
      </w:r>
      <w:r w:rsidR="008F353A" w:rsidRPr="001E625A">
        <w:rPr>
          <w:rFonts w:ascii="Neue Haas Grotesk Text Pro" w:hAnsi="Neue Haas Grotesk Text Pro"/>
          <w:sz w:val="20"/>
          <w:szCs w:val="20"/>
        </w:rPr>
        <w:t>s</w:t>
      </w:r>
      <w:r w:rsidR="006669E7" w:rsidRPr="001E625A">
        <w:rPr>
          <w:rFonts w:ascii="Neue Haas Grotesk Text Pro" w:hAnsi="Neue Haas Grotesk Text Pro"/>
          <w:sz w:val="20"/>
          <w:szCs w:val="20"/>
        </w:rPr>
        <w:t xml:space="preserve"> that evangelizing the utilization of registered digital assets backed by transactions and precious metals will deliver pension funds, family offices, broker dealers, registered investment advisors, among other investor types, avenues for realizing yield via innovative technologies such as blockchain.</w:t>
      </w:r>
    </w:p>
    <w:p w14:paraId="0FB61F28" w14:textId="77777777" w:rsidR="006669E7" w:rsidRPr="001E625A" w:rsidRDefault="006669E7" w:rsidP="001E625A">
      <w:pPr>
        <w:jc w:val="both"/>
        <w:rPr>
          <w:rFonts w:ascii="Neue Haas Grotesk Text Pro" w:hAnsi="Neue Haas Grotesk Text Pro"/>
          <w:sz w:val="20"/>
          <w:szCs w:val="20"/>
        </w:rPr>
      </w:pPr>
    </w:p>
    <w:p w14:paraId="64FAFC54" w14:textId="25EBB96F" w:rsidR="006669E7" w:rsidRPr="001E625A" w:rsidRDefault="00F52A77" w:rsidP="001E625A">
      <w:pPr>
        <w:jc w:val="both"/>
        <w:rPr>
          <w:rFonts w:ascii="Neue Haas Grotesk Text Pro" w:hAnsi="Neue Haas Grotesk Text Pro"/>
          <w:sz w:val="20"/>
          <w:szCs w:val="20"/>
        </w:rPr>
      </w:pPr>
      <w:r w:rsidRPr="001E625A">
        <w:rPr>
          <w:rFonts w:ascii="Neue Haas Grotesk Text Pro" w:hAnsi="Neue Haas Grotesk Text Pro"/>
          <w:sz w:val="20"/>
          <w:szCs w:val="20"/>
        </w:rPr>
        <w:t>The</w:t>
      </w:r>
      <w:r w:rsidR="006669E7" w:rsidRPr="001E625A">
        <w:rPr>
          <w:rFonts w:ascii="Neue Haas Grotesk Text Pro" w:hAnsi="Neue Haas Grotesk Text Pro"/>
          <w:sz w:val="20"/>
          <w:szCs w:val="20"/>
        </w:rPr>
        <w:t xml:space="preserve"> blockchain </w:t>
      </w:r>
      <w:r w:rsidR="008A297C" w:rsidRPr="001E625A">
        <w:rPr>
          <w:rFonts w:ascii="Neue Haas Grotesk Text Pro" w:hAnsi="Neue Haas Grotesk Text Pro"/>
          <w:sz w:val="20"/>
          <w:szCs w:val="20"/>
        </w:rPr>
        <w:t>value proposition</w:t>
      </w:r>
      <w:r w:rsidR="006669E7" w:rsidRPr="001E625A">
        <w:rPr>
          <w:rFonts w:ascii="Neue Haas Grotesk Text Pro" w:hAnsi="Neue Haas Grotesk Text Pro"/>
          <w:sz w:val="20"/>
          <w:szCs w:val="20"/>
        </w:rPr>
        <w:t xml:space="preserve"> </w:t>
      </w:r>
      <w:r w:rsidR="008A297C" w:rsidRPr="001E625A">
        <w:rPr>
          <w:rFonts w:ascii="Neue Haas Grotesk Text Pro" w:hAnsi="Neue Haas Grotesk Text Pro"/>
          <w:sz w:val="20"/>
          <w:szCs w:val="20"/>
        </w:rPr>
        <w:t xml:space="preserve">offered by </w:t>
      </w:r>
      <w:r w:rsidR="00517E8C" w:rsidRPr="00517E8C">
        <w:rPr>
          <w:rFonts w:ascii="Orbitron" w:hAnsi="Orbitron"/>
          <w:sz w:val="20"/>
          <w:szCs w:val="20"/>
        </w:rPr>
        <w:t>CrowdPoint</w:t>
      </w:r>
      <w:r w:rsidR="008A297C" w:rsidRPr="001E625A">
        <w:rPr>
          <w:rFonts w:ascii="Neue Haas Grotesk Text Pro" w:hAnsi="Neue Haas Grotesk Text Pro"/>
          <w:sz w:val="20"/>
          <w:szCs w:val="20"/>
        </w:rPr>
        <w:t xml:space="preserve"> </w:t>
      </w:r>
      <w:r w:rsidR="006669E7" w:rsidRPr="001E625A">
        <w:rPr>
          <w:rFonts w:ascii="Neue Haas Grotesk Text Pro" w:hAnsi="Neue Haas Grotesk Text Pro"/>
          <w:sz w:val="20"/>
          <w:szCs w:val="20"/>
        </w:rPr>
        <w:t xml:space="preserve">provides investors with unprecedented secondary markets. By bringing private companies </w:t>
      </w:r>
      <w:r w:rsidR="008A297C" w:rsidRPr="001E625A">
        <w:rPr>
          <w:rFonts w:ascii="Neue Haas Grotesk Text Pro" w:hAnsi="Neue Haas Grotesk Text Pro"/>
          <w:sz w:val="20"/>
          <w:szCs w:val="20"/>
        </w:rPr>
        <w:t>into a</w:t>
      </w:r>
      <w:r w:rsidR="006669E7" w:rsidRPr="001E625A">
        <w:rPr>
          <w:rFonts w:ascii="Neue Haas Grotesk Text Pro" w:hAnsi="Neue Haas Grotesk Text Pro"/>
          <w:sz w:val="20"/>
          <w:szCs w:val="20"/>
        </w:rPr>
        <w:t xml:space="preserve"> </w:t>
      </w:r>
      <w:r w:rsidR="008A297C" w:rsidRPr="001E625A">
        <w:rPr>
          <w:rFonts w:ascii="Neue Haas Grotesk Text Pro" w:hAnsi="Neue Haas Grotesk Text Pro"/>
          <w:sz w:val="20"/>
          <w:szCs w:val="20"/>
        </w:rPr>
        <w:t>b</w:t>
      </w:r>
      <w:r w:rsidR="006669E7" w:rsidRPr="001E625A">
        <w:rPr>
          <w:rFonts w:ascii="Neue Haas Grotesk Text Pro" w:hAnsi="Neue Haas Grotesk Text Pro"/>
          <w:sz w:val="20"/>
          <w:szCs w:val="20"/>
        </w:rPr>
        <w:t xml:space="preserve">lockchain </w:t>
      </w:r>
      <w:r w:rsidR="008A297C" w:rsidRPr="001E625A">
        <w:rPr>
          <w:rFonts w:ascii="Neue Haas Grotesk Text Pro" w:hAnsi="Neue Haas Grotesk Text Pro"/>
          <w:sz w:val="20"/>
          <w:szCs w:val="20"/>
        </w:rPr>
        <w:t>e</w:t>
      </w:r>
      <w:r w:rsidR="006669E7" w:rsidRPr="001E625A">
        <w:rPr>
          <w:rFonts w:ascii="Neue Haas Grotesk Text Pro" w:hAnsi="Neue Haas Grotesk Text Pro"/>
          <w:sz w:val="20"/>
          <w:szCs w:val="20"/>
        </w:rPr>
        <w:t xml:space="preserve">cosystem (both their securities and commerce), </w:t>
      </w:r>
      <w:r w:rsidR="00F3433B" w:rsidRPr="001E625A">
        <w:rPr>
          <w:rFonts w:ascii="Neue Haas Grotesk Text Pro" w:hAnsi="Neue Haas Grotesk Text Pro"/>
          <w:sz w:val="20"/>
          <w:szCs w:val="20"/>
        </w:rPr>
        <w:t xml:space="preserve">investors will be </w:t>
      </w:r>
      <w:r w:rsidR="006669E7" w:rsidRPr="001E625A">
        <w:rPr>
          <w:rFonts w:ascii="Neue Haas Grotesk Text Pro" w:hAnsi="Neue Haas Grotesk Text Pro"/>
          <w:sz w:val="20"/>
          <w:szCs w:val="20"/>
        </w:rPr>
        <w:t>able to garner previously unrealized value</w:t>
      </w:r>
      <w:r w:rsidR="1E637685" w:rsidRPr="001E625A">
        <w:rPr>
          <w:rFonts w:ascii="Neue Haas Grotesk Text Pro" w:hAnsi="Neue Haas Grotesk Text Pro"/>
          <w:sz w:val="20"/>
          <w:szCs w:val="20"/>
        </w:rPr>
        <w:t>.  Further,</w:t>
      </w:r>
      <w:r w:rsidR="006669E7" w:rsidRPr="001E625A">
        <w:rPr>
          <w:rFonts w:ascii="Neue Haas Grotesk Text Pro" w:hAnsi="Neue Haas Grotesk Text Pro"/>
          <w:sz w:val="20"/>
          <w:szCs w:val="20"/>
        </w:rPr>
        <w:t xml:space="preserve"> </w:t>
      </w:r>
      <w:r w:rsidR="1E637685" w:rsidRPr="001E625A">
        <w:rPr>
          <w:rFonts w:ascii="Neue Haas Grotesk Text Pro" w:hAnsi="Neue Haas Grotesk Text Pro"/>
          <w:sz w:val="20"/>
          <w:szCs w:val="20"/>
        </w:rPr>
        <w:t xml:space="preserve">these private </w:t>
      </w:r>
      <w:r w:rsidR="00551FFC" w:rsidRPr="001E625A">
        <w:rPr>
          <w:rFonts w:ascii="Neue Haas Grotesk Text Pro" w:hAnsi="Neue Haas Grotesk Text Pro"/>
          <w:sz w:val="20"/>
          <w:szCs w:val="20"/>
        </w:rPr>
        <w:t xml:space="preserve">companies will </w:t>
      </w:r>
      <w:r w:rsidR="1E637685" w:rsidRPr="001E625A">
        <w:rPr>
          <w:rFonts w:ascii="Neue Haas Grotesk Text Pro" w:hAnsi="Neue Haas Grotesk Text Pro"/>
          <w:sz w:val="20"/>
          <w:szCs w:val="20"/>
        </w:rPr>
        <w:t xml:space="preserve">gain access to </w:t>
      </w:r>
      <w:r w:rsidR="006669E7" w:rsidRPr="001E625A">
        <w:rPr>
          <w:rFonts w:ascii="Neue Haas Grotesk Text Pro" w:hAnsi="Neue Haas Grotesk Text Pro"/>
          <w:sz w:val="20"/>
          <w:szCs w:val="20"/>
        </w:rPr>
        <w:t xml:space="preserve">additional distribution channels to reach new customers and investors. </w:t>
      </w:r>
      <w:r w:rsidR="00085D99" w:rsidRPr="00517E8C">
        <w:rPr>
          <w:rFonts w:ascii="Orbitron" w:hAnsi="Orbitron"/>
          <w:sz w:val="20"/>
          <w:szCs w:val="20"/>
        </w:rPr>
        <w:t>CrowdPoin</w:t>
      </w:r>
      <w:r w:rsidR="00085D99">
        <w:rPr>
          <w:rFonts w:ascii="Orbitron" w:hAnsi="Orbitron"/>
          <w:sz w:val="20"/>
          <w:szCs w:val="20"/>
        </w:rPr>
        <w:t>t’s</w:t>
      </w:r>
      <w:r w:rsidR="006669E7" w:rsidRPr="001E625A">
        <w:rPr>
          <w:rFonts w:ascii="Neue Haas Grotesk Text Pro" w:hAnsi="Neue Haas Grotesk Text Pro"/>
          <w:sz w:val="20"/>
          <w:szCs w:val="20"/>
        </w:rPr>
        <w:t xml:space="preserve"> technology offering allows small and medium-sized private companies to utilize </w:t>
      </w:r>
      <w:r w:rsidR="00850E84" w:rsidRPr="001E625A">
        <w:rPr>
          <w:rFonts w:ascii="Neue Haas Grotesk Text Pro" w:hAnsi="Neue Haas Grotesk Text Pro"/>
          <w:sz w:val="20"/>
          <w:szCs w:val="20"/>
        </w:rPr>
        <w:t xml:space="preserve">its platform </w:t>
      </w:r>
      <w:r w:rsidR="006669E7" w:rsidRPr="001E625A">
        <w:rPr>
          <w:rFonts w:ascii="Neue Haas Grotesk Text Pro" w:hAnsi="Neue Haas Grotesk Text Pro"/>
          <w:sz w:val="20"/>
          <w:szCs w:val="20"/>
        </w:rPr>
        <w:t xml:space="preserve">to </w:t>
      </w:r>
      <w:r w:rsidR="003B095D" w:rsidRPr="001E625A">
        <w:rPr>
          <w:rFonts w:ascii="Neue Haas Grotesk Text Pro" w:hAnsi="Neue Haas Grotesk Text Pro"/>
          <w:sz w:val="20"/>
          <w:szCs w:val="20"/>
        </w:rPr>
        <w:t>gain</w:t>
      </w:r>
      <w:r w:rsidR="006669E7" w:rsidRPr="001E625A">
        <w:rPr>
          <w:rFonts w:ascii="Neue Haas Grotesk Text Pro" w:hAnsi="Neue Haas Grotesk Text Pro"/>
          <w:sz w:val="20"/>
          <w:szCs w:val="20"/>
        </w:rPr>
        <w:t xml:space="preserve"> operational and financial efficiencies</w:t>
      </w:r>
      <w:r w:rsidR="003B095D" w:rsidRPr="001E625A">
        <w:rPr>
          <w:rFonts w:ascii="Neue Haas Grotesk Text Pro" w:hAnsi="Neue Haas Grotesk Text Pro"/>
          <w:sz w:val="20"/>
          <w:szCs w:val="20"/>
        </w:rPr>
        <w:t>, as well as</w:t>
      </w:r>
      <w:r w:rsidR="006669E7" w:rsidRPr="001E625A">
        <w:rPr>
          <w:rFonts w:ascii="Neue Haas Grotesk Text Pro" w:hAnsi="Neue Haas Grotesk Text Pro"/>
          <w:sz w:val="20"/>
          <w:szCs w:val="20"/>
        </w:rPr>
        <w:t xml:space="preserve"> compete on the same playing field as larger</w:t>
      </w:r>
      <w:r w:rsidR="1E637685" w:rsidRPr="001E625A">
        <w:rPr>
          <w:rFonts w:ascii="Neue Haas Grotesk Text Pro" w:hAnsi="Neue Haas Grotesk Text Pro"/>
          <w:sz w:val="20"/>
          <w:szCs w:val="20"/>
        </w:rPr>
        <w:t xml:space="preserve">, </w:t>
      </w:r>
      <w:r w:rsidR="00A91FCB" w:rsidRPr="001E625A">
        <w:rPr>
          <w:rFonts w:ascii="Neue Haas Grotesk Text Pro" w:hAnsi="Neue Haas Grotesk Text Pro"/>
          <w:sz w:val="20"/>
          <w:szCs w:val="20"/>
        </w:rPr>
        <w:t>publicly traded</w:t>
      </w:r>
      <w:r w:rsidR="006669E7" w:rsidRPr="001E625A">
        <w:rPr>
          <w:rFonts w:ascii="Neue Haas Grotesk Text Pro" w:hAnsi="Neue Haas Grotesk Text Pro"/>
          <w:sz w:val="20"/>
          <w:szCs w:val="20"/>
        </w:rPr>
        <w:t xml:space="preserve"> enterprises.</w:t>
      </w:r>
    </w:p>
    <w:p w14:paraId="5784785F" w14:textId="20B3B052" w:rsidR="7868A988" w:rsidRPr="001E625A" w:rsidRDefault="7868A988" w:rsidP="001E625A">
      <w:pPr>
        <w:jc w:val="both"/>
        <w:rPr>
          <w:rFonts w:ascii="Neue Haas Grotesk Text Pro" w:hAnsi="Neue Haas Grotesk Text Pro"/>
          <w:sz w:val="20"/>
          <w:szCs w:val="20"/>
        </w:rPr>
      </w:pPr>
    </w:p>
    <w:p w14:paraId="2B51A9E3" w14:textId="022911EB" w:rsidR="7868A988" w:rsidRPr="001E625A" w:rsidRDefault="7868A988" w:rsidP="001E625A">
      <w:pPr>
        <w:jc w:val="both"/>
        <w:rPr>
          <w:rFonts w:ascii="Neue Haas Grotesk Text Pro" w:hAnsi="Neue Haas Grotesk Text Pro"/>
          <w:sz w:val="20"/>
          <w:szCs w:val="20"/>
          <w:highlight w:val="yellow"/>
        </w:rPr>
      </w:pPr>
      <w:r w:rsidRPr="001E625A">
        <w:rPr>
          <w:rFonts w:ascii="Neue Haas Grotesk Text Pro" w:hAnsi="Neue Haas Grotesk Text Pro"/>
          <w:sz w:val="20"/>
          <w:szCs w:val="20"/>
          <w:highlight w:val="yellow"/>
        </w:rPr>
        <w:t xml:space="preserve">Recent examples of the Blockchain being used for the syndication of bonds with the European Investment Bank's first 100 million Euro digital bon on a public blockchain.  However, there is a bigger opportunity for the use of our Vogon Blockchain:  Private Debt.  It </w:t>
      </w:r>
      <w:proofErr w:type="spellStart"/>
      <w:proofErr w:type="gramStart"/>
      <w:r w:rsidRPr="001E625A">
        <w:rPr>
          <w:rFonts w:ascii="Neue Haas Grotesk Text Pro" w:hAnsi="Neue Haas Grotesk Text Pro"/>
          <w:sz w:val="20"/>
          <w:szCs w:val="20"/>
          <w:highlight w:val="yellow"/>
        </w:rPr>
        <w:t>wont</w:t>
      </w:r>
      <w:proofErr w:type="spellEnd"/>
      <w:proofErr w:type="gramEnd"/>
      <w:r w:rsidRPr="001E625A">
        <w:rPr>
          <w:rFonts w:ascii="Neue Haas Grotesk Text Pro" w:hAnsi="Neue Haas Grotesk Text Pro"/>
          <w:sz w:val="20"/>
          <w:szCs w:val="20"/>
          <w:highlight w:val="yellow"/>
        </w:rPr>
        <w:t xml:space="preserve"> be long that trade finance, direct lending, and peer-to-peer lending move into distressed, litigation financing, asset transfers, and specialty finance.</w:t>
      </w:r>
    </w:p>
    <w:p w14:paraId="0D4840A4" w14:textId="77777777" w:rsidR="005960B0" w:rsidRPr="001E625A" w:rsidRDefault="005960B0" w:rsidP="001E625A">
      <w:pPr>
        <w:jc w:val="both"/>
        <w:rPr>
          <w:rFonts w:ascii="Neue Haas Grotesk Text Pro" w:hAnsi="Neue Haas Grotesk Text Pro"/>
          <w:sz w:val="20"/>
          <w:szCs w:val="20"/>
        </w:rPr>
      </w:pPr>
    </w:p>
    <w:p w14:paraId="253BC315" w14:textId="314A5FC1" w:rsidR="00216EB7" w:rsidRPr="00C159D0" w:rsidRDefault="00216EB7" w:rsidP="00B173F8">
      <w:pPr>
        <w:pStyle w:val="Heading3"/>
      </w:pPr>
      <w:bookmarkStart w:id="9" w:name="_Toc107856721"/>
      <w:r w:rsidRPr="00C159D0">
        <w:t>Secondary Markets: Liquidity Created via Blockchain-enabled Computational Trust</w:t>
      </w:r>
      <w:bookmarkEnd w:id="9"/>
    </w:p>
    <w:p w14:paraId="7507DD3B" w14:textId="77777777" w:rsidR="00127219" w:rsidRPr="001E625A" w:rsidRDefault="00127219" w:rsidP="001E625A">
      <w:pPr>
        <w:jc w:val="both"/>
        <w:rPr>
          <w:rFonts w:ascii="Neue Haas Grotesk Text Pro" w:hAnsi="Neue Haas Grotesk Text Pro"/>
          <w:sz w:val="20"/>
          <w:szCs w:val="20"/>
        </w:rPr>
      </w:pPr>
    </w:p>
    <w:p w14:paraId="6052786F" w14:textId="5C4F4235" w:rsidR="00216EB7" w:rsidRPr="001E625A" w:rsidRDefault="00216EB7" w:rsidP="001E625A">
      <w:pPr>
        <w:pStyle w:val="ListParagraph"/>
        <w:numPr>
          <w:ilvl w:val="0"/>
          <w:numId w:val="8"/>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 xml:space="preserve">Blockchain technology minimizes or eliminates </w:t>
      </w:r>
      <w:r w:rsidR="1E637685" w:rsidRPr="001E625A">
        <w:rPr>
          <w:rFonts w:ascii="Neue Haas Grotesk Text Pro" w:eastAsia="Times New Roman" w:hAnsi="Neue Haas Grotesk Text Pro"/>
          <w:sz w:val="20"/>
          <w:szCs w:val="20"/>
        </w:rPr>
        <w:t>third parties</w:t>
      </w:r>
      <w:r w:rsidRPr="001E625A">
        <w:rPr>
          <w:rFonts w:ascii="Neue Haas Grotesk Text Pro" w:eastAsia="Times New Roman" w:hAnsi="Neue Haas Grotesk Text Pro"/>
          <w:sz w:val="20"/>
          <w:szCs w:val="20"/>
        </w:rPr>
        <w:t xml:space="preserve"> in transactions. In the case of securities transactions, the </w:t>
      </w:r>
      <w:proofErr w:type="gramStart"/>
      <w:r w:rsidRPr="001E625A">
        <w:rPr>
          <w:rFonts w:ascii="Neue Haas Grotesk Text Pro" w:eastAsia="Times New Roman" w:hAnsi="Neue Haas Grotesk Text Pro"/>
          <w:sz w:val="20"/>
          <w:szCs w:val="20"/>
        </w:rPr>
        <w:t>aforementioned disintermediation</w:t>
      </w:r>
      <w:proofErr w:type="gramEnd"/>
      <w:r w:rsidRPr="001E625A">
        <w:rPr>
          <w:rFonts w:ascii="Neue Haas Grotesk Text Pro" w:eastAsia="Times New Roman" w:hAnsi="Neue Haas Grotesk Text Pro"/>
          <w:sz w:val="20"/>
          <w:szCs w:val="20"/>
        </w:rPr>
        <w:t xml:space="preserve"> refines markets by speeding-up equity monetization events and removing </w:t>
      </w:r>
      <w:r w:rsidR="1E637685" w:rsidRPr="001E625A">
        <w:rPr>
          <w:rFonts w:ascii="Neue Haas Grotesk Text Pro" w:eastAsia="Times New Roman" w:hAnsi="Neue Haas Grotesk Text Pro"/>
          <w:sz w:val="20"/>
          <w:szCs w:val="20"/>
        </w:rPr>
        <w:t xml:space="preserve">non-essential </w:t>
      </w:r>
      <w:r w:rsidRPr="001E625A">
        <w:rPr>
          <w:rFonts w:ascii="Neue Haas Grotesk Text Pro" w:eastAsia="Times New Roman" w:hAnsi="Neue Haas Grotesk Text Pro"/>
          <w:sz w:val="20"/>
          <w:szCs w:val="20"/>
        </w:rPr>
        <w:t>parties</w:t>
      </w:r>
    </w:p>
    <w:p w14:paraId="55C35ADE" w14:textId="6AE4A31D" w:rsidR="00216EB7" w:rsidRPr="001E625A" w:rsidRDefault="00216EB7" w:rsidP="001E625A">
      <w:pPr>
        <w:pStyle w:val="ListParagraph"/>
        <w:numPr>
          <w:ilvl w:val="0"/>
          <w:numId w:val="8"/>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Private markets present a challenge in terms of liquidity. Investors in private companies must wait for a monetization event or another exit strategy (e.g., company buy-back or OTC trade)</w:t>
      </w:r>
    </w:p>
    <w:p w14:paraId="4281DD00" w14:textId="77777777" w:rsidR="00216EB7" w:rsidRPr="001E625A" w:rsidRDefault="00216EB7" w:rsidP="001E625A">
      <w:pPr>
        <w:pStyle w:val="ListParagraph"/>
        <w:numPr>
          <w:ilvl w:val="0"/>
          <w:numId w:val="8"/>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Institutional investors in private markets (e.g., private equity firms, venture capital firms, family offices, or other), stand to benefit greatly from blockchain-enabled secondary markets</w:t>
      </w:r>
    </w:p>
    <w:p w14:paraId="0B08277D" w14:textId="77777777" w:rsidR="00216EB7" w:rsidRPr="001E625A" w:rsidRDefault="00216EB7" w:rsidP="001E625A">
      <w:pPr>
        <w:pStyle w:val="ListParagraph"/>
        <w:numPr>
          <w:ilvl w:val="0"/>
          <w:numId w:val="8"/>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Limited Partners or other investors in institutional funds would likely be more willing to make an investment into a fund if they know there is an avenue for them to withdraw their investment</w:t>
      </w:r>
    </w:p>
    <w:p w14:paraId="52DF9BC2" w14:textId="77777777" w:rsidR="00216EB7" w:rsidRPr="001E625A" w:rsidRDefault="00216EB7" w:rsidP="001E625A">
      <w:pPr>
        <w:pStyle w:val="ListParagraph"/>
        <w:numPr>
          <w:ilvl w:val="0"/>
          <w:numId w:val="8"/>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lastRenderedPageBreak/>
        <w:t>Limited Partners or other investors in institutional funds would be able to trade digital assets / securities with other investors connected to the transfer agent or ATS</w:t>
      </w:r>
    </w:p>
    <w:p w14:paraId="676747E7" w14:textId="77777777" w:rsidR="00216EB7" w:rsidRPr="001E625A" w:rsidRDefault="00216EB7" w:rsidP="001E625A">
      <w:pPr>
        <w:pStyle w:val="ListParagraph"/>
        <w:numPr>
          <w:ilvl w:val="0"/>
          <w:numId w:val="8"/>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Platforms trading private securities would garner the benefit of revenue from trading volume and related fees</w:t>
      </w:r>
    </w:p>
    <w:p w14:paraId="2E325B65" w14:textId="003E4E60" w:rsidR="00A96C49" w:rsidRPr="001E625A" w:rsidRDefault="00216EB7" w:rsidP="001E625A">
      <w:pPr>
        <w:pStyle w:val="ListParagraph"/>
        <w:numPr>
          <w:ilvl w:val="0"/>
          <w:numId w:val="8"/>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Institutional investors such as private equity firms or venture capital firms could fundamentally alter their investment strategies, related timelines and costs, and IRR performance metrics due to blockchain technology’s ability to optimize the transaction process for shareholders</w:t>
      </w:r>
      <w:r w:rsidR="00C80391" w:rsidRPr="001E625A">
        <w:rPr>
          <w:rFonts w:ascii="Neue Haas Grotesk Text Pro" w:eastAsia="Times New Roman" w:hAnsi="Neue Haas Grotesk Text Pro"/>
          <w:sz w:val="20"/>
          <w:szCs w:val="20"/>
        </w:rPr>
        <w:t xml:space="preserve"> </w:t>
      </w:r>
    </w:p>
    <w:p w14:paraId="0CFF1D90" w14:textId="77777777" w:rsidR="009934BC" w:rsidRPr="001E625A" w:rsidRDefault="009934BC" w:rsidP="001E625A">
      <w:pPr>
        <w:jc w:val="both"/>
        <w:rPr>
          <w:rFonts w:ascii="Neue Haas Grotesk Text Pro" w:hAnsi="Neue Haas Grotesk Text Pro"/>
          <w:sz w:val="20"/>
          <w:szCs w:val="20"/>
        </w:rPr>
      </w:pPr>
    </w:p>
    <w:p w14:paraId="1FF85D65" w14:textId="6B9F87B6" w:rsidR="00D629E9" w:rsidRPr="001E625A" w:rsidRDefault="00D629E9" w:rsidP="00C159D0">
      <w:pPr>
        <w:pStyle w:val="Heading4"/>
      </w:pPr>
      <w:r w:rsidRPr="001E625A">
        <w:t>Blockchain Buttonwood Agreement</w:t>
      </w:r>
    </w:p>
    <w:p w14:paraId="71BD1789" w14:textId="77777777" w:rsidR="00D629E9" w:rsidRPr="001E625A" w:rsidRDefault="00D629E9" w:rsidP="001E625A">
      <w:pPr>
        <w:jc w:val="both"/>
        <w:rPr>
          <w:rFonts w:ascii="Neue Haas Grotesk Text Pro" w:hAnsi="Neue Haas Grotesk Text Pro"/>
          <w:sz w:val="20"/>
          <w:szCs w:val="20"/>
        </w:rPr>
      </w:pPr>
    </w:p>
    <w:p w14:paraId="5DC97B5D" w14:textId="466E6F34" w:rsidR="00E625FE" w:rsidRPr="001E625A" w:rsidRDefault="00E625F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 Buttonwood Agreement of May 17, 1792, established the basis of the modern New York Stock Exchange. </w:t>
      </w:r>
      <w:r w:rsidR="00E965FC" w:rsidRPr="001E625A">
        <w:rPr>
          <w:rFonts w:ascii="Neue Haas Grotesk Text Pro" w:hAnsi="Neue Haas Grotesk Text Pro"/>
          <w:sz w:val="20"/>
          <w:szCs w:val="20"/>
        </w:rPr>
        <w:t>The brokers who wrote this agreement and signed it</w:t>
      </w:r>
      <w:r w:rsidR="00C36378" w:rsidRPr="001E625A">
        <w:rPr>
          <w:rFonts w:ascii="Neue Haas Grotesk Text Pro" w:hAnsi="Neue Haas Grotesk Text Pro"/>
          <w:sz w:val="20"/>
          <w:szCs w:val="20"/>
        </w:rPr>
        <w:t xml:space="preserve">, </w:t>
      </w:r>
      <w:r w:rsidR="00E965FC" w:rsidRPr="001E625A">
        <w:rPr>
          <w:rFonts w:ascii="Neue Haas Grotesk Text Pro" w:hAnsi="Neue Haas Grotesk Text Pro"/>
          <w:sz w:val="20"/>
          <w:szCs w:val="20"/>
        </w:rPr>
        <w:t>create</w:t>
      </w:r>
      <w:r w:rsidR="00C36378" w:rsidRPr="001E625A">
        <w:rPr>
          <w:rFonts w:ascii="Neue Haas Grotesk Text Pro" w:hAnsi="Neue Haas Grotesk Text Pro"/>
          <w:sz w:val="20"/>
          <w:szCs w:val="20"/>
        </w:rPr>
        <w:t>d</w:t>
      </w:r>
      <w:r w:rsidR="00E965FC" w:rsidRPr="001E625A">
        <w:rPr>
          <w:rFonts w:ascii="Neue Haas Grotesk Text Pro" w:hAnsi="Neue Haas Grotesk Text Pro"/>
          <w:sz w:val="20"/>
          <w:szCs w:val="20"/>
        </w:rPr>
        <w:t xml:space="preserve"> trust </w:t>
      </w:r>
      <w:r w:rsidR="00C36378" w:rsidRPr="001E625A">
        <w:rPr>
          <w:rFonts w:ascii="Neue Haas Grotesk Text Pro" w:hAnsi="Neue Haas Grotesk Text Pro"/>
          <w:sz w:val="20"/>
          <w:szCs w:val="20"/>
        </w:rPr>
        <w:t>in the system by agreeing to the following key terms</w:t>
      </w:r>
      <w:r w:rsidR="00E965FC" w:rsidRPr="001E625A">
        <w:rPr>
          <w:rFonts w:ascii="Neue Haas Grotesk Text Pro" w:hAnsi="Neue Haas Grotesk Text Pro"/>
          <w:sz w:val="20"/>
          <w:szCs w:val="20"/>
        </w:rPr>
        <w:t>:</w:t>
      </w:r>
      <w:r w:rsidR="00D77100" w:rsidRPr="001E625A">
        <w:rPr>
          <w:rFonts w:ascii="Neue Haas Grotesk Text Pro" w:hAnsi="Neue Haas Grotesk Text Pro"/>
          <w:sz w:val="20"/>
          <w:szCs w:val="20"/>
        </w:rPr>
        <w:t xml:space="preserve"> (a) b</w:t>
      </w:r>
      <w:r w:rsidR="00E965FC" w:rsidRPr="001E625A">
        <w:rPr>
          <w:rFonts w:ascii="Neue Haas Grotesk Text Pro" w:hAnsi="Neue Haas Grotesk Text Pro"/>
          <w:sz w:val="20"/>
          <w:szCs w:val="20"/>
        </w:rPr>
        <w:t>rokers would only deal with each other, eliminating auctioneers and speculators, and</w:t>
      </w:r>
      <w:r w:rsidR="00D77100" w:rsidRPr="001E625A">
        <w:rPr>
          <w:rFonts w:ascii="Neue Haas Grotesk Text Pro" w:hAnsi="Neue Haas Grotesk Text Pro"/>
          <w:sz w:val="20"/>
          <w:szCs w:val="20"/>
        </w:rPr>
        <w:t xml:space="preserve"> (b</w:t>
      </w:r>
      <w:r w:rsidR="00E965FC" w:rsidRPr="001E625A">
        <w:rPr>
          <w:rFonts w:ascii="Neue Haas Grotesk Text Pro" w:hAnsi="Neue Haas Grotesk Text Pro"/>
          <w:sz w:val="20"/>
          <w:szCs w:val="20"/>
        </w:rPr>
        <w:t xml:space="preserve">) </w:t>
      </w:r>
      <w:r w:rsidR="00D77100" w:rsidRPr="001E625A">
        <w:rPr>
          <w:rFonts w:ascii="Neue Haas Grotesk Text Pro" w:hAnsi="Neue Haas Grotesk Text Pro"/>
          <w:sz w:val="20"/>
          <w:szCs w:val="20"/>
        </w:rPr>
        <w:t>c</w:t>
      </w:r>
      <w:r w:rsidR="00E965FC" w:rsidRPr="001E625A">
        <w:rPr>
          <w:rFonts w:ascii="Neue Haas Grotesk Text Pro" w:hAnsi="Neue Haas Grotesk Text Pro"/>
          <w:sz w:val="20"/>
          <w:szCs w:val="20"/>
        </w:rPr>
        <w:t xml:space="preserve">ommissions would be standardized at </w:t>
      </w:r>
      <w:r w:rsidR="0013643A" w:rsidRPr="001E625A">
        <w:rPr>
          <w:rFonts w:ascii="Neue Haas Grotesk Text Pro" w:hAnsi="Neue Haas Grotesk Text Pro"/>
          <w:sz w:val="20"/>
          <w:szCs w:val="20"/>
        </w:rPr>
        <w:t>0</w:t>
      </w:r>
      <w:r w:rsidR="00E965FC" w:rsidRPr="001E625A">
        <w:rPr>
          <w:rFonts w:ascii="Neue Haas Grotesk Text Pro" w:hAnsi="Neue Haas Grotesk Text Pro"/>
          <w:sz w:val="20"/>
          <w:szCs w:val="20"/>
        </w:rPr>
        <w:t>.25% of specie value.</w:t>
      </w:r>
    </w:p>
    <w:p w14:paraId="49DED504" w14:textId="77777777" w:rsidR="00641868" w:rsidRPr="001E625A" w:rsidRDefault="00641868" w:rsidP="001E625A">
      <w:pPr>
        <w:jc w:val="both"/>
        <w:rPr>
          <w:rFonts w:ascii="Neue Haas Grotesk Text Pro" w:hAnsi="Neue Haas Grotesk Text Pro"/>
          <w:sz w:val="20"/>
          <w:szCs w:val="20"/>
        </w:rPr>
      </w:pPr>
    </w:p>
    <w:p w14:paraId="5CC18D3A" w14:textId="551B64B1" w:rsidR="00641868" w:rsidRPr="001E625A" w:rsidRDefault="00641868"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In establishing a standardized closed, members-only financial exchange Trading Desk, the marketplace in the United States began to switch from Philadelphia to New York City. The shared trust between investors and brokers, investors, and businesses grew as investors knew valuations and other metrics were accurate and the traded currency was valid. In 1817 the number of brokers had grown, and they named their Trading Desk the New York Stock Exchange Board. </w:t>
      </w:r>
    </w:p>
    <w:p w14:paraId="0132BF1B" w14:textId="77777777" w:rsidR="005968EE" w:rsidRPr="001E625A" w:rsidRDefault="005968EE" w:rsidP="001E625A">
      <w:pPr>
        <w:jc w:val="both"/>
        <w:rPr>
          <w:rFonts w:ascii="Neue Haas Grotesk Text Pro" w:hAnsi="Neue Haas Grotesk Text Pro"/>
          <w:sz w:val="20"/>
          <w:szCs w:val="20"/>
        </w:rPr>
      </w:pPr>
    </w:p>
    <w:p w14:paraId="3BAD8396" w14:textId="27489ED8" w:rsidR="005968EE" w:rsidRPr="001E625A" w:rsidRDefault="005968EE" w:rsidP="001E625A">
      <w:pPr>
        <w:jc w:val="both"/>
        <w:rPr>
          <w:rFonts w:ascii="Neue Haas Grotesk Text Pro" w:hAnsi="Neue Haas Grotesk Text Pro"/>
          <w:sz w:val="20"/>
          <w:szCs w:val="20"/>
        </w:rPr>
      </w:pPr>
      <w:r w:rsidRPr="001E625A">
        <w:rPr>
          <w:rFonts w:ascii="Neue Haas Grotesk Text Pro" w:hAnsi="Neue Haas Grotesk Text Pro"/>
          <w:sz w:val="20"/>
          <w:szCs w:val="20"/>
        </w:rPr>
        <w:t>In the 1800s, a “Curb Exchange” began on Broad Street for the Exchange of stocks. This Exchange was created for those stocks that did not meet the requirements for the NYSE floor. This Curb Exchange grew into the American Stock Exchange when in 1921, it moved into actual “quarters” on Trinity. In 2008 the NYSE acquired the AMEX and Euronext exchanges. Today, the stocks traded on the AMEX are small-cap stocks.</w:t>
      </w:r>
    </w:p>
    <w:p w14:paraId="03166133" w14:textId="77777777" w:rsidR="005968EE" w:rsidRPr="001E625A" w:rsidRDefault="005968EE" w:rsidP="001E625A">
      <w:pPr>
        <w:jc w:val="both"/>
        <w:rPr>
          <w:rFonts w:ascii="Neue Haas Grotesk Text Pro" w:hAnsi="Neue Haas Grotesk Text Pro"/>
          <w:sz w:val="20"/>
          <w:szCs w:val="20"/>
        </w:rPr>
      </w:pPr>
    </w:p>
    <w:p w14:paraId="560BB490" w14:textId="138E1DF9" w:rsidR="005968EE" w:rsidRPr="001E625A" w:rsidRDefault="005968EE" w:rsidP="001E625A">
      <w:pPr>
        <w:jc w:val="both"/>
        <w:rPr>
          <w:rFonts w:ascii="Neue Haas Grotesk Text Pro" w:hAnsi="Neue Haas Grotesk Text Pro"/>
          <w:sz w:val="20"/>
          <w:szCs w:val="20"/>
        </w:rPr>
      </w:pPr>
      <w:r w:rsidRPr="001E625A">
        <w:rPr>
          <w:rFonts w:ascii="Neue Haas Grotesk Text Pro" w:hAnsi="Neue Haas Grotesk Text Pro"/>
          <w:sz w:val="20"/>
          <w:szCs w:val="20"/>
        </w:rPr>
        <w:t>In keeping with the Buttonwood Agreement, traders in Chicago organized a commodities exchange in 1848 to market agricultural products (corn, soybeans, grains). They then expanded to include options and futures on several other products (meat, gold, silver, US Treasury Bonds).</w:t>
      </w:r>
    </w:p>
    <w:p w14:paraId="30F0D8BF" w14:textId="77777777" w:rsidR="006D13DB" w:rsidRPr="001E625A" w:rsidRDefault="006D13DB" w:rsidP="001E625A">
      <w:pPr>
        <w:jc w:val="both"/>
        <w:rPr>
          <w:rFonts w:ascii="Neue Haas Grotesk Text Pro" w:hAnsi="Neue Haas Grotesk Text Pro"/>
          <w:sz w:val="20"/>
          <w:szCs w:val="20"/>
        </w:rPr>
      </w:pPr>
    </w:p>
    <w:p w14:paraId="326A1227" w14:textId="244C84A0" w:rsidR="00272FEA" w:rsidRPr="001E625A" w:rsidRDefault="00272FEA" w:rsidP="001E625A">
      <w:pPr>
        <w:jc w:val="both"/>
        <w:rPr>
          <w:rFonts w:ascii="Neue Haas Grotesk Text Pro" w:hAnsi="Neue Haas Grotesk Text Pro"/>
          <w:sz w:val="20"/>
          <w:szCs w:val="20"/>
        </w:rPr>
      </w:pPr>
      <w:r w:rsidRPr="001E625A">
        <w:rPr>
          <w:rFonts w:ascii="Neue Haas Grotesk Text Pro" w:hAnsi="Neue Haas Grotesk Text Pro"/>
          <w:sz w:val="20"/>
          <w:szCs w:val="20"/>
        </w:rPr>
        <w:t>The economy of war had driven the world’s economic growth from 1915 into the 1920s. In 1929 the stock market in the US crashed as speculation once again failed to deliver hoped-for returns on investments. In 1933, as part of Roosevelt’s New Deal, the US Congress passed the Securities Act to create a uniform set of rules to protect investors against fraud. In 1934 Congress established the Securities and Exchange Commission (SEC) to oversee the implementation of the Securities Act.</w:t>
      </w:r>
    </w:p>
    <w:p w14:paraId="53C29EDE" w14:textId="77777777" w:rsidR="005968EE" w:rsidRPr="001E625A" w:rsidRDefault="005968EE" w:rsidP="001E625A">
      <w:pPr>
        <w:jc w:val="both"/>
        <w:rPr>
          <w:rFonts w:ascii="Neue Haas Grotesk Text Pro" w:hAnsi="Neue Haas Grotesk Text Pro"/>
          <w:sz w:val="20"/>
          <w:szCs w:val="20"/>
        </w:rPr>
      </w:pPr>
    </w:p>
    <w:p w14:paraId="447585F7" w14:textId="77777777" w:rsidR="008A204B" w:rsidRPr="001E625A" w:rsidRDefault="008A204B" w:rsidP="001E625A">
      <w:pPr>
        <w:jc w:val="both"/>
        <w:rPr>
          <w:rFonts w:ascii="Neue Haas Grotesk Text Pro" w:hAnsi="Neue Haas Grotesk Text Pro"/>
          <w:sz w:val="20"/>
          <w:szCs w:val="20"/>
        </w:rPr>
      </w:pPr>
      <w:r w:rsidRPr="001E625A">
        <w:rPr>
          <w:rFonts w:ascii="Neue Haas Grotesk Text Pro" w:hAnsi="Neue Haas Grotesk Text Pro"/>
          <w:sz w:val="20"/>
          <w:szCs w:val="20"/>
        </w:rPr>
        <w:t>Financial markets have continued to grow and expand since 1792 when 24 brokers came together to organize a marketplace for securities. Since then, the main ideas of the Buttonwood Agreement remained</w:t>
      </w:r>
    </w:p>
    <w:p w14:paraId="55875931" w14:textId="6BA13469" w:rsidR="008A204B" w:rsidRPr="001E625A" w:rsidRDefault="008A204B" w:rsidP="001E625A">
      <w:pPr>
        <w:jc w:val="both"/>
        <w:rPr>
          <w:rFonts w:ascii="Neue Haas Grotesk Text Pro" w:hAnsi="Neue Haas Grotesk Text Pro"/>
          <w:sz w:val="20"/>
          <w:szCs w:val="20"/>
        </w:rPr>
      </w:pPr>
      <w:r w:rsidRPr="001E625A">
        <w:rPr>
          <w:rFonts w:ascii="Neue Haas Grotesk Text Pro" w:hAnsi="Neue Haas Grotesk Text Pro"/>
          <w:sz w:val="20"/>
          <w:szCs w:val="20"/>
        </w:rPr>
        <w:t>in place as the NYSE grew. Brokers traded only with other brokers. However, as the nineteenth century progressed, the Exchange sold seats within or “on” the Exchange to brokerage houses, and the number of brokerage houses grew and grew. According to the Financial Industry Regulatory Authority (FINRA), there are approximately 3,500 broker-dealers in the USA today.</w:t>
      </w:r>
    </w:p>
    <w:p w14:paraId="09262AFB" w14:textId="77777777" w:rsidR="008A204B" w:rsidRPr="001E625A" w:rsidRDefault="008A204B" w:rsidP="001E625A">
      <w:pPr>
        <w:jc w:val="both"/>
        <w:rPr>
          <w:rFonts w:ascii="Neue Haas Grotesk Text Pro" w:hAnsi="Neue Haas Grotesk Text Pro"/>
          <w:sz w:val="20"/>
          <w:szCs w:val="20"/>
        </w:rPr>
      </w:pPr>
    </w:p>
    <w:p w14:paraId="1E8348B5" w14:textId="0A55A396" w:rsidR="00866CD3" w:rsidRPr="001E625A" w:rsidRDefault="004E7272"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History shows us that technological growth </w:t>
      </w:r>
      <w:proofErr w:type="gramStart"/>
      <w:r w:rsidRPr="001E625A">
        <w:rPr>
          <w:rFonts w:ascii="Neue Haas Grotesk Text Pro" w:hAnsi="Neue Haas Grotesk Text Pro"/>
          <w:sz w:val="20"/>
          <w:szCs w:val="20"/>
        </w:rPr>
        <w:t>as a result of</w:t>
      </w:r>
      <w:proofErr w:type="gramEnd"/>
      <w:r w:rsidRPr="001E625A">
        <w:rPr>
          <w:rFonts w:ascii="Neue Haas Grotesk Text Pro" w:hAnsi="Neue Haas Grotesk Text Pro"/>
          <w:sz w:val="20"/>
          <w:szCs w:val="20"/>
        </w:rPr>
        <w:t xml:space="preserve"> World War II and the Cold War has changed the economies</w:t>
      </w:r>
      <w:r w:rsidR="00866CD3"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 xml:space="preserve">of all nations. What has once deemed science fiction [space travel, walking on the moon, watch phones, </w:t>
      </w:r>
      <w:r w:rsidR="00BB7B4A" w:rsidRPr="001E625A">
        <w:rPr>
          <w:rFonts w:ascii="Neue Haas Grotesk Text Pro" w:hAnsi="Neue Haas Grotesk Text Pro"/>
          <w:sz w:val="20"/>
          <w:szCs w:val="20"/>
        </w:rPr>
        <w:t>nuclear powered</w:t>
      </w:r>
      <w:r w:rsidRPr="001E625A">
        <w:rPr>
          <w:rFonts w:ascii="Neue Haas Grotesk Text Pro" w:hAnsi="Neue Haas Grotesk Text Pro"/>
          <w:sz w:val="20"/>
          <w:szCs w:val="20"/>
        </w:rPr>
        <w:t xml:space="preserve"> ocean-going ships/submarines] are now commonplace. Investment in this now present future is vital.</w:t>
      </w:r>
      <w:r w:rsidR="00866CD3"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 24 brokers who signed the Buttonwood Agreement were focused on commodities and bonds</w:t>
      </w:r>
      <w:r w:rsidR="00866CD3"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 xml:space="preserve"> </w:t>
      </w:r>
    </w:p>
    <w:p w14:paraId="7FA423DB" w14:textId="77777777" w:rsidR="00866CD3" w:rsidRPr="001E625A" w:rsidRDefault="00866CD3" w:rsidP="001E625A">
      <w:pPr>
        <w:jc w:val="both"/>
        <w:rPr>
          <w:rFonts w:ascii="Neue Haas Grotesk Text Pro" w:hAnsi="Neue Haas Grotesk Text Pro"/>
          <w:sz w:val="20"/>
          <w:szCs w:val="20"/>
        </w:rPr>
      </w:pPr>
    </w:p>
    <w:p w14:paraId="27838430" w14:textId="21B9FAFC" w:rsidR="005968EE" w:rsidRPr="001E625A" w:rsidRDefault="004E7272" w:rsidP="001E625A">
      <w:pPr>
        <w:jc w:val="both"/>
        <w:rPr>
          <w:rFonts w:ascii="Neue Haas Grotesk Text Pro" w:hAnsi="Neue Haas Grotesk Text Pro"/>
          <w:sz w:val="20"/>
          <w:szCs w:val="20"/>
        </w:rPr>
      </w:pPr>
      <w:r w:rsidRPr="001E625A">
        <w:rPr>
          <w:rFonts w:ascii="Neue Haas Grotesk Text Pro" w:hAnsi="Neue Haas Grotesk Text Pro"/>
          <w:color w:val="FF0000"/>
          <w:sz w:val="20"/>
          <w:szCs w:val="20"/>
        </w:rPr>
        <w:t>However, is it a coincidence that the S&amp;P 500 has</w:t>
      </w:r>
      <w:r w:rsidR="007B0355" w:rsidRPr="001E625A">
        <w:rPr>
          <w:rFonts w:ascii="Neue Haas Grotesk Text Pro" w:hAnsi="Neue Haas Grotesk Text Pro"/>
          <w:color w:val="FF0000"/>
          <w:sz w:val="20"/>
          <w:szCs w:val="20"/>
        </w:rPr>
        <w:t xml:space="preserve"> </w:t>
      </w:r>
      <w:r w:rsidRPr="001E625A">
        <w:rPr>
          <w:rFonts w:ascii="Neue Haas Grotesk Text Pro" w:hAnsi="Neue Haas Grotesk Text Pro"/>
          <w:color w:val="FF0000"/>
          <w:sz w:val="20"/>
          <w:szCs w:val="20"/>
        </w:rPr>
        <w:t>modern trading desks that include 24 Industry Groups such as</w:t>
      </w:r>
    </w:p>
    <w:p w14:paraId="2399CE95" w14:textId="77777777" w:rsidR="00746885" w:rsidRPr="001E625A" w:rsidRDefault="00746885" w:rsidP="001E625A">
      <w:pPr>
        <w:jc w:val="both"/>
        <w:rPr>
          <w:rFonts w:ascii="Neue Haas Grotesk Text Pro" w:hAnsi="Neue Haas Grotesk Text Pro"/>
          <w:sz w:val="20"/>
          <w:szCs w:val="20"/>
        </w:rPr>
      </w:pPr>
    </w:p>
    <w:p w14:paraId="4CEB6AF1" w14:textId="6A65F541" w:rsidR="000158C2" w:rsidRPr="001E625A" w:rsidRDefault="00746885" w:rsidP="001E625A">
      <w:pPr>
        <w:jc w:val="both"/>
        <w:rPr>
          <w:rFonts w:ascii="Neue Haas Grotesk Text Pro" w:hAnsi="Neue Haas Grotesk Text Pro"/>
          <w:sz w:val="20"/>
          <w:szCs w:val="20"/>
          <w:highlight w:val="yellow"/>
        </w:rPr>
      </w:pPr>
      <w:r w:rsidRPr="001E625A">
        <w:rPr>
          <w:rFonts w:ascii="Neue Haas Grotesk Text Pro" w:hAnsi="Neue Haas Grotesk Text Pro"/>
          <w:sz w:val="20"/>
          <w:szCs w:val="20"/>
          <w:highlight w:val="yellow"/>
        </w:rPr>
        <w:t xml:space="preserve">This diversification calls for innovation in marketing and securities/stock exchanges. Each of the industry sectors listed above is part of the </w:t>
      </w:r>
      <w:r w:rsidR="00085D99" w:rsidRPr="00517E8C">
        <w:rPr>
          <w:rFonts w:ascii="Orbitron" w:hAnsi="Orbitron"/>
          <w:sz w:val="20"/>
          <w:szCs w:val="20"/>
        </w:rPr>
        <w:t>CrowdPoint</w:t>
      </w:r>
      <w:r w:rsidRPr="001E625A">
        <w:rPr>
          <w:rFonts w:ascii="Neue Haas Grotesk Text Pro" w:hAnsi="Neue Haas Grotesk Text Pro"/>
          <w:sz w:val="20"/>
          <w:szCs w:val="20"/>
          <w:highlight w:val="yellow"/>
        </w:rPr>
        <w:t xml:space="preserve"> Blockchain Ecosystem. </w:t>
      </w:r>
      <w:r w:rsidR="00085D99" w:rsidRPr="00517E8C">
        <w:rPr>
          <w:rFonts w:ascii="Orbitron" w:hAnsi="Orbitron"/>
          <w:sz w:val="20"/>
          <w:szCs w:val="20"/>
        </w:rPr>
        <w:t>CrowdPoin</w:t>
      </w:r>
      <w:r w:rsidR="00085D99">
        <w:rPr>
          <w:rFonts w:ascii="Orbitron" w:hAnsi="Orbitron"/>
          <w:sz w:val="20"/>
          <w:szCs w:val="20"/>
        </w:rPr>
        <w:t>t’s</w:t>
      </w:r>
      <w:r w:rsidRPr="001E625A">
        <w:rPr>
          <w:rFonts w:ascii="Neue Haas Grotesk Text Pro" w:hAnsi="Neue Haas Grotesk Text Pro"/>
          <w:sz w:val="20"/>
          <w:szCs w:val="20"/>
          <w:highlight w:val="yellow"/>
        </w:rPr>
        <w:t xml:space="preserve"> Mission is to unite AI, Compaction, and Blockchain technologies to Democratize Big Data to Defend and Deliver dividends to YOU: the Human Identity. With</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CrowdPoint’s Blockchain, the fear of speculators damaging market value as witnessed in the 19th century, the Great</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 xml:space="preserve">Depression, and the bursting </w:t>
      </w:r>
      <w:r w:rsidR="00D02133" w:rsidRPr="001E625A">
        <w:rPr>
          <w:rFonts w:ascii="Neue Haas Grotesk Text Pro" w:hAnsi="Neue Haas Grotesk Text Pro"/>
          <w:sz w:val="20"/>
          <w:szCs w:val="20"/>
          <w:highlight w:val="yellow"/>
        </w:rPr>
        <w:t>dotcom</w:t>
      </w:r>
      <w:r w:rsidRPr="001E625A">
        <w:rPr>
          <w:rFonts w:ascii="Neue Haas Grotesk Text Pro" w:hAnsi="Neue Haas Grotesk Text Pro"/>
          <w:sz w:val="20"/>
          <w:szCs w:val="20"/>
          <w:highlight w:val="yellow"/>
        </w:rPr>
        <w:t xml:space="preserve"> and housing bubbles of the late 20th century is nullified. Investors will predict</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such events with greater accuracy and take measures to minimize the effects they could produce.</w:t>
      </w:r>
      <w:r w:rsidR="000158C2" w:rsidRPr="001E625A">
        <w:rPr>
          <w:rFonts w:ascii="Neue Haas Grotesk Text Pro" w:hAnsi="Neue Haas Grotesk Text Pro"/>
          <w:sz w:val="20"/>
          <w:szCs w:val="20"/>
          <w:highlight w:val="yellow"/>
        </w:rPr>
        <w:t xml:space="preserve"> </w:t>
      </w:r>
    </w:p>
    <w:p w14:paraId="0B1786F1" w14:textId="77777777" w:rsidR="000158C2" w:rsidRPr="001E625A" w:rsidRDefault="000158C2" w:rsidP="001E625A">
      <w:pPr>
        <w:jc w:val="both"/>
        <w:rPr>
          <w:rFonts w:ascii="Neue Haas Grotesk Text Pro" w:hAnsi="Neue Haas Grotesk Text Pro"/>
          <w:sz w:val="20"/>
          <w:szCs w:val="20"/>
          <w:highlight w:val="yellow"/>
        </w:rPr>
      </w:pPr>
    </w:p>
    <w:p w14:paraId="27B19CF7" w14:textId="063EA67F" w:rsidR="00746885" w:rsidRPr="001E625A" w:rsidRDefault="00746885" w:rsidP="001E625A">
      <w:pPr>
        <w:jc w:val="both"/>
        <w:rPr>
          <w:rFonts w:ascii="Neue Haas Grotesk Text Pro" w:hAnsi="Neue Haas Grotesk Text Pro"/>
          <w:sz w:val="20"/>
          <w:szCs w:val="20"/>
          <w:highlight w:val="yellow"/>
        </w:rPr>
      </w:pPr>
      <w:r w:rsidRPr="001E625A">
        <w:rPr>
          <w:rFonts w:ascii="Neue Haas Grotesk Text Pro" w:hAnsi="Neue Haas Grotesk Text Pro"/>
          <w:sz w:val="20"/>
          <w:szCs w:val="20"/>
          <w:highlight w:val="yellow"/>
        </w:rPr>
        <w:t>As of now, predictions of a market’s future growth or change are based upon outdated data gathered from 8K</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and 10K quarterly and annual reports. The Blockchain allows each investor to create his/her Trading Desk using</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 xml:space="preserve">the </w:t>
      </w:r>
      <w:r w:rsidR="00085D99" w:rsidRPr="00517E8C">
        <w:rPr>
          <w:rFonts w:ascii="Orbitron" w:hAnsi="Orbitron"/>
          <w:sz w:val="20"/>
          <w:szCs w:val="20"/>
        </w:rPr>
        <w:t>CrowdPoint</w:t>
      </w:r>
      <w:r w:rsidR="00085D99"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 xml:space="preserve">application. Any investor with “Company X” will be able to see </w:t>
      </w:r>
      <w:proofErr w:type="gramStart"/>
      <w:r w:rsidRPr="001E625A">
        <w:rPr>
          <w:rFonts w:ascii="Neue Haas Grotesk Text Pro" w:hAnsi="Neue Haas Grotesk Text Pro"/>
          <w:sz w:val="20"/>
          <w:szCs w:val="20"/>
          <w:highlight w:val="yellow"/>
        </w:rPr>
        <w:t>all of</w:t>
      </w:r>
      <w:proofErr w:type="gramEnd"/>
      <w:r w:rsidRPr="001E625A">
        <w:rPr>
          <w:rFonts w:ascii="Neue Haas Grotesk Text Pro" w:hAnsi="Neue Haas Grotesk Text Pro"/>
          <w:sz w:val="20"/>
          <w:szCs w:val="20"/>
          <w:highlight w:val="yellow"/>
        </w:rPr>
        <w:t xml:space="preserve"> the company’s transactions in</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real-time, thereby creating real-time predictions necessary for buying and selling the stock. At the same time, the</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individual investor can use the crowd equity for growth without having to pay a commission for every transaction.</w:t>
      </w:r>
    </w:p>
    <w:p w14:paraId="50CFBF51" w14:textId="77777777" w:rsidR="000158C2" w:rsidRPr="001E625A" w:rsidRDefault="000158C2" w:rsidP="001E625A">
      <w:pPr>
        <w:jc w:val="both"/>
        <w:rPr>
          <w:rFonts w:ascii="Neue Haas Grotesk Text Pro" w:hAnsi="Neue Haas Grotesk Text Pro"/>
          <w:sz w:val="20"/>
          <w:szCs w:val="20"/>
          <w:highlight w:val="yellow"/>
        </w:rPr>
      </w:pPr>
    </w:p>
    <w:p w14:paraId="61A59C98" w14:textId="3B3A6E0E" w:rsidR="00746885" w:rsidRPr="001E625A" w:rsidRDefault="00746885" w:rsidP="001E625A">
      <w:pPr>
        <w:jc w:val="both"/>
        <w:rPr>
          <w:rFonts w:ascii="Neue Haas Grotesk Text Pro" w:hAnsi="Neue Haas Grotesk Text Pro"/>
          <w:sz w:val="20"/>
          <w:szCs w:val="20"/>
          <w:highlight w:val="yellow"/>
        </w:rPr>
      </w:pPr>
      <w:r w:rsidRPr="001E625A">
        <w:rPr>
          <w:rFonts w:ascii="Neue Haas Grotesk Text Pro" w:hAnsi="Neue Haas Grotesk Text Pro"/>
          <w:sz w:val="20"/>
          <w:szCs w:val="20"/>
          <w:highlight w:val="yellow"/>
        </w:rPr>
        <w:t>The Blockchain also reduces the effects of global events upon market economies. The recent pandemic affected</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global economies through vast amounts of monies spent on healthcare, unemployment payments, and economic</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 xml:space="preserve">stimulus packages. Of course, </w:t>
      </w:r>
      <w:r w:rsidR="0042031A" w:rsidRPr="001E625A">
        <w:rPr>
          <w:rFonts w:ascii="Neue Haas Grotesk Text Pro" w:hAnsi="Neue Haas Grotesk Text Pro"/>
          <w:sz w:val="20"/>
          <w:szCs w:val="20"/>
          <w:highlight w:val="yellow"/>
        </w:rPr>
        <w:t>because of</w:t>
      </w:r>
      <w:r w:rsidRPr="001E625A">
        <w:rPr>
          <w:rFonts w:ascii="Neue Haas Grotesk Text Pro" w:hAnsi="Neue Haas Grotesk Text Pro"/>
          <w:sz w:val="20"/>
          <w:szCs w:val="20"/>
          <w:highlight w:val="yellow"/>
        </w:rPr>
        <w:t xml:space="preserve"> these conditions, market economies suffered. Nations had “locked down”</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businesses and social, face-to-face, interaction. Many small and medium businesses worldwide and famed restaurants</w:t>
      </w:r>
      <w:r w:rsidR="000158C2" w:rsidRPr="001E625A">
        <w:rPr>
          <w:rFonts w:ascii="Neue Haas Grotesk Text Pro" w:hAnsi="Neue Haas Grotesk Text Pro"/>
          <w:sz w:val="20"/>
          <w:szCs w:val="20"/>
          <w:highlight w:val="yellow"/>
        </w:rPr>
        <w:t xml:space="preserve"> </w:t>
      </w:r>
      <w:r w:rsidRPr="001E625A">
        <w:rPr>
          <w:rFonts w:ascii="Neue Haas Grotesk Text Pro" w:hAnsi="Neue Haas Grotesk Text Pro"/>
          <w:sz w:val="20"/>
          <w:szCs w:val="20"/>
          <w:highlight w:val="yellow"/>
        </w:rPr>
        <w:t>were unable to withstand the forced closings and failed. With the Blockchain, investors can see the trends in financials</w:t>
      </w:r>
      <w:r w:rsidR="00722634" w:rsidRPr="001E625A">
        <w:rPr>
          <w:rFonts w:ascii="Neue Haas Grotesk Text Pro" w:hAnsi="Neue Haas Grotesk Text Pro"/>
          <w:sz w:val="20"/>
          <w:szCs w:val="20"/>
          <w:highlight w:val="yellow"/>
        </w:rPr>
        <w:t xml:space="preserve"> before the effects are felt, thereby decreasing those effects in the marketplace. </w:t>
      </w:r>
      <w:r w:rsidR="0042031A" w:rsidRPr="00517E8C">
        <w:rPr>
          <w:rFonts w:ascii="Orbitron" w:hAnsi="Orbitron"/>
          <w:sz w:val="20"/>
          <w:szCs w:val="20"/>
        </w:rPr>
        <w:t>CrowdPoin</w:t>
      </w:r>
      <w:r w:rsidR="0042031A">
        <w:rPr>
          <w:rFonts w:ascii="Orbitron" w:hAnsi="Orbitron"/>
          <w:sz w:val="20"/>
          <w:szCs w:val="20"/>
        </w:rPr>
        <w:t>t’s</w:t>
      </w:r>
      <w:r w:rsidR="00722634" w:rsidRPr="001E625A">
        <w:rPr>
          <w:rFonts w:ascii="Neue Haas Grotesk Text Pro" w:hAnsi="Neue Haas Grotesk Text Pro"/>
          <w:sz w:val="20"/>
          <w:szCs w:val="20"/>
          <w:highlight w:val="yellow"/>
        </w:rPr>
        <w:t xml:space="preserve"> ecosystem brings the investor closer to the ground truth.</w:t>
      </w:r>
    </w:p>
    <w:p w14:paraId="1B67BC5F" w14:textId="77777777" w:rsidR="009A65C0" w:rsidRPr="001E625A" w:rsidRDefault="009A65C0" w:rsidP="001E625A">
      <w:pPr>
        <w:jc w:val="both"/>
        <w:rPr>
          <w:rFonts w:ascii="Neue Haas Grotesk Text Pro" w:hAnsi="Neue Haas Grotesk Text Pro"/>
          <w:sz w:val="20"/>
          <w:szCs w:val="20"/>
          <w:highlight w:val="yellow"/>
        </w:rPr>
      </w:pPr>
    </w:p>
    <w:p w14:paraId="5363572F" w14:textId="0A43E7F3" w:rsidR="009A65C0" w:rsidRPr="001E625A" w:rsidRDefault="005F126E" w:rsidP="001E625A">
      <w:pPr>
        <w:jc w:val="both"/>
        <w:rPr>
          <w:rFonts w:ascii="Neue Haas Grotesk Text Pro" w:hAnsi="Neue Haas Grotesk Text Pro"/>
          <w:sz w:val="20"/>
          <w:szCs w:val="20"/>
          <w:highlight w:val="yellow"/>
        </w:rPr>
      </w:pPr>
      <w:r w:rsidRPr="001E625A">
        <w:rPr>
          <w:rFonts w:ascii="Neue Haas Grotesk Text Pro" w:hAnsi="Neue Haas Grotesk Text Pro"/>
          <w:sz w:val="20"/>
          <w:szCs w:val="20"/>
          <w:highlight w:val="yellow"/>
        </w:rPr>
        <w:t xml:space="preserve">When the Brokers created the Buttonwood Agreement in 1792, they established an exchange system that they controlled. The exchanged stocks in commodities and government bonds resulted in exactly what the brokers wanted, trust in the Exchange. Since the industrial revolutions had not yet occurred, this system worked well. But time changes and world economies grow, sometimes at an exponential rate. With the rapid growth, new “exchanges” arose. The brokerage houses sold securities in many new industries. Still, the stocks themselves were difficult to come by as the titans of the American Industrial Revolution controlled industry and the trading desks and banks. </w:t>
      </w:r>
      <w:r w:rsidRPr="001E625A">
        <w:rPr>
          <w:rFonts w:ascii="Neue Haas Grotesk Text Pro" w:hAnsi="Neue Haas Grotesk Text Pro"/>
          <w:sz w:val="20"/>
          <w:szCs w:val="20"/>
          <w:highlight w:val="yellow"/>
        </w:rPr>
        <w:cr/>
      </w:r>
    </w:p>
    <w:p w14:paraId="52CE2765" w14:textId="1F088179" w:rsidR="005F126E" w:rsidRPr="001E625A" w:rsidRDefault="00FA74DF" w:rsidP="001E625A">
      <w:pPr>
        <w:jc w:val="both"/>
        <w:rPr>
          <w:rFonts w:ascii="Neue Haas Grotesk Text Pro" w:hAnsi="Neue Haas Grotesk Text Pro"/>
          <w:sz w:val="20"/>
          <w:szCs w:val="20"/>
          <w:highlight w:val="yellow"/>
        </w:rPr>
      </w:pPr>
      <w:r w:rsidRPr="001E625A">
        <w:rPr>
          <w:rFonts w:ascii="Neue Haas Grotesk Text Pro" w:hAnsi="Neue Haas Grotesk Text Pro"/>
          <w:sz w:val="20"/>
          <w:szCs w:val="20"/>
          <w:highlight w:val="yellow"/>
        </w:rPr>
        <w:t>Imagine a multimillion-dollar exchange without a commission, saving the investor hundreds of thousands of dollars because he makes the Exchange through his/her Trading Desk with other investors in the chain. In the Blockchain app, the investor’s identity is privatized. This entire process democratizes the trading process leading to a genuinely free-market economy controlled by the individual investor and not a brokerage house.</w:t>
      </w:r>
    </w:p>
    <w:p w14:paraId="70DE2FB2" w14:textId="77777777" w:rsidR="00FA74DF" w:rsidRPr="001E625A" w:rsidRDefault="00FA74DF" w:rsidP="001E625A">
      <w:pPr>
        <w:jc w:val="both"/>
        <w:rPr>
          <w:rFonts w:ascii="Neue Haas Grotesk Text Pro" w:hAnsi="Neue Haas Grotesk Text Pro"/>
          <w:sz w:val="20"/>
          <w:szCs w:val="20"/>
          <w:highlight w:val="yellow"/>
        </w:rPr>
      </w:pPr>
    </w:p>
    <w:p w14:paraId="11939870" w14:textId="5A48044F" w:rsidR="00FA74DF" w:rsidRPr="001E625A" w:rsidRDefault="00F07C09" w:rsidP="001E625A">
      <w:pPr>
        <w:jc w:val="both"/>
        <w:rPr>
          <w:rFonts w:ascii="Neue Haas Grotesk Text Pro" w:hAnsi="Neue Haas Grotesk Text Pro"/>
          <w:sz w:val="20"/>
          <w:szCs w:val="20"/>
        </w:rPr>
      </w:pPr>
      <w:r w:rsidRPr="001E625A">
        <w:rPr>
          <w:rFonts w:ascii="Neue Haas Grotesk Text Pro" w:hAnsi="Neue Haas Grotesk Text Pro"/>
          <w:sz w:val="20"/>
          <w:szCs w:val="20"/>
          <w:highlight w:val="yellow"/>
        </w:rPr>
        <w:t xml:space="preserve">To keep up with the rapidly growing economies and to democratize the Exchange itself, </w:t>
      </w:r>
      <w:r w:rsidR="0042031A" w:rsidRPr="00517E8C">
        <w:rPr>
          <w:rFonts w:ascii="Orbitron" w:hAnsi="Orbitron"/>
          <w:sz w:val="20"/>
          <w:szCs w:val="20"/>
        </w:rPr>
        <w:t>CrowdPoint</w:t>
      </w:r>
      <w:r w:rsidRPr="001E625A">
        <w:rPr>
          <w:rFonts w:ascii="Neue Haas Grotesk Text Pro" w:hAnsi="Neue Haas Grotesk Text Pro"/>
          <w:sz w:val="20"/>
          <w:szCs w:val="20"/>
          <w:highlight w:val="yellow"/>
        </w:rPr>
        <w:t xml:space="preserve"> offers the Buttonwood Blockchain Ecosystem to privatize identity and allow investors to monitor their current investments and diversified future investments on their trading desk. While the Buttonwood brokers established a neofeudalistic business, a society based on limited access to information and the stocks themselves, engaging with CrowdPoint’s Platform is the new Blockchain Buttonwood Agreement allowing for transparency and safety in the exchange marketplace.</w:t>
      </w:r>
    </w:p>
    <w:p w14:paraId="67A73298" w14:textId="77777777" w:rsidR="00F07C09" w:rsidRPr="001E625A" w:rsidRDefault="00F07C09" w:rsidP="001E625A">
      <w:pPr>
        <w:jc w:val="both"/>
        <w:rPr>
          <w:rFonts w:ascii="Neue Haas Grotesk Text Pro" w:hAnsi="Neue Haas Grotesk Text Pro"/>
          <w:sz w:val="20"/>
          <w:szCs w:val="20"/>
        </w:rPr>
      </w:pPr>
    </w:p>
    <w:p w14:paraId="6251CC0C" w14:textId="0DBE2550" w:rsidR="008B214D" w:rsidRPr="001E625A" w:rsidRDefault="002A3492" w:rsidP="001E625A">
      <w:pPr>
        <w:jc w:val="both"/>
        <w:rPr>
          <w:rFonts w:ascii="Neue Haas Grotesk Text Pro" w:hAnsi="Neue Haas Grotesk Text Pro"/>
          <w:sz w:val="20"/>
          <w:szCs w:val="20"/>
        </w:rPr>
      </w:pPr>
      <w:r w:rsidRPr="00944CF7">
        <w:rPr>
          <w:rFonts w:ascii="Orbitron" w:hAnsi="Orbitron"/>
          <w:sz w:val="20"/>
          <w:szCs w:val="20"/>
        </w:rPr>
        <w:t xml:space="preserve">CrowdPoint </w:t>
      </w:r>
      <w:r w:rsidRPr="001E625A">
        <w:rPr>
          <w:rFonts w:ascii="Neue Haas Grotesk Text Pro" w:hAnsi="Neue Haas Grotesk Text Pro"/>
          <w:sz w:val="20"/>
          <w:szCs w:val="20"/>
        </w:rPr>
        <w:t xml:space="preserve">aims to build an ecosystem of consumers, companies, investors, vendors, brokers, exchanges, and more, working together to create Open, Honest, and Stable markets. </w:t>
      </w:r>
      <w:r w:rsidR="0043499A" w:rsidRPr="001E625A">
        <w:rPr>
          <w:rFonts w:ascii="Neue Haas Grotesk Text Pro" w:hAnsi="Neue Haas Grotesk Text Pro"/>
          <w:sz w:val="20"/>
          <w:szCs w:val="20"/>
        </w:rPr>
        <w:t>As Warren Buffet stated in the above referenced quote, “what is good for the croupier is not good for the customer”</w:t>
      </w:r>
      <w:r w:rsidR="00E75D96" w:rsidRPr="001E625A">
        <w:rPr>
          <w:rFonts w:ascii="Neue Haas Grotesk Text Pro" w:hAnsi="Neue Haas Grotesk Text Pro"/>
          <w:sz w:val="20"/>
          <w:szCs w:val="20"/>
        </w:rPr>
        <w:t xml:space="preserve"> – </w:t>
      </w:r>
      <w:r w:rsidR="00E75D96" w:rsidRPr="00944CF7">
        <w:rPr>
          <w:rFonts w:ascii="Orbitron" w:hAnsi="Orbitron"/>
          <w:sz w:val="20"/>
          <w:szCs w:val="20"/>
          <w:highlight w:val="yellow"/>
        </w:rPr>
        <w:t>CrowdPoint</w:t>
      </w:r>
      <w:r w:rsidR="00E75D96" w:rsidRPr="001E625A">
        <w:rPr>
          <w:rFonts w:ascii="Neue Haas Grotesk Text Pro" w:hAnsi="Neue Haas Grotesk Text Pro"/>
          <w:sz w:val="20"/>
          <w:szCs w:val="20"/>
          <w:highlight w:val="yellow"/>
        </w:rPr>
        <w:t xml:space="preserve"> proposes </w:t>
      </w:r>
      <w:r w:rsidR="7868A988" w:rsidRPr="001E625A">
        <w:rPr>
          <w:rFonts w:ascii="Neue Haas Grotesk Text Pro" w:hAnsi="Neue Haas Grotesk Text Pro"/>
          <w:sz w:val="20"/>
          <w:szCs w:val="20"/>
          <w:highlight w:val="yellow"/>
        </w:rPr>
        <w:t>a circular ecosystem that continuously organizes, builds</w:t>
      </w:r>
      <w:r w:rsidR="00896970" w:rsidRPr="001E625A">
        <w:rPr>
          <w:rFonts w:ascii="Neue Haas Grotesk Text Pro" w:hAnsi="Neue Haas Grotesk Text Pro"/>
          <w:sz w:val="20"/>
          <w:szCs w:val="20"/>
          <w:highlight w:val="yellow"/>
        </w:rPr>
        <w:t xml:space="preserve">, and </w:t>
      </w:r>
      <w:r w:rsidR="7868A988" w:rsidRPr="001E625A">
        <w:rPr>
          <w:rFonts w:ascii="Neue Haas Grotesk Text Pro" w:hAnsi="Neue Haas Grotesk Text Pro"/>
          <w:sz w:val="20"/>
          <w:szCs w:val="20"/>
          <w:highlight w:val="yellow"/>
        </w:rPr>
        <w:t>stimulates</w:t>
      </w:r>
      <w:r w:rsidR="00E75D96" w:rsidRPr="001E625A">
        <w:rPr>
          <w:rFonts w:ascii="Neue Haas Grotesk Text Pro" w:hAnsi="Neue Haas Grotesk Text Pro"/>
          <w:sz w:val="20"/>
          <w:szCs w:val="20"/>
          <w:highlight w:val="yellow"/>
        </w:rPr>
        <w:t xml:space="preserve"> </w:t>
      </w:r>
      <w:r w:rsidR="00896970" w:rsidRPr="001E625A">
        <w:rPr>
          <w:rFonts w:ascii="Neue Haas Grotesk Text Pro" w:hAnsi="Neue Haas Grotesk Text Pro"/>
          <w:sz w:val="20"/>
          <w:szCs w:val="20"/>
          <w:highlight w:val="yellow"/>
        </w:rPr>
        <w:t>both (a) c</w:t>
      </w:r>
      <w:r w:rsidR="00896970" w:rsidRPr="001E625A">
        <w:rPr>
          <w:rFonts w:ascii="Neue Haas Grotesk Text Pro" w:hAnsi="Neue Haas Grotesk Text Pro"/>
          <w:sz w:val="20"/>
          <w:szCs w:val="20"/>
        </w:rPr>
        <w:t xml:space="preserve">ommercial markets and (b) capital markets. </w:t>
      </w:r>
      <w:r w:rsidR="00E66D20" w:rsidRPr="001E625A">
        <w:rPr>
          <w:rFonts w:ascii="Neue Haas Grotesk Text Pro" w:hAnsi="Neue Haas Grotesk Text Pro"/>
          <w:sz w:val="20"/>
          <w:szCs w:val="20"/>
        </w:rPr>
        <w:t xml:space="preserve">These markets would be built upon the notion of shared common knowledge. Just as the original Buttonwood Agreement aimed to bring trust and standardization to markets, </w:t>
      </w:r>
      <w:r w:rsidR="0042031A" w:rsidRPr="00517E8C">
        <w:rPr>
          <w:rFonts w:ascii="Orbitron" w:hAnsi="Orbitron"/>
          <w:sz w:val="20"/>
          <w:szCs w:val="20"/>
        </w:rPr>
        <w:t>CrowdPoint</w:t>
      </w:r>
      <w:r w:rsidR="00E66D20" w:rsidRPr="001E625A">
        <w:rPr>
          <w:rFonts w:ascii="Neue Haas Grotesk Text Pro" w:hAnsi="Neue Haas Grotesk Text Pro"/>
          <w:sz w:val="20"/>
          <w:szCs w:val="20"/>
        </w:rPr>
        <w:t xml:space="preserve"> intends to build an ecosystem that </w:t>
      </w:r>
      <w:r w:rsidR="008B214D" w:rsidRPr="001E625A">
        <w:rPr>
          <w:rFonts w:ascii="Neue Haas Grotesk Text Pro" w:hAnsi="Neue Haas Grotesk Text Pro"/>
          <w:sz w:val="20"/>
          <w:szCs w:val="20"/>
        </w:rPr>
        <w:t xml:space="preserve">is grounded in transparency. </w:t>
      </w:r>
      <w:r w:rsidR="00BC1230" w:rsidRPr="001E625A">
        <w:rPr>
          <w:rFonts w:ascii="Neue Haas Grotesk Text Pro" w:hAnsi="Neue Haas Grotesk Text Pro"/>
          <w:sz w:val="20"/>
          <w:szCs w:val="20"/>
        </w:rPr>
        <w:t xml:space="preserve">Participants in the </w:t>
      </w:r>
      <w:r w:rsidR="0042031A" w:rsidRPr="00517E8C">
        <w:rPr>
          <w:rFonts w:ascii="Orbitron" w:hAnsi="Orbitron"/>
          <w:sz w:val="20"/>
          <w:szCs w:val="20"/>
        </w:rPr>
        <w:t>CrowdPoint</w:t>
      </w:r>
      <w:r w:rsidR="0042031A" w:rsidRPr="001E625A">
        <w:rPr>
          <w:rFonts w:ascii="Neue Haas Grotesk Text Pro" w:hAnsi="Neue Haas Grotesk Text Pro"/>
          <w:sz w:val="20"/>
          <w:szCs w:val="20"/>
        </w:rPr>
        <w:t xml:space="preserve"> </w:t>
      </w:r>
      <w:r w:rsidR="00BC1230" w:rsidRPr="001E625A">
        <w:rPr>
          <w:rFonts w:ascii="Neue Haas Grotesk Text Pro" w:hAnsi="Neue Haas Grotesk Text Pro"/>
          <w:sz w:val="20"/>
          <w:szCs w:val="20"/>
        </w:rPr>
        <w:t>blockchain ecosystem operate under a standard ruleset</w:t>
      </w:r>
      <w:r w:rsidR="00657C6D" w:rsidRPr="001E625A">
        <w:rPr>
          <w:rFonts w:ascii="Neue Haas Grotesk Text Pro" w:hAnsi="Neue Haas Grotesk Text Pro"/>
          <w:sz w:val="20"/>
          <w:szCs w:val="20"/>
        </w:rPr>
        <w:t xml:space="preserve">. Just as in public markets, </w:t>
      </w:r>
      <w:r w:rsidR="00BC1230" w:rsidRPr="001E625A">
        <w:rPr>
          <w:rFonts w:ascii="Neue Haas Grotesk Text Pro" w:hAnsi="Neue Haas Grotesk Text Pro"/>
          <w:sz w:val="20"/>
          <w:szCs w:val="20"/>
        </w:rPr>
        <w:t xml:space="preserve">securities </w:t>
      </w:r>
      <w:r w:rsidR="00657C6D" w:rsidRPr="001E625A">
        <w:rPr>
          <w:rFonts w:ascii="Neue Haas Grotesk Text Pro" w:hAnsi="Neue Haas Grotesk Text Pro"/>
          <w:sz w:val="20"/>
          <w:szCs w:val="20"/>
        </w:rPr>
        <w:t xml:space="preserve">in the </w:t>
      </w:r>
      <w:r w:rsidR="0042031A" w:rsidRPr="00517E8C">
        <w:rPr>
          <w:rFonts w:ascii="Orbitron" w:hAnsi="Orbitron"/>
          <w:sz w:val="20"/>
          <w:szCs w:val="20"/>
        </w:rPr>
        <w:t>CrowdPoint</w:t>
      </w:r>
      <w:r w:rsidR="00657C6D" w:rsidRPr="001E625A">
        <w:rPr>
          <w:rFonts w:ascii="Neue Haas Grotesk Text Pro" w:hAnsi="Neue Haas Grotesk Text Pro"/>
          <w:sz w:val="20"/>
          <w:szCs w:val="20"/>
        </w:rPr>
        <w:t xml:space="preserve"> ecosystem </w:t>
      </w:r>
      <w:r w:rsidR="004622D9" w:rsidRPr="001E625A">
        <w:rPr>
          <w:rFonts w:ascii="Neue Haas Grotesk Text Pro" w:hAnsi="Neue Haas Grotesk Text Pro"/>
          <w:sz w:val="20"/>
          <w:szCs w:val="20"/>
        </w:rPr>
        <w:t xml:space="preserve">would be subject to </w:t>
      </w:r>
      <w:r w:rsidR="0042031A">
        <w:rPr>
          <w:rFonts w:ascii="Neue Haas Grotesk Text Pro" w:hAnsi="Neue Haas Grotesk Text Pro"/>
          <w:sz w:val="20"/>
          <w:szCs w:val="20"/>
        </w:rPr>
        <w:t>regulations</w:t>
      </w:r>
      <w:r w:rsidR="004622D9" w:rsidRPr="001E625A">
        <w:rPr>
          <w:rFonts w:ascii="Neue Haas Grotesk Text Pro" w:hAnsi="Neue Haas Grotesk Text Pro"/>
          <w:sz w:val="20"/>
          <w:szCs w:val="20"/>
        </w:rPr>
        <w:t xml:space="preserve"> set by the SEC, and, as a result, </w:t>
      </w:r>
      <w:r w:rsidR="00657C6D" w:rsidRPr="001E625A">
        <w:rPr>
          <w:rFonts w:ascii="Neue Haas Grotesk Text Pro" w:hAnsi="Neue Haas Grotesk Text Pro"/>
          <w:sz w:val="20"/>
          <w:szCs w:val="20"/>
        </w:rPr>
        <w:t xml:space="preserve">economic activity within the ecosystem would follow the same </w:t>
      </w:r>
      <w:r w:rsidR="00097A67" w:rsidRPr="001E625A">
        <w:rPr>
          <w:rFonts w:ascii="Neue Haas Grotesk Text Pro" w:hAnsi="Neue Haas Grotesk Text Pro"/>
          <w:sz w:val="20"/>
          <w:szCs w:val="20"/>
        </w:rPr>
        <w:t xml:space="preserve">reporting </w:t>
      </w:r>
      <w:r w:rsidR="00657C6D" w:rsidRPr="001E625A">
        <w:rPr>
          <w:rFonts w:ascii="Neue Haas Grotesk Text Pro" w:hAnsi="Neue Haas Grotesk Text Pro"/>
          <w:sz w:val="20"/>
          <w:szCs w:val="20"/>
        </w:rPr>
        <w:t>taxono</w:t>
      </w:r>
      <w:r w:rsidR="00097A67" w:rsidRPr="001E625A">
        <w:rPr>
          <w:rFonts w:ascii="Neue Haas Grotesk Text Pro" w:hAnsi="Neue Haas Grotesk Text Pro"/>
          <w:sz w:val="20"/>
          <w:szCs w:val="20"/>
        </w:rPr>
        <w:t xml:space="preserve">my as </w:t>
      </w:r>
      <w:r w:rsidR="0042031A">
        <w:rPr>
          <w:rFonts w:ascii="Neue Haas Grotesk Text Pro" w:hAnsi="Neue Haas Grotesk Text Pro"/>
          <w:sz w:val="20"/>
          <w:szCs w:val="20"/>
        </w:rPr>
        <w:t>public</w:t>
      </w:r>
      <w:r w:rsidR="00097A67" w:rsidRPr="001E625A">
        <w:rPr>
          <w:rFonts w:ascii="Neue Haas Grotesk Text Pro" w:hAnsi="Neue Haas Grotesk Text Pro"/>
          <w:sz w:val="20"/>
          <w:szCs w:val="20"/>
        </w:rPr>
        <w:t xml:space="preserve"> markets. </w:t>
      </w:r>
    </w:p>
    <w:p w14:paraId="6624ED18" w14:textId="77777777" w:rsidR="008B214D" w:rsidRPr="001E625A" w:rsidRDefault="008B214D" w:rsidP="001E625A">
      <w:pPr>
        <w:jc w:val="both"/>
        <w:rPr>
          <w:rFonts w:ascii="Neue Haas Grotesk Text Pro" w:hAnsi="Neue Haas Grotesk Text Pro"/>
          <w:sz w:val="20"/>
          <w:szCs w:val="20"/>
        </w:rPr>
      </w:pPr>
    </w:p>
    <w:p w14:paraId="6591BC85" w14:textId="04498C21" w:rsidR="00F07C09" w:rsidRPr="00E26709" w:rsidRDefault="008B214D" w:rsidP="00E26709">
      <w:pPr>
        <w:pStyle w:val="Heading1"/>
      </w:pPr>
      <w:bookmarkStart w:id="10" w:name="_Toc107856722"/>
      <w:r w:rsidRPr="00512BC6">
        <w:t xml:space="preserve">The blockchain </w:t>
      </w:r>
      <w:r w:rsidR="00B362A5" w:rsidRPr="00512BC6">
        <w:t>enables Open, Honest, and Stable markets</w:t>
      </w:r>
      <w:r w:rsidR="00B362A5" w:rsidRPr="00944CF7">
        <w:t>.</w:t>
      </w:r>
      <w:bookmarkEnd w:id="10"/>
    </w:p>
    <w:p w14:paraId="1EC3EB9B" w14:textId="1623A77D" w:rsidR="001560BA" w:rsidRPr="001E625A" w:rsidRDefault="009822B2" w:rsidP="00E26709">
      <w:pPr>
        <w:pStyle w:val="Heading2"/>
      </w:pPr>
      <w:bookmarkStart w:id="11" w:name="_Toc107856723"/>
      <w:r w:rsidRPr="001E625A">
        <w:t>Technology Differentiator</w:t>
      </w:r>
      <w:bookmarkEnd w:id="11"/>
    </w:p>
    <w:p w14:paraId="1D8D3A2F" w14:textId="77777777" w:rsidR="007770EA" w:rsidRPr="001E625A" w:rsidRDefault="007770EA" w:rsidP="001E625A">
      <w:pPr>
        <w:jc w:val="both"/>
        <w:rPr>
          <w:rFonts w:ascii="Neue Haas Grotesk Text Pro" w:hAnsi="Neue Haas Grotesk Text Pro"/>
          <w:sz w:val="20"/>
          <w:szCs w:val="20"/>
        </w:rPr>
      </w:pPr>
    </w:p>
    <w:p w14:paraId="69743006" w14:textId="1D93ABA5" w:rsidR="009822B2" w:rsidRPr="001E625A" w:rsidRDefault="00D9028C" w:rsidP="00B173F8">
      <w:pPr>
        <w:pStyle w:val="Heading3"/>
        <w:rPr>
          <w:rFonts w:eastAsiaTheme="minorHAnsi" w:cstheme="minorBidi"/>
          <w:color w:val="0E101A"/>
        </w:rPr>
      </w:pPr>
      <w:bookmarkStart w:id="12" w:name="_Toc107856724"/>
      <w:r w:rsidRPr="001E625A">
        <w:t>Overview</w:t>
      </w:r>
      <w:bookmarkEnd w:id="12"/>
    </w:p>
    <w:p w14:paraId="1D61A0F5" w14:textId="77777777" w:rsidR="007770EA" w:rsidRPr="001E625A" w:rsidRDefault="007770EA" w:rsidP="001E625A">
      <w:pPr>
        <w:jc w:val="both"/>
        <w:rPr>
          <w:rFonts w:ascii="Neue Haas Grotesk Text Pro" w:hAnsi="Neue Haas Grotesk Text Pro"/>
          <w:sz w:val="20"/>
          <w:szCs w:val="20"/>
        </w:rPr>
      </w:pPr>
    </w:p>
    <w:p w14:paraId="1BBB4813" w14:textId="4DFDD1AC" w:rsidR="00833977" w:rsidRPr="001E625A" w:rsidRDefault="004A5D0E" w:rsidP="001E625A">
      <w:pPr>
        <w:jc w:val="both"/>
        <w:rPr>
          <w:ins w:id="13" w:author="Chris McMahan" w:date="2022-06-30T21:32:00Z"/>
          <w:rFonts w:ascii="Neue Haas Grotesk Text Pro" w:hAnsi="Neue Haas Grotesk Text Pro"/>
          <w:sz w:val="20"/>
          <w:szCs w:val="20"/>
        </w:rPr>
      </w:pPr>
      <w:r w:rsidRPr="001E625A">
        <w:rPr>
          <w:rFonts w:ascii="Neue Haas Grotesk Text Pro" w:hAnsi="Neue Haas Grotesk Text Pro"/>
          <w:sz w:val="20"/>
          <w:szCs w:val="20"/>
        </w:rPr>
        <w:t xml:space="preserve">At </w:t>
      </w:r>
      <w:r w:rsidRPr="00E26709">
        <w:rPr>
          <w:rFonts w:ascii="Orbitron" w:hAnsi="Orbitron"/>
          <w:sz w:val="20"/>
          <w:szCs w:val="20"/>
        </w:rPr>
        <w:t>CrowdPoint</w:t>
      </w:r>
      <w:r w:rsidRPr="001E625A">
        <w:rPr>
          <w:rFonts w:ascii="Neue Haas Grotesk Text Pro" w:hAnsi="Neue Haas Grotesk Text Pro"/>
          <w:sz w:val="20"/>
          <w:szCs w:val="20"/>
        </w:rPr>
        <w:t xml:space="preserve">, </w:t>
      </w:r>
      <w:r w:rsidR="00B02630" w:rsidRPr="001E625A">
        <w:rPr>
          <w:rFonts w:ascii="Neue Haas Grotesk Text Pro" w:hAnsi="Neue Haas Grotesk Text Pro"/>
          <w:sz w:val="20"/>
          <w:szCs w:val="20"/>
        </w:rPr>
        <w:t>the</w:t>
      </w:r>
      <w:r w:rsidR="00863F2A" w:rsidRPr="001E625A">
        <w:rPr>
          <w:rFonts w:ascii="Neue Haas Grotesk Text Pro" w:hAnsi="Neue Haas Grotesk Text Pro"/>
          <w:sz w:val="20"/>
          <w:szCs w:val="20"/>
        </w:rPr>
        <w:t xml:space="preserve"> underlying technology stack has a clear market differentiator</w:t>
      </w:r>
      <w:r w:rsidRPr="001E625A">
        <w:rPr>
          <w:rFonts w:ascii="Neue Haas Grotesk Text Pro" w:hAnsi="Neue Haas Grotesk Text Pro"/>
          <w:sz w:val="20"/>
          <w:szCs w:val="20"/>
        </w:rPr>
        <w:t xml:space="preserve">. It redefines </w:t>
      </w:r>
      <w:r w:rsidR="008325C8" w:rsidRPr="001E625A">
        <w:rPr>
          <w:rFonts w:ascii="Neue Haas Grotesk Text Pro" w:hAnsi="Neue Haas Grotesk Text Pro"/>
          <w:sz w:val="20"/>
          <w:szCs w:val="20"/>
        </w:rPr>
        <w:t>the</w:t>
      </w:r>
      <w:r w:rsidR="009B16DE" w:rsidRPr="001E625A">
        <w:rPr>
          <w:rFonts w:ascii="Neue Haas Grotesk Text Pro" w:hAnsi="Neue Haas Grotesk Text Pro"/>
          <w:sz w:val="20"/>
          <w:szCs w:val="20"/>
        </w:rPr>
        <w:t xml:space="preserve"> </w:t>
      </w:r>
      <w:r w:rsidR="00BF60D6" w:rsidRPr="001E625A">
        <w:rPr>
          <w:rFonts w:ascii="Neue Haas Grotesk Text Pro" w:hAnsi="Neue Haas Grotesk Text Pro"/>
          <w:sz w:val="20"/>
          <w:szCs w:val="20"/>
        </w:rPr>
        <w:t xml:space="preserve">typically separated </w:t>
      </w:r>
      <w:r w:rsidR="00DE0BF2" w:rsidRPr="001E625A">
        <w:rPr>
          <w:rFonts w:ascii="Neue Haas Grotesk Text Pro" w:hAnsi="Neue Haas Grotesk Text Pro"/>
          <w:sz w:val="20"/>
          <w:szCs w:val="20"/>
        </w:rPr>
        <w:t>application</w:t>
      </w:r>
      <w:r w:rsidR="00722E5A" w:rsidRPr="001E625A">
        <w:rPr>
          <w:rFonts w:ascii="Neue Haas Grotesk Text Pro" w:hAnsi="Neue Haas Grotesk Text Pro"/>
          <w:sz w:val="20"/>
          <w:szCs w:val="20"/>
        </w:rPr>
        <w:t>s</w:t>
      </w:r>
      <w:r w:rsidR="002F5926" w:rsidRPr="001E625A">
        <w:rPr>
          <w:rFonts w:ascii="Neue Haas Grotesk Text Pro" w:hAnsi="Neue Haas Grotesk Text Pro"/>
          <w:sz w:val="20"/>
          <w:szCs w:val="20"/>
        </w:rPr>
        <w:t xml:space="preserve"> </w:t>
      </w:r>
      <w:r w:rsidR="009B16DE" w:rsidRPr="001E625A">
        <w:rPr>
          <w:rFonts w:ascii="Neue Haas Grotesk Text Pro" w:hAnsi="Neue Haas Grotesk Text Pro"/>
          <w:sz w:val="20"/>
          <w:szCs w:val="20"/>
        </w:rPr>
        <w:t xml:space="preserve">of </w:t>
      </w:r>
      <w:r w:rsidRPr="001E625A">
        <w:rPr>
          <w:rFonts w:ascii="Neue Haas Grotesk Text Pro" w:hAnsi="Neue Haas Grotesk Text Pro"/>
          <w:sz w:val="20"/>
          <w:szCs w:val="20"/>
        </w:rPr>
        <w:t>decentralized</w:t>
      </w:r>
      <w:r w:rsidR="009A4849" w:rsidRPr="001E625A">
        <w:rPr>
          <w:rFonts w:ascii="Neue Haas Grotesk Text Pro" w:hAnsi="Neue Haas Grotesk Text Pro"/>
          <w:sz w:val="20"/>
          <w:szCs w:val="20"/>
        </w:rPr>
        <w:t xml:space="preserve"> systems</w:t>
      </w:r>
      <w:r w:rsidRPr="001E625A">
        <w:rPr>
          <w:rFonts w:ascii="Neue Haas Grotesk Text Pro" w:hAnsi="Neue Haas Grotesk Text Pro"/>
          <w:sz w:val="20"/>
          <w:szCs w:val="20"/>
        </w:rPr>
        <w:t>, distributed</w:t>
      </w:r>
      <w:r w:rsidR="00382457" w:rsidRPr="001E625A">
        <w:rPr>
          <w:rFonts w:ascii="Neue Haas Grotesk Text Pro" w:hAnsi="Neue Haas Grotesk Text Pro"/>
          <w:sz w:val="20"/>
          <w:szCs w:val="20"/>
        </w:rPr>
        <w:t xml:space="preserve"> networks, microservices</w:t>
      </w:r>
      <w:r w:rsidR="009A4849" w:rsidRPr="001E625A">
        <w:rPr>
          <w:rFonts w:ascii="Neue Haas Grotesk Text Pro" w:hAnsi="Neue Haas Grotesk Text Pro"/>
          <w:sz w:val="20"/>
          <w:szCs w:val="20"/>
        </w:rPr>
        <w:t xml:space="preserve"> architecture</w:t>
      </w:r>
      <w:r w:rsidRPr="001E625A">
        <w:rPr>
          <w:rFonts w:ascii="Neue Haas Grotesk Text Pro" w:hAnsi="Neue Haas Grotesk Text Pro"/>
          <w:sz w:val="20"/>
          <w:szCs w:val="20"/>
        </w:rPr>
        <w:t xml:space="preserve">, blockchain </w:t>
      </w:r>
      <w:r w:rsidR="009B16DE" w:rsidRPr="001E625A">
        <w:rPr>
          <w:rFonts w:ascii="Neue Haas Grotesk Text Pro" w:hAnsi="Neue Haas Grotesk Text Pro"/>
          <w:sz w:val="20"/>
          <w:szCs w:val="20"/>
        </w:rPr>
        <w:t xml:space="preserve">ledgers, and relational </w:t>
      </w:r>
      <w:r w:rsidRPr="001E625A">
        <w:rPr>
          <w:rFonts w:ascii="Neue Haas Grotesk Text Pro" w:hAnsi="Neue Haas Grotesk Text Pro"/>
          <w:sz w:val="20"/>
          <w:szCs w:val="20"/>
        </w:rPr>
        <w:t>databas</w:t>
      </w:r>
      <w:r w:rsidR="009B16DE" w:rsidRPr="001E625A">
        <w:rPr>
          <w:rFonts w:ascii="Neue Haas Grotesk Text Pro" w:hAnsi="Neue Haas Grotesk Text Pro"/>
          <w:sz w:val="20"/>
          <w:szCs w:val="20"/>
        </w:rPr>
        <w:t>es</w:t>
      </w:r>
      <w:r w:rsidR="00BF60D6" w:rsidRPr="001E625A">
        <w:rPr>
          <w:rFonts w:ascii="Neue Haas Grotesk Text Pro" w:hAnsi="Neue Haas Grotesk Text Pro"/>
          <w:sz w:val="20"/>
          <w:szCs w:val="20"/>
        </w:rPr>
        <w:t xml:space="preserve"> into one </w:t>
      </w:r>
      <w:r w:rsidR="00CB77B6" w:rsidRPr="001E625A">
        <w:rPr>
          <w:rFonts w:ascii="Neue Haas Grotesk Text Pro" w:hAnsi="Neue Haas Grotesk Text Pro"/>
          <w:sz w:val="20"/>
          <w:szCs w:val="20"/>
        </w:rPr>
        <w:t>integrated</w:t>
      </w:r>
      <w:r w:rsidR="00BF60D6" w:rsidRPr="001E625A">
        <w:rPr>
          <w:rFonts w:ascii="Neue Haas Grotesk Text Pro" w:hAnsi="Neue Haas Grotesk Text Pro"/>
          <w:sz w:val="20"/>
          <w:szCs w:val="20"/>
        </w:rPr>
        <w:t xml:space="preserve"> </w:t>
      </w:r>
      <w:r w:rsidR="00472C84" w:rsidRPr="001E625A">
        <w:rPr>
          <w:rFonts w:ascii="Neue Haas Grotesk Text Pro" w:hAnsi="Neue Haas Grotesk Text Pro"/>
          <w:sz w:val="20"/>
          <w:szCs w:val="20"/>
        </w:rPr>
        <w:t>platform</w:t>
      </w:r>
      <w:r w:rsidRPr="001E625A">
        <w:rPr>
          <w:rFonts w:ascii="Neue Haas Grotesk Text Pro" w:hAnsi="Neue Haas Grotesk Text Pro"/>
          <w:sz w:val="20"/>
          <w:szCs w:val="20"/>
        </w:rPr>
        <w:t xml:space="preserve">. </w:t>
      </w:r>
      <w:r w:rsidR="00447D29" w:rsidRPr="001E625A">
        <w:rPr>
          <w:rFonts w:ascii="Neue Haas Grotesk Text Pro" w:hAnsi="Neue Haas Grotesk Text Pro"/>
          <w:sz w:val="20"/>
          <w:szCs w:val="20"/>
        </w:rPr>
        <w:t xml:space="preserve">CrowdPoint </w:t>
      </w:r>
      <w:r w:rsidRPr="001E625A">
        <w:rPr>
          <w:rFonts w:ascii="Neue Haas Grotesk Text Pro" w:hAnsi="Neue Haas Grotesk Text Pro"/>
          <w:sz w:val="20"/>
          <w:szCs w:val="20"/>
        </w:rPr>
        <w:t xml:space="preserve">built an entirely new approach </w:t>
      </w:r>
      <w:r w:rsidR="004E14F8" w:rsidRPr="001E625A">
        <w:rPr>
          <w:rFonts w:ascii="Neue Haas Grotesk Text Pro" w:hAnsi="Neue Haas Grotesk Text Pro"/>
          <w:sz w:val="20"/>
          <w:szCs w:val="20"/>
        </w:rPr>
        <w:t xml:space="preserve">to blockchain technology by creating </w:t>
      </w:r>
      <w:r w:rsidRPr="001E625A">
        <w:rPr>
          <w:rFonts w:ascii="Neue Haas Grotesk Text Pro" w:hAnsi="Neue Haas Grotesk Text Pro"/>
          <w:sz w:val="20"/>
          <w:szCs w:val="20"/>
        </w:rPr>
        <w:t xml:space="preserve">a </w:t>
      </w:r>
      <w:r w:rsidR="00C04862" w:rsidRPr="001E625A">
        <w:rPr>
          <w:rFonts w:ascii="Neue Haas Grotesk Text Pro" w:hAnsi="Neue Haas Grotesk Text Pro"/>
          <w:sz w:val="20"/>
          <w:szCs w:val="20"/>
        </w:rPr>
        <w:t xml:space="preserve">decentralized, </w:t>
      </w:r>
      <w:r w:rsidRPr="001E625A">
        <w:rPr>
          <w:rFonts w:ascii="Neue Haas Grotesk Text Pro" w:hAnsi="Neue Haas Grotesk Text Pro"/>
          <w:sz w:val="20"/>
          <w:szCs w:val="20"/>
        </w:rPr>
        <w:t xml:space="preserve">distributed </w:t>
      </w:r>
      <w:r w:rsidR="00447D29" w:rsidRPr="001E625A">
        <w:rPr>
          <w:rFonts w:ascii="Neue Haas Grotesk Text Pro" w:hAnsi="Neue Haas Grotesk Text Pro"/>
          <w:sz w:val="20"/>
          <w:szCs w:val="20"/>
        </w:rPr>
        <w:t xml:space="preserve">cryptographic </w:t>
      </w:r>
      <w:r w:rsidRPr="001E625A">
        <w:rPr>
          <w:rFonts w:ascii="Neue Haas Grotesk Text Pro" w:hAnsi="Neue Haas Grotesk Text Pro"/>
          <w:sz w:val="20"/>
          <w:szCs w:val="20"/>
        </w:rPr>
        <w:t>cloud</w:t>
      </w:r>
      <w:r w:rsidR="00D9028C" w:rsidRPr="001E625A">
        <w:rPr>
          <w:rFonts w:ascii="Neue Haas Grotesk Text Pro" w:hAnsi="Neue Haas Grotesk Text Pro"/>
          <w:sz w:val="20"/>
          <w:szCs w:val="20"/>
        </w:rPr>
        <w:t>. This solution is called Vogon.</w:t>
      </w:r>
    </w:p>
    <w:p w14:paraId="41517F23" w14:textId="77777777" w:rsidR="007770EA" w:rsidRPr="001E625A" w:rsidRDefault="007770EA" w:rsidP="001E625A">
      <w:pPr>
        <w:jc w:val="both"/>
        <w:rPr>
          <w:rFonts w:ascii="Neue Haas Grotesk Text Pro" w:hAnsi="Neue Haas Grotesk Text Pro"/>
          <w:sz w:val="20"/>
          <w:szCs w:val="20"/>
        </w:rPr>
      </w:pPr>
    </w:p>
    <w:p w14:paraId="5488EDD1" w14:textId="43BA5C7E" w:rsidR="007770EA" w:rsidRPr="001E625A" w:rsidRDefault="003031A5" w:rsidP="001E625A">
      <w:pPr>
        <w:jc w:val="both"/>
        <w:rPr>
          <w:rFonts w:ascii="Neue Haas Grotesk Text Pro" w:hAnsi="Neue Haas Grotesk Text Pro"/>
          <w:sz w:val="20"/>
          <w:szCs w:val="20"/>
        </w:rPr>
      </w:pPr>
      <w:r w:rsidRPr="00E26709">
        <w:rPr>
          <w:rFonts w:ascii="Orbitron" w:hAnsi="Orbitron"/>
          <w:sz w:val="20"/>
          <w:szCs w:val="20"/>
        </w:rPr>
        <w:t>CrowdPoint’s</w:t>
      </w:r>
      <w:r w:rsidR="0032254E" w:rsidRPr="001E625A">
        <w:rPr>
          <w:rFonts w:ascii="Neue Haas Grotesk Text Pro" w:hAnsi="Neue Haas Grotesk Text Pro"/>
          <w:sz w:val="20"/>
          <w:szCs w:val="20"/>
        </w:rPr>
        <w:t xml:space="preserve"> </w:t>
      </w:r>
      <w:r w:rsidR="0032254E" w:rsidRPr="00E26709">
        <w:rPr>
          <w:rFonts w:ascii="Neuropol X Rg" w:hAnsi="Neuropol X Rg"/>
          <w:sz w:val="20"/>
          <w:szCs w:val="20"/>
        </w:rPr>
        <w:t>Vogon</w:t>
      </w:r>
      <w:r w:rsidR="00077FF5" w:rsidRPr="001E625A">
        <w:rPr>
          <w:rFonts w:ascii="Neue Haas Grotesk Text Pro" w:hAnsi="Neue Haas Grotesk Text Pro"/>
          <w:sz w:val="20"/>
          <w:szCs w:val="20"/>
        </w:rPr>
        <w:t xml:space="preserve"> </w:t>
      </w:r>
      <w:r w:rsidR="00FE5D78" w:rsidRPr="001E625A">
        <w:rPr>
          <w:rFonts w:ascii="Neue Haas Grotesk Text Pro" w:hAnsi="Neue Haas Grotesk Text Pro"/>
          <w:sz w:val="20"/>
          <w:szCs w:val="20"/>
        </w:rPr>
        <w:t xml:space="preserve">is a </w:t>
      </w:r>
      <w:r w:rsidR="004D0F23" w:rsidRPr="001E625A">
        <w:rPr>
          <w:rFonts w:ascii="Neue Haas Grotesk Text Pro" w:hAnsi="Neue Haas Grotesk Text Pro"/>
          <w:sz w:val="20"/>
          <w:szCs w:val="20"/>
        </w:rPr>
        <w:t>publicly available</w:t>
      </w:r>
      <w:ins w:id="14" w:author="Chris McMahan" w:date="2022-06-30T21:39:00Z">
        <w:r w:rsidR="7B0A0A6F" w:rsidRPr="001E625A">
          <w:rPr>
            <w:rFonts w:ascii="Neue Haas Grotesk Text Pro" w:hAnsi="Neue Haas Grotesk Text Pro"/>
            <w:sz w:val="20"/>
            <w:szCs w:val="20"/>
          </w:rPr>
          <w:t>,</w:t>
        </w:r>
      </w:ins>
      <w:r w:rsidR="00077FF5" w:rsidRPr="001E625A">
        <w:rPr>
          <w:rFonts w:ascii="Neue Haas Grotesk Text Pro" w:hAnsi="Neue Haas Grotesk Text Pro"/>
          <w:sz w:val="20"/>
          <w:szCs w:val="20"/>
        </w:rPr>
        <w:t xml:space="preserve"> </w:t>
      </w:r>
      <w:r w:rsidR="004A5D0E" w:rsidRPr="001E625A">
        <w:rPr>
          <w:rFonts w:ascii="Neue Haas Grotesk Text Pro" w:hAnsi="Neue Haas Grotesk Text Pro"/>
          <w:sz w:val="20"/>
          <w:szCs w:val="20"/>
        </w:rPr>
        <w:t xml:space="preserve">open </w:t>
      </w:r>
      <w:r w:rsidR="00FE5D78" w:rsidRPr="001E625A">
        <w:rPr>
          <w:rFonts w:ascii="Neue Haas Grotesk Text Pro" w:hAnsi="Neue Haas Grotesk Text Pro"/>
          <w:sz w:val="20"/>
          <w:szCs w:val="20"/>
        </w:rPr>
        <w:t>architecture</w:t>
      </w:r>
      <w:ins w:id="15" w:author="Chris McMahan" w:date="2022-06-30T21:39:00Z">
        <w:r w:rsidR="232809B6" w:rsidRPr="001E625A">
          <w:rPr>
            <w:rFonts w:ascii="Neue Haas Grotesk Text Pro" w:hAnsi="Neue Haas Grotesk Text Pro"/>
            <w:sz w:val="20"/>
            <w:szCs w:val="20"/>
          </w:rPr>
          <w:t>,</w:t>
        </w:r>
      </w:ins>
      <w:r w:rsidR="004A5D0E" w:rsidRPr="001E625A">
        <w:rPr>
          <w:rFonts w:ascii="Neue Haas Grotesk Text Pro" w:hAnsi="Neue Haas Grotesk Text Pro"/>
          <w:sz w:val="20"/>
          <w:szCs w:val="20"/>
        </w:rPr>
        <w:t xml:space="preserve"> </w:t>
      </w:r>
      <w:r w:rsidR="00EA6C20" w:rsidRPr="001E625A">
        <w:rPr>
          <w:rFonts w:ascii="Neue Haas Grotesk Text Pro" w:hAnsi="Neue Haas Grotesk Text Pro"/>
          <w:sz w:val="20"/>
          <w:szCs w:val="20"/>
        </w:rPr>
        <w:t>decentralized</w:t>
      </w:r>
      <w:r w:rsidR="004A5D0E" w:rsidRPr="001E625A">
        <w:rPr>
          <w:rFonts w:ascii="Neue Haas Grotesk Text Pro" w:hAnsi="Neue Haas Grotesk Text Pro"/>
          <w:sz w:val="20"/>
          <w:szCs w:val="20"/>
        </w:rPr>
        <w:t xml:space="preserve"> cloud </w:t>
      </w:r>
      <w:r w:rsidR="005C2147" w:rsidRPr="001E625A">
        <w:rPr>
          <w:rFonts w:ascii="Neue Haas Grotesk Text Pro" w:hAnsi="Neue Haas Grotesk Text Pro"/>
          <w:sz w:val="20"/>
          <w:szCs w:val="20"/>
        </w:rPr>
        <w:t>service platform</w:t>
      </w:r>
      <w:r w:rsidR="004A5D0E" w:rsidRPr="001E625A">
        <w:rPr>
          <w:rFonts w:ascii="Neue Haas Grotesk Text Pro" w:hAnsi="Neue Haas Grotesk Text Pro"/>
          <w:sz w:val="20"/>
          <w:szCs w:val="20"/>
        </w:rPr>
        <w:t xml:space="preserve"> </w:t>
      </w:r>
      <w:r w:rsidR="00262AC2" w:rsidRPr="001E625A">
        <w:rPr>
          <w:rFonts w:ascii="Neue Haas Grotesk Text Pro" w:hAnsi="Neue Haas Grotesk Text Pro"/>
          <w:sz w:val="20"/>
          <w:szCs w:val="20"/>
        </w:rPr>
        <w:t xml:space="preserve">that </w:t>
      </w:r>
      <w:r w:rsidR="004A5D0E" w:rsidRPr="001E625A">
        <w:rPr>
          <w:rFonts w:ascii="Neue Haas Grotesk Text Pro" w:hAnsi="Neue Haas Grotesk Text Pro"/>
          <w:sz w:val="20"/>
          <w:szCs w:val="20"/>
        </w:rPr>
        <w:t xml:space="preserve">includes a blockchain </w:t>
      </w:r>
      <w:r w:rsidR="00294D1F" w:rsidRPr="001E625A">
        <w:rPr>
          <w:rFonts w:ascii="Neue Haas Grotesk Text Pro" w:hAnsi="Neue Haas Grotesk Text Pro"/>
          <w:sz w:val="20"/>
          <w:szCs w:val="20"/>
        </w:rPr>
        <w:t>that</w:t>
      </w:r>
      <w:r w:rsidR="000D2171" w:rsidRPr="001E625A">
        <w:rPr>
          <w:rFonts w:ascii="Neue Haas Grotesk Text Pro" w:hAnsi="Neue Haas Grotesk Text Pro"/>
          <w:sz w:val="20"/>
          <w:szCs w:val="20"/>
        </w:rPr>
        <w:t xml:space="preserve"> </w:t>
      </w:r>
      <w:r w:rsidR="00E37C71" w:rsidRPr="001E625A">
        <w:rPr>
          <w:rFonts w:ascii="Neue Haas Grotesk Text Pro" w:hAnsi="Neue Haas Grotesk Text Pro"/>
          <w:sz w:val="20"/>
          <w:szCs w:val="20"/>
        </w:rPr>
        <w:t>offer</w:t>
      </w:r>
      <w:r w:rsidR="000D2171" w:rsidRPr="001E625A">
        <w:rPr>
          <w:rFonts w:ascii="Neue Haas Grotesk Text Pro" w:hAnsi="Neue Haas Grotesk Text Pro"/>
          <w:sz w:val="20"/>
          <w:szCs w:val="20"/>
        </w:rPr>
        <w:t>s</w:t>
      </w:r>
      <w:r w:rsidR="004A5D0E" w:rsidRPr="001E625A">
        <w:rPr>
          <w:rFonts w:ascii="Neue Haas Grotesk Text Pro" w:hAnsi="Neue Haas Grotesk Text Pro"/>
          <w:sz w:val="20"/>
          <w:szCs w:val="20"/>
        </w:rPr>
        <w:t xml:space="preserve"> guest </w:t>
      </w:r>
      <w:r w:rsidR="00D408E2" w:rsidRPr="001E625A">
        <w:rPr>
          <w:rFonts w:ascii="Neue Haas Grotesk Text Pro" w:hAnsi="Neue Haas Grotesk Text Pro"/>
          <w:sz w:val="20"/>
          <w:szCs w:val="20"/>
        </w:rPr>
        <w:t xml:space="preserve">programming </w:t>
      </w:r>
      <w:r w:rsidR="004A5D0E" w:rsidRPr="001E625A">
        <w:rPr>
          <w:rFonts w:ascii="Neue Haas Grotesk Text Pro" w:hAnsi="Neue Haas Grotesk Text Pro"/>
          <w:sz w:val="20"/>
          <w:szCs w:val="20"/>
        </w:rPr>
        <w:t xml:space="preserve">languages that allow for more efficient and effective smart contracts. </w:t>
      </w:r>
      <w:r w:rsidR="005D08AD" w:rsidRPr="001E625A">
        <w:rPr>
          <w:rFonts w:ascii="Neue Haas Grotesk Text Pro" w:hAnsi="Neue Haas Grotesk Text Pro"/>
          <w:sz w:val="20"/>
          <w:szCs w:val="20"/>
        </w:rPr>
        <w:t xml:space="preserve">The </w:t>
      </w:r>
      <w:r w:rsidR="00E26709" w:rsidRPr="00E26709">
        <w:rPr>
          <w:rFonts w:ascii="Neuropol X Rg" w:hAnsi="Neuropol X Rg"/>
          <w:sz w:val="20"/>
          <w:szCs w:val="20"/>
        </w:rPr>
        <w:t>Vogon</w:t>
      </w:r>
      <w:r w:rsidR="005D08AD" w:rsidRPr="001E625A">
        <w:rPr>
          <w:rFonts w:ascii="Neue Haas Grotesk Text Pro" w:hAnsi="Neue Haas Grotesk Text Pro"/>
          <w:sz w:val="20"/>
          <w:szCs w:val="20"/>
        </w:rPr>
        <w:t xml:space="preserve"> </w:t>
      </w:r>
      <w:r w:rsidR="00E353DE" w:rsidRPr="001E625A">
        <w:rPr>
          <w:rFonts w:ascii="Neue Haas Grotesk Text Pro" w:hAnsi="Neue Haas Grotesk Text Pro"/>
          <w:sz w:val="20"/>
          <w:szCs w:val="20"/>
        </w:rPr>
        <w:t>decentralized</w:t>
      </w:r>
      <w:ins w:id="16" w:author="Chris McMahan" w:date="2022-06-30T21:41:00Z">
        <w:r w:rsidR="7041D03C" w:rsidRPr="001E625A">
          <w:rPr>
            <w:rFonts w:ascii="Neue Haas Grotesk Text Pro" w:hAnsi="Neue Haas Grotesk Text Pro"/>
            <w:sz w:val="20"/>
            <w:szCs w:val="20"/>
          </w:rPr>
          <w:t>,</w:t>
        </w:r>
      </w:ins>
      <w:r w:rsidR="00E353DE" w:rsidRPr="001E625A">
        <w:rPr>
          <w:rFonts w:ascii="Neue Haas Grotesk Text Pro" w:hAnsi="Neue Haas Grotesk Text Pro"/>
          <w:sz w:val="20"/>
          <w:szCs w:val="20"/>
        </w:rPr>
        <w:t xml:space="preserve"> cryptographic cloud</w:t>
      </w:r>
      <w:r w:rsidR="005D08AD" w:rsidRPr="001E625A">
        <w:rPr>
          <w:rFonts w:ascii="Neue Haas Grotesk Text Pro" w:hAnsi="Neue Haas Grotesk Text Pro"/>
          <w:sz w:val="20"/>
          <w:szCs w:val="20"/>
        </w:rPr>
        <w:t xml:space="preserve"> is the engine of </w:t>
      </w:r>
      <w:r w:rsidR="00E26709" w:rsidRPr="00E26709">
        <w:rPr>
          <w:rFonts w:ascii="Orbitron" w:hAnsi="Orbitron"/>
          <w:sz w:val="20"/>
          <w:szCs w:val="20"/>
        </w:rPr>
        <w:t>CrowdPoint’s</w:t>
      </w:r>
      <w:r w:rsidR="00152F96" w:rsidRPr="001E625A">
        <w:rPr>
          <w:rFonts w:ascii="Neue Haas Grotesk Text Pro" w:hAnsi="Neue Haas Grotesk Text Pro"/>
          <w:sz w:val="20"/>
          <w:szCs w:val="20"/>
        </w:rPr>
        <w:t xml:space="preserve"> blockchain ecosystem that </w:t>
      </w:r>
      <w:r w:rsidR="005D08AD" w:rsidRPr="001E625A">
        <w:rPr>
          <w:rFonts w:ascii="Neue Haas Grotesk Text Pro" w:hAnsi="Neue Haas Grotesk Text Pro"/>
          <w:sz w:val="20"/>
          <w:szCs w:val="20"/>
        </w:rPr>
        <w:t>supports</w:t>
      </w:r>
      <w:r w:rsidR="004A5D0E" w:rsidRPr="001E625A">
        <w:rPr>
          <w:rFonts w:ascii="Neue Haas Grotesk Text Pro" w:hAnsi="Neue Haas Grotesk Text Pro"/>
          <w:sz w:val="20"/>
          <w:szCs w:val="20"/>
        </w:rPr>
        <w:t xml:space="preserve"> a freely competitive market </w:t>
      </w:r>
      <w:r w:rsidR="005D08AD" w:rsidRPr="001E625A">
        <w:rPr>
          <w:rFonts w:ascii="Neue Haas Grotesk Text Pro" w:hAnsi="Neue Haas Grotesk Text Pro"/>
          <w:sz w:val="20"/>
          <w:szCs w:val="20"/>
        </w:rPr>
        <w:t>in which</w:t>
      </w:r>
      <w:r w:rsidR="004A5D0E" w:rsidRPr="001E625A">
        <w:rPr>
          <w:rFonts w:ascii="Neue Haas Grotesk Text Pro" w:hAnsi="Neue Haas Grotesk Text Pro"/>
          <w:sz w:val="20"/>
          <w:szCs w:val="20"/>
        </w:rPr>
        <w:t xml:space="preserve"> any buyer or seller may trade</w:t>
      </w:r>
      <w:ins w:id="17" w:author="Chris McMahan" w:date="2022-06-30T21:41:00Z">
        <w:r w:rsidR="7D8A2859" w:rsidRPr="001E625A">
          <w:rPr>
            <w:rFonts w:ascii="Neue Haas Grotesk Text Pro" w:hAnsi="Neue Haas Grotesk Text Pro"/>
            <w:sz w:val="20"/>
            <w:szCs w:val="20"/>
          </w:rPr>
          <w:t>,</w:t>
        </w:r>
      </w:ins>
      <w:r w:rsidR="004A5D0E" w:rsidRPr="001E625A">
        <w:rPr>
          <w:rFonts w:ascii="Neue Haas Grotesk Text Pro" w:hAnsi="Neue Haas Grotesk Text Pro"/>
          <w:sz w:val="20"/>
          <w:szCs w:val="20"/>
        </w:rPr>
        <w:t xml:space="preserve"> and </w:t>
      </w:r>
      <w:r w:rsidR="005D08AD" w:rsidRPr="001E625A">
        <w:rPr>
          <w:rFonts w:ascii="Neue Haas Grotesk Text Pro" w:hAnsi="Neue Haas Grotesk Text Pro"/>
          <w:sz w:val="20"/>
          <w:szCs w:val="20"/>
        </w:rPr>
        <w:t>market forces</w:t>
      </w:r>
      <w:r w:rsidR="00E353DE" w:rsidRPr="001E625A">
        <w:rPr>
          <w:rFonts w:ascii="Neue Haas Grotesk Text Pro" w:hAnsi="Neue Haas Grotesk Text Pro"/>
          <w:sz w:val="20"/>
          <w:szCs w:val="20"/>
        </w:rPr>
        <w:t xml:space="preserve"> determine pri</w:t>
      </w:r>
      <w:r w:rsidR="005D08AD" w:rsidRPr="001E625A">
        <w:rPr>
          <w:rFonts w:ascii="Neue Haas Grotesk Text Pro" w:hAnsi="Neue Haas Grotesk Text Pro"/>
          <w:sz w:val="20"/>
          <w:szCs w:val="20"/>
        </w:rPr>
        <w:t>ces.</w:t>
      </w:r>
      <w:r w:rsidR="004A5D0E" w:rsidRPr="001E625A">
        <w:rPr>
          <w:rFonts w:ascii="Neue Haas Grotesk Text Pro" w:hAnsi="Neue Haas Grotesk Text Pro"/>
          <w:sz w:val="20"/>
          <w:szCs w:val="20"/>
        </w:rPr>
        <w:t xml:space="preserve"> </w:t>
      </w:r>
    </w:p>
    <w:p w14:paraId="5593BC86" w14:textId="77777777" w:rsidR="007770EA" w:rsidRPr="001E625A" w:rsidRDefault="007770EA" w:rsidP="001E625A">
      <w:pPr>
        <w:jc w:val="both"/>
        <w:rPr>
          <w:rFonts w:ascii="Neue Haas Grotesk Text Pro" w:hAnsi="Neue Haas Grotesk Text Pro"/>
          <w:sz w:val="20"/>
          <w:szCs w:val="20"/>
        </w:rPr>
      </w:pPr>
    </w:p>
    <w:p w14:paraId="7121139B" w14:textId="24185C25" w:rsidR="0045418A" w:rsidRPr="001E625A" w:rsidRDefault="004A5D0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Our </w:t>
      </w:r>
      <w:r w:rsidR="006612CB" w:rsidRPr="001E625A">
        <w:rPr>
          <w:rFonts w:ascii="Neue Haas Grotesk Text Pro" w:hAnsi="Neue Haas Grotesk Text Pro"/>
          <w:sz w:val="20"/>
          <w:szCs w:val="20"/>
        </w:rPr>
        <w:t>b</w:t>
      </w:r>
      <w:r w:rsidRPr="001E625A">
        <w:rPr>
          <w:rFonts w:ascii="Neue Haas Grotesk Text Pro" w:hAnsi="Neue Haas Grotesk Text Pro"/>
          <w:sz w:val="20"/>
          <w:szCs w:val="20"/>
        </w:rPr>
        <w:t xml:space="preserve">lockchain </w:t>
      </w:r>
      <w:r w:rsidR="006612CB" w:rsidRPr="001E625A">
        <w:rPr>
          <w:rFonts w:ascii="Neue Haas Grotesk Text Pro" w:hAnsi="Neue Haas Grotesk Text Pro"/>
          <w:sz w:val="20"/>
          <w:szCs w:val="20"/>
        </w:rPr>
        <w:t>e</w:t>
      </w:r>
      <w:r w:rsidRPr="001E625A">
        <w:rPr>
          <w:rFonts w:ascii="Neue Haas Grotesk Text Pro" w:hAnsi="Neue Haas Grotesk Text Pro"/>
          <w:sz w:val="20"/>
          <w:szCs w:val="20"/>
        </w:rPr>
        <w:t>cosystem is an assembly of</w:t>
      </w:r>
      <w:r w:rsidR="00FE28B3" w:rsidRPr="001E625A">
        <w:rPr>
          <w:rFonts w:ascii="Neue Haas Grotesk Text Pro" w:hAnsi="Neue Haas Grotesk Text Pro"/>
          <w:sz w:val="20"/>
          <w:szCs w:val="20"/>
        </w:rPr>
        <w:t xml:space="preserve"> </w:t>
      </w:r>
      <w:r w:rsidR="003C0E93" w:rsidRPr="001E625A">
        <w:rPr>
          <w:rFonts w:ascii="Neue Haas Grotesk Text Pro" w:hAnsi="Neue Haas Grotesk Text Pro"/>
          <w:sz w:val="20"/>
          <w:szCs w:val="20"/>
        </w:rPr>
        <w:t>c</w:t>
      </w:r>
      <w:r w:rsidRPr="001E625A">
        <w:rPr>
          <w:rFonts w:ascii="Neue Haas Grotesk Text Pro" w:hAnsi="Neue Haas Grotesk Text Pro"/>
          <w:sz w:val="20"/>
          <w:szCs w:val="20"/>
        </w:rPr>
        <w:t xml:space="preserve">ompanies that derive exponential efficiencies through sharing </w:t>
      </w:r>
      <w:r w:rsidR="00D755D8" w:rsidRPr="001E625A">
        <w:rPr>
          <w:rFonts w:ascii="Neue Haas Grotesk Text Pro" w:hAnsi="Neue Haas Grotesk Text Pro"/>
          <w:sz w:val="20"/>
          <w:szCs w:val="20"/>
        </w:rPr>
        <w:t xml:space="preserve">a </w:t>
      </w:r>
      <w:r w:rsidRPr="001E625A">
        <w:rPr>
          <w:rFonts w:ascii="Neue Haas Grotesk Text Pro" w:hAnsi="Neue Haas Grotesk Text Pro"/>
          <w:sz w:val="20"/>
          <w:szCs w:val="20"/>
        </w:rPr>
        <w:t xml:space="preserve">unified </w:t>
      </w:r>
      <w:r w:rsidR="00C96854" w:rsidRPr="001E625A">
        <w:rPr>
          <w:rFonts w:ascii="Neue Haas Grotesk Text Pro" w:hAnsi="Neue Haas Grotesk Text Pro"/>
          <w:sz w:val="20"/>
          <w:szCs w:val="20"/>
        </w:rPr>
        <w:t>b</w:t>
      </w:r>
      <w:r w:rsidRPr="001E625A">
        <w:rPr>
          <w:rFonts w:ascii="Neue Haas Grotesk Text Pro" w:hAnsi="Neue Haas Grotesk Text Pro"/>
          <w:sz w:val="20"/>
          <w:szCs w:val="20"/>
        </w:rPr>
        <w:t>lockchain protocol</w:t>
      </w:r>
      <w:r w:rsidR="00D755D8" w:rsidRPr="001E625A">
        <w:rPr>
          <w:rFonts w:ascii="Neue Haas Grotesk Text Pro" w:hAnsi="Neue Haas Grotesk Text Pro"/>
          <w:sz w:val="20"/>
          <w:szCs w:val="20"/>
        </w:rPr>
        <w:t xml:space="preserve">. The ecosystem organizes </w:t>
      </w:r>
      <w:r w:rsidR="0024497E" w:rsidRPr="001E625A">
        <w:rPr>
          <w:rFonts w:ascii="Neue Haas Grotesk Text Pro" w:hAnsi="Neue Haas Grotesk Text Pro"/>
          <w:sz w:val="20"/>
          <w:szCs w:val="20"/>
        </w:rPr>
        <w:t xml:space="preserve">transactions according to the Global Industry Classification Standard (GICS), </w:t>
      </w:r>
      <w:r w:rsidR="003C30F9" w:rsidRPr="001E625A">
        <w:rPr>
          <w:rFonts w:ascii="Neue Haas Grotesk Text Pro" w:hAnsi="Neue Haas Grotesk Text Pro"/>
          <w:sz w:val="20"/>
          <w:szCs w:val="20"/>
        </w:rPr>
        <w:t xml:space="preserve">an industry taxonomy </w:t>
      </w:r>
      <w:r w:rsidR="003C30F9" w:rsidRPr="001E625A">
        <w:rPr>
          <w:rFonts w:ascii="Neue Haas Grotesk Text Pro" w:hAnsi="Neue Haas Grotesk Text Pro"/>
          <w:sz w:val="20"/>
          <w:szCs w:val="20"/>
        </w:rPr>
        <w:lastRenderedPageBreak/>
        <w:t>developed in 1999 by MSCI and Standard &amp; Poor's for use by the global financial community.</w:t>
      </w:r>
      <w:r w:rsidR="00565E45" w:rsidRPr="001E625A">
        <w:rPr>
          <w:rStyle w:val="FootnoteReference"/>
          <w:rFonts w:ascii="Neue Haas Grotesk Text Pro" w:hAnsi="Neue Haas Grotesk Text Pro"/>
          <w:sz w:val="20"/>
          <w:szCs w:val="20"/>
        </w:rPr>
        <w:footnoteReference w:id="6"/>
      </w:r>
      <w:r w:rsidR="00313176" w:rsidRPr="001E625A">
        <w:rPr>
          <w:rFonts w:ascii="Neue Haas Grotesk Text Pro" w:hAnsi="Neue Haas Grotesk Text Pro"/>
          <w:sz w:val="20"/>
          <w:szCs w:val="20"/>
        </w:rPr>
        <w:t xml:space="preserve"> </w:t>
      </w:r>
      <w:r w:rsidR="00337913" w:rsidRPr="001E625A">
        <w:rPr>
          <w:rFonts w:ascii="Neue Haas Grotesk Text Pro" w:hAnsi="Neue Haas Grotesk Text Pro"/>
          <w:sz w:val="20"/>
          <w:szCs w:val="20"/>
        </w:rPr>
        <w:t>“Companies are classified quantitatively and qualitatively. Each company is assigned a single GICS classification at the Sub-Industry level according to its principal business activity. MSCI and S&amp;P Dow Jones Indices use revenues as a key factor in determining a firm’s principal business activity.</w:t>
      </w:r>
      <w:r w:rsidR="00582C1E" w:rsidRPr="001E625A">
        <w:rPr>
          <w:rFonts w:ascii="Neue Haas Grotesk Text Pro" w:hAnsi="Neue Haas Grotesk Text Pro"/>
          <w:sz w:val="20"/>
          <w:szCs w:val="20"/>
        </w:rPr>
        <w:t xml:space="preserve"> GICS is a common global classification standard used by thousands of market participants across all major groups involved in the investment process: asset managers, brokers (institutional and retail), custodians, consultants, research teams and stock exchanges.</w:t>
      </w:r>
      <w:r w:rsidR="00582C1E" w:rsidRPr="001E625A">
        <w:rPr>
          <w:rStyle w:val="FootnoteReference"/>
          <w:rFonts w:ascii="Neue Haas Grotesk Text Pro" w:hAnsi="Neue Haas Grotesk Text Pro"/>
          <w:sz w:val="20"/>
          <w:szCs w:val="20"/>
        </w:rPr>
        <w:footnoteReference w:id="7"/>
      </w:r>
      <w:r w:rsidR="00582C1E" w:rsidRPr="001E625A">
        <w:rPr>
          <w:rFonts w:ascii="Neue Haas Grotesk Text Pro" w:hAnsi="Neue Haas Grotesk Text Pro"/>
          <w:sz w:val="20"/>
          <w:szCs w:val="20"/>
        </w:rPr>
        <w:t>”</w:t>
      </w:r>
      <w:r w:rsidR="00DB4FD1" w:rsidRPr="001E625A">
        <w:rPr>
          <w:rFonts w:ascii="Neue Haas Grotesk Text Pro" w:hAnsi="Neue Haas Grotesk Text Pro"/>
          <w:sz w:val="20"/>
          <w:szCs w:val="20"/>
        </w:rPr>
        <w:t xml:space="preserve"> </w:t>
      </w:r>
      <w:r w:rsidR="00D30D33" w:rsidRPr="001E625A">
        <w:rPr>
          <w:rFonts w:ascii="Neue Haas Grotesk Text Pro" w:hAnsi="Neue Haas Grotesk Text Pro"/>
          <w:sz w:val="20"/>
          <w:szCs w:val="20"/>
        </w:rPr>
        <w:t xml:space="preserve">The </w:t>
      </w:r>
      <w:r w:rsidR="00DB4FD1" w:rsidRPr="001E625A">
        <w:rPr>
          <w:rFonts w:ascii="Neue Haas Grotesk Text Pro" w:hAnsi="Neue Haas Grotesk Text Pro"/>
          <w:sz w:val="20"/>
          <w:szCs w:val="20"/>
        </w:rPr>
        <w:t xml:space="preserve">GICS </w:t>
      </w:r>
      <w:r w:rsidR="00D30D33" w:rsidRPr="001E625A">
        <w:rPr>
          <w:rFonts w:ascii="Neue Haas Grotesk Text Pro" w:hAnsi="Neue Haas Grotesk Text Pro"/>
          <w:sz w:val="20"/>
          <w:szCs w:val="20"/>
        </w:rPr>
        <w:t xml:space="preserve">taxonomy is </w:t>
      </w:r>
      <w:r w:rsidRPr="001E625A">
        <w:rPr>
          <w:rFonts w:ascii="Neue Haas Grotesk Text Pro" w:hAnsi="Neue Haas Grotesk Text Pro"/>
          <w:sz w:val="20"/>
          <w:szCs w:val="20"/>
        </w:rPr>
        <w:t xml:space="preserve">organized into 11 Market Sectors, 24 Industry Groups, 69 Industries, and </w:t>
      </w:r>
      <w:r w:rsidR="00E37C71" w:rsidRPr="001E625A">
        <w:rPr>
          <w:rFonts w:ascii="Neue Haas Grotesk Text Pro" w:hAnsi="Neue Haas Grotesk Text Pro"/>
          <w:sz w:val="20"/>
          <w:szCs w:val="20"/>
        </w:rPr>
        <w:t>15</w:t>
      </w:r>
      <w:r w:rsidR="00992A5C" w:rsidRPr="001E625A">
        <w:rPr>
          <w:rFonts w:ascii="Neue Haas Grotesk Text Pro" w:hAnsi="Neue Haas Grotesk Text Pro"/>
          <w:sz w:val="20"/>
          <w:szCs w:val="20"/>
        </w:rPr>
        <w:t>8</w:t>
      </w:r>
      <w:r w:rsidRPr="001E625A">
        <w:rPr>
          <w:rFonts w:ascii="Neue Haas Grotesk Text Pro" w:hAnsi="Neue Haas Grotesk Text Pro"/>
          <w:sz w:val="20"/>
          <w:szCs w:val="20"/>
        </w:rPr>
        <w:t xml:space="preserve"> sub-industries. </w:t>
      </w:r>
    </w:p>
    <w:p w14:paraId="6ECAAEA6" w14:textId="77777777" w:rsidR="00D133E8" w:rsidRPr="001E625A" w:rsidRDefault="00D133E8" w:rsidP="001E625A">
      <w:pPr>
        <w:jc w:val="both"/>
        <w:rPr>
          <w:rFonts w:ascii="Neue Haas Grotesk Text Pro" w:hAnsi="Neue Haas Grotesk Text Pro"/>
          <w:sz w:val="20"/>
          <w:szCs w:val="20"/>
        </w:rPr>
      </w:pPr>
    </w:p>
    <w:p w14:paraId="0D978D68" w14:textId="6414B9F5" w:rsidR="003614EE" w:rsidRPr="001E625A" w:rsidRDefault="0042031A" w:rsidP="001E625A">
      <w:pPr>
        <w:jc w:val="both"/>
        <w:rPr>
          <w:rFonts w:ascii="Neue Haas Grotesk Text Pro" w:hAnsi="Neue Haas Grotesk Text Pro"/>
          <w:sz w:val="20"/>
          <w:szCs w:val="20"/>
        </w:rPr>
      </w:pPr>
      <w:r w:rsidRPr="00517E8C">
        <w:rPr>
          <w:rFonts w:ascii="Orbitron" w:hAnsi="Orbitron"/>
          <w:sz w:val="20"/>
          <w:szCs w:val="20"/>
        </w:rPr>
        <w:t>CrowdPoint</w:t>
      </w:r>
      <w:r w:rsidR="00D30D33" w:rsidRPr="001E625A">
        <w:rPr>
          <w:rFonts w:ascii="Neue Haas Grotesk Text Pro" w:hAnsi="Neue Haas Grotesk Text Pro"/>
          <w:sz w:val="20"/>
          <w:szCs w:val="20"/>
        </w:rPr>
        <w:t xml:space="preserve"> intends to organize </w:t>
      </w:r>
      <w:r w:rsidR="00D42185" w:rsidRPr="001E625A">
        <w:rPr>
          <w:rFonts w:ascii="Neue Haas Grotesk Text Pro" w:hAnsi="Neue Haas Grotesk Text Pro"/>
          <w:sz w:val="20"/>
          <w:szCs w:val="20"/>
        </w:rPr>
        <w:t>companies and market activity at the sub-industry level</w:t>
      </w:r>
      <w:r w:rsidR="0045418A" w:rsidRPr="001E625A">
        <w:rPr>
          <w:rFonts w:ascii="Neue Haas Grotesk Text Pro" w:hAnsi="Neue Haas Grotesk Text Pro"/>
          <w:sz w:val="20"/>
          <w:szCs w:val="20"/>
        </w:rPr>
        <w:t>.</w:t>
      </w:r>
      <w:r w:rsidR="008A03E4" w:rsidRPr="001E625A">
        <w:rPr>
          <w:rFonts w:ascii="Neue Haas Grotesk Text Pro" w:hAnsi="Neue Haas Grotesk Text Pro"/>
          <w:sz w:val="20"/>
          <w:szCs w:val="20"/>
        </w:rPr>
        <w:t xml:space="preserve"> At this sub-industry level would be clearinghouses that would </w:t>
      </w:r>
      <w:r w:rsidR="003614EE" w:rsidRPr="001E625A">
        <w:rPr>
          <w:rFonts w:ascii="Neue Haas Grotesk Text Pro" w:hAnsi="Neue Haas Grotesk Text Pro"/>
          <w:sz w:val="20"/>
          <w:szCs w:val="20"/>
        </w:rPr>
        <w:t>create digital assets correlating to market activity within the clearinghouse</w:t>
      </w:r>
      <w:r w:rsidR="001153DF" w:rsidRPr="001E625A">
        <w:rPr>
          <w:rFonts w:ascii="Neue Haas Grotesk Text Pro" w:hAnsi="Neue Haas Grotesk Text Pro"/>
          <w:sz w:val="20"/>
          <w:szCs w:val="20"/>
        </w:rPr>
        <w:t xml:space="preserve">. These assets would provide investors with multiple investment opportunities, including direct investments in companies within the clearinghouse (e.g., security tokens) or </w:t>
      </w:r>
      <w:r w:rsidR="00C41A78" w:rsidRPr="001E625A">
        <w:rPr>
          <w:rFonts w:ascii="Neue Haas Grotesk Text Pro" w:hAnsi="Neue Haas Grotesk Text Pro"/>
          <w:sz w:val="20"/>
          <w:szCs w:val="20"/>
        </w:rPr>
        <w:t xml:space="preserve">investments at </w:t>
      </w:r>
      <w:r w:rsidR="004B1383" w:rsidRPr="001E625A">
        <w:rPr>
          <w:rFonts w:ascii="Neue Haas Grotesk Text Pro" w:hAnsi="Neue Haas Grotesk Text Pro"/>
          <w:sz w:val="20"/>
          <w:szCs w:val="20"/>
        </w:rPr>
        <w:t xml:space="preserve">a wider, </w:t>
      </w:r>
      <w:r w:rsidR="00C41A78" w:rsidRPr="001E625A">
        <w:rPr>
          <w:rFonts w:ascii="Neue Haas Grotesk Text Pro" w:hAnsi="Neue Haas Grotesk Text Pro"/>
          <w:sz w:val="20"/>
          <w:szCs w:val="20"/>
        </w:rPr>
        <w:t>sub-industry level</w:t>
      </w:r>
      <w:r w:rsidR="004B1383" w:rsidRPr="001E625A">
        <w:rPr>
          <w:rFonts w:ascii="Neue Haas Grotesk Text Pro" w:hAnsi="Neue Haas Grotesk Text Pro"/>
          <w:sz w:val="20"/>
          <w:szCs w:val="20"/>
        </w:rPr>
        <w:t xml:space="preserve"> for all companies within the clearinghouse (e.g., index tokens). </w:t>
      </w:r>
      <w:r w:rsidR="00345E6B" w:rsidRPr="001E625A">
        <w:rPr>
          <w:rFonts w:ascii="Neue Haas Grotesk Text Pro" w:hAnsi="Neue Haas Grotesk Text Pro"/>
          <w:sz w:val="20"/>
          <w:szCs w:val="20"/>
        </w:rPr>
        <w:t xml:space="preserve">Further, the clearinghouses could issue its own </w:t>
      </w:r>
      <w:r w:rsidR="00AA5F64" w:rsidRPr="001E625A">
        <w:rPr>
          <w:rFonts w:ascii="Neue Haas Grotesk Text Pro" w:hAnsi="Neue Haas Grotesk Text Pro"/>
          <w:sz w:val="20"/>
          <w:szCs w:val="20"/>
        </w:rPr>
        <w:t xml:space="preserve">regulated, crypto </w:t>
      </w:r>
      <w:r w:rsidR="00345E6B" w:rsidRPr="001E625A">
        <w:rPr>
          <w:rFonts w:ascii="Neue Haas Grotesk Text Pro" w:hAnsi="Neue Haas Grotesk Text Pro"/>
          <w:sz w:val="20"/>
          <w:szCs w:val="20"/>
        </w:rPr>
        <w:t>instrument for settlement within the sub-industry</w:t>
      </w:r>
      <w:r w:rsidR="00AA5F64" w:rsidRPr="001E625A">
        <w:rPr>
          <w:rFonts w:ascii="Neue Haas Grotesk Text Pro" w:hAnsi="Neue Haas Grotesk Text Pro"/>
          <w:sz w:val="20"/>
          <w:szCs w:val="20"/>
        </w:rPr>
        <w:t xml:space="preserve"> (e.g., merchant coins (</w:t>
      </w:r>
      <w:r w:rsidR="00AA5F64" w:rsidRPr="001E625A">
        <w:rPr>
          <w:rFonts w:ascii="Neue Haas Grotesk Text Pro" w:hAnsi="Neue Haas Grotesk Text Pro"/>
          <w:sz w:val="20"/>
          <w:szCs w:val="20"/>
          <w:highlight w:val="yellow"/>
        </w:rPr>
        <w:t>explained in greater detail later in this paper</w:t>
      </w:r>
      <w:r w:rsidR="00AA5F64" w:rsidRPr="001E625A">
        <w:rPr>
          <w:rFonts w:ascii="Neue Haas Grotesk Text Pro" w:hAnsi="Neue Haas Grotesk Text Pro"/>
          <w:sz w:val="20"/>
          <w:szCs w:val="20"/>
        </w:rPr>
        <w:t>)).</w:t>
      </w:r>
    </w:p>
    <w:p w14:paraId="5FB378B8" w14:textId="77777777" w:rsidR="00424BF8" w:rsidRPr="001E625A" w:rsidRDefault="00424BF8" w:rsidP="001E625A">
      <w:pPr>
        <w:jc w:val="both"/>
        <w:rPr>
          <w:rFonts w:ascii="Neue Haas Grotesk Text Pro" w:hAnsi="Neue Haas Grotesk Text Pro"/>
          <w:color w:val="FF0000"/>
          <w:sz w:val="20"/>
          <w:szCs w:val="20"/>
        </w:rPr>
      </w:pPr>
    </w:p>
    <w:p w14:paraId="4C15A0F0" w14:textId="702DDCB0" w:rsidR="00172D44" w:rsidRPr="001E625A" w:rsidRDefault="009857EB" w:rsidP="00802D10">
      <w:pPr>
        <w:pStyle w:val="Heading1"/>
      </w:pPr>
      <w:bookmarkStart w:id="18" w:name="_Toc107856725"/>
      <w:r w:rsidRPr="001E625A">
        <w:t>Introducing Vogon</w:t>
      </w:r>
      <w:bookmarkEnd w:id="18"/>
    </w:p>
    <w:p w14:paraId="5861920E" w14:textId="77777777" w:rsidR="009F70C4" w:rsidRPr="001E625A" w:rsidRDefault="009F70C4" w:rsidP="001E625A">
      <w:pPr>
        <w:jc w:val="both"/>
        <w:rPr>
          <w:rFonts w:ascii="Neue Haas Grotesk Text Pro" w:hAnsi="Neue Haas Grotesk Text Pro"/>
          <w:sz w:val="20"/>
          <w:szCs w:val="20"/>
        </w:rPr>
      </w:pPr>
    </w:p>
    <w:p w14:paraId="043A72E7" w14:textId="11C4FA3A" w:rsidR="009F70C4" w:rsidRPr="001E625A" w:rsidRDefault="004D680F" w:rsidP="001E625A">
      <w:pPr>
        <w:jc w:val="both"/>
        <w:rPr>
          <w:rFonts w:ascii="Neue Haas Grotesk Text Pro" w:hAnsi="Neue Haas Grotesk Text Pro"/>
          <w:sz w:val="20"/>
          <w:szCs w:val="20"/>
        </w:rPr>
      </w:pPr>
      <w:r w:rsidRPr="001E625A">
        <w:rPr>
          <w:rFonts w:ascii="Neue Haas Grotesk Text Pro" w:hAnsi="Neue Haas Grotesk Text Pro"/>
          <w:sz w:val="20"/>
          <w:szCs w:val="20"/>
        </w:rPr>
        <w:t>“</w:t>
      </w:r>
      <w:proofErr w:type="spellStart"/>
      <w:r w:rsidRPr="001E625A">
        <w:rPr>
          <w:rFonts w:ascii="Neue Haas Grotesk Text Pro" w:hAnsi="Neue Haas Grotesk Text Pro"/>
          <w:sz w:val="20"/>
          <w:szCs w:val="20"/>
        </w:rPr>
        <w:t>Vogons</w:t>
      </w:r>
      <w:proofErr w:type="spellEnd"/>
      <w:r w:rsidRPr="001E625A">
        <w:rPr>
          <w:rFonts w:ascii="Neue Haas Grotesk Text Pro" w:hAnsi="Neue Haas Grotesk Text Pro"/>
          <w:sz w:val="20"/>
          <w:szCs w:val="20"/>
        </w:rPr>
        <w:t xml:space="preserve"> are described as officiously bureaucratic, a line of work at which they perform so well that the entire </w:t>
      </w:r>
      <w:r w:rsidR="00DD0298" w:rsidRPr="001E625A">
        <w:rPr>
          <w:rFonts w:ascii="Neue Haas Grotesk Text Pro" w:hAnsi="Neue Haas Grotesk Text Pro"/>
          <w:sz w:val="20"/>
          <w:szCs w:val="20"/>
        </w:rPr>
        <w:t>galactic</w:t>
      </w:r>
      <w:r w:rsidRPr="001E625A">
        <w:rPr>
          <w:rFonts w:ascii="Neue Haas Grotesk Text Pro" w:hAnsi="Neue Haas Grotesk Text Pro"/>
          <w:sz w:val="20"/>
          <w:szCs w:val="20"/>
        </w:rPr>
        <w:t xml:space="preserve"> bureaucracy is run by them.” – Douglas Adams, Hitchhiker’s Guide to the Galaxy</w:t>
      </w:r>
    </w:p>
    <w:p w14:paraId="1A2248CD" w14:textId="77777777" w:rsidR="009B4266" w:rsidRPr="001E625A" w:rsidRDefault="009B4266" w:rsidP="001E625A">
      <w:pPr>
        <w:jc w:val="both"/>
        <w:rPr>
          <w:rFonts w:ascii="Neue Haas Grotesk Text Pro" w:hAnsi="Neue Haas Grotesk Text Pro"/>
          <w:sz w:val="20"/>
          <w:szCs w:val="20"/>
        </w:rPr>
      </w:pPr>
    </w:p>
    <w:p w14:paraId="2331F93F" w14:textId="1DD55AB9" w:rsidR="00294169" w:rsidRPr="001E625A" w:rsidRDefault="00294169"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Pr="001E625A">
        <w:rPr>
          <w:rFonts w:ascii="Neue Haas Grotesk Text Pro" w:eastAsia="Times New Roman" w:hAnsi="Neue Haas Grotesk Text Pro"/>
          <w:sz w:val="20"/>
          <w:szCs w:val="20"/>
        </w:rPr>
        <w:t xml:space="preserve"> are </w:t>
      </w:r>
      <w:r w:rsidR="007F4CE0" w:rsidRPr="001E625A">
        <w:rPr>
          <w:rFonts w:ascii="Neue Haas Grotesk Text Pro" w:eastAsia="Times New Roman" w:hAnsi="Neue Haas Grotesk Text Pro"/>
          <w:sz w:val="20"/>
          <w:szCs w:val="20"/>
        </w:rPr>
        <w:t>real-time</w:t>
      </w:r>
      <w:r w:rsidRPr="001E625A">
        <w:rPr>
          <w:rFonts w:ascii="Neue Haas Grotesk Text Pro" w:eastAsia="Times New Roman" w:hAnsi="Neue Haas Grotesk Text Pro"/>
          <w:sz w:val="20"/>
          <w:szCs w:val="20"/>
        </w:rPr>
        <w:t>, high-performance decentralized crypto-cloud workhorses</w:t>
      </w:r>
    </w:p>
    <w:p w14:paraId="4F339983" w14:textId="30908054" w:rsidR="00294169" w:rsidRPr="001E625A" w:rsidRDefault="005F6680"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00294169" w:rsidRPr="001E625A">
        <w:rPr>
          <w:rFonts w:ascii="Neue Haas Grotesk Text Pro" w:eastAsia="Times New Roman" w:hAnsi="Neue Haas Grotesk Text Pro"/>
          <w:sz w:val="20"/>
          <w:szCs w:val="20"/>
        </w:rPr>
        <w:t xml:space="preserve"> are infinitely scalable through consensus group mitosis (cell splitting)</w:t>
      </w:r>
    </w:p>
    <w:p w14:paraId="09951634" w14:textId="07408384" w:rsidR="00294169" w:rsidRPr="001E625A" w:rsidRDefault="005F6680"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00294169" w:rsidRPr="001E625A">
        <w:rPr>
          <w:rFonts w:ascii="Neue Haas Grotesk Text Pro" w:eastAsia="Times New Roman" w:hAnsi="Neue Haas Grotesk Text Pro"/>
          <w:sz w:val="20"/>
          <w:szCs w:val="20"/>
        </w:rPr>
        <w:t xml:space="preserve"> have blockchain installable microservices for the decentralized cloud</w:t>
      </w:r>
    </w:p>
    <w:p w14:paraId="378173AD" w14:textId="54FA751E" w:rsidR="00294169" w:rsidRPr="001E625A" w:rsidRDefault="005F6680"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00294169" w:rsidRPr="001E625A">
        <w:rPr>
          <w:rFonts w:ascii="Neue Haas Grotesk Text Pro" w:eastAsia="Times New Roman" w:hAnsi="Neue Haas Grotesk Text Pro"/>
          <w:sz w:val="20"/>
          <w:szCs w:val="20"/>
        </w:rPr>
        <w:t xml:space="preserve"> do not perform useless work and consume energy normally</w:t>
      </w:r>
    </w:p>
    <w:p w14:paraId="7C3F82D2" w14:textId="72501984" w:rsidR="00294169" w:rsidRPr="001E625A" w:rsidRDefault="005F6680"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00294169" w:rsidRPr="001E625A">
        <w:rPr>
          <w:rFonts w:ascii="Neue Haas Grotesk Text Pro" w:eastAsia="Times New Roman" w:hAnsi="Neue Haas Grotesk Text Pro"/>
          <w:sz w:val="20"/>
          <w:szCs w:val="20"/>
        </w:rPr>
        <w:t xml:space="preserve"> use a new model for mediating byzantine fault tolerance</w:t>
      </w:r>
    </w:p>
    <w:p w14:paraId="2B8A9D5D" w14:textId="5B80363F" w:rsidR="00294169" w:rsidRPr="001E625A" w:rsidRDefault="005F6680"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00294169" w:rsidRPr="001E625A">
        <w:rPr>
          <w:rFonts w:ascii="Neue Haas Grotesk Text Pro" w:eastAsia="Times New Roman" w:hAnsi="Neue Haas Grotesk Text Pro"/>
          <w:sz w:val="20"/>
          <w:szCs w:val="20"/>
        </w:rPr>
        <w:t xml:space="preserve"> are a fresh rethinking of decentralized consensus </w:t>
      </w:r>
    </w:p>
    <w:p w14:paraId="7FC3C1FD" w14:textId="2AB2D1E7" w:rsidR="00294169" w:rsidRPr="001E625A" w:rsidRDefault="005F6680"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Pr="001E625A">
        <w:rPr>
          <w:rFonts w:ascii="Neue Haas Grotesk Text Pro" w:eastAsia="Times New Roman" w:hAnsi="Neue Haas Grotesk Text Pro"/>
          <w:sz w:val="20"/>
          <w:szCs w:val="20"/>
        </w:rPr>
        <w:t xml:space="preserve"> </w:t>
      </w:r>
      <w:r w:rsidR="00294169" w:rsidRPr="001E625A">
        <w:rPr>
          <w:rFonts w:ascii="Neue Haas Grotesk Text Pro" w:eastAsia="Times New Roman" w:hAnsi="Neue Haas Grotesk Text Pro"/>
          <w:sz w:val="20"/>
          <w:szCs w:val="20"/>
        </w:rPr>
        <w:t xml:space="preserve">have solved current </w:t>
      </w:r>
      <w:proofErr w:type="spellStart"/>
      <w:r w:rsidR="00294169" w:rsidRPr="001E625A">
        <w:rPr>
          <w:rFonts w:ascii="Neue Haas Grotesk Text Pro" w:eastAsia="Times New Roman" w:hAnsi="Neue Haas Grotesk Text Pro"/>
          <w:sz w:val="20"/>
          <w:szCs w:val="20"/>
        </w:rPr>
        <w:t>dApp</w:t>
      </w:r>
      <w:proofErr w:type="spellEnd"/>
      <w:r w:rsidR="00294169" w:rsidRPr="001E625A">
        <w:rPr>
          <w:rFonts w:ascii="Neue Haas Grotesk Text Pro" w:eastAsia="Times New Roman" w:hAnsi="Neue Haas Grotesk Text Pro"/>
          <w:sz w:val="20"/>
          <w:szCs w:val="20"/>
        </w:rPr>
        <w:t xml:space="preserve"> update vulnerabilities</w:t>
      </w:r>
    </w:p>
    <w:p w14:paraId="13F5F283" w14:textId="253A1B12" w:rsidR="00294169" w:rsidRPr="001E625A" w:rsidRDefault="005F6680"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Pr="001E625A">
        <w:rPr>
          <w:rFonts w:ascii="Neue Haas Grotesk Text Pro" w:eastAsia="Times New Roman" w:hAnsi="Neue Haas Grotesk Text Pro"/>
          <w:sz w:val="20"/>
          <w:szCs w:val="20"/>
        </w:rPr>
        <w:t xml:space="preserve"> </w:t>
      </w:r>
      <w:r w:rsidR="00294169" w:rsidRPr="001E625A">
        <w:rPr>
          <w:rFonts w:ascii="Neue Haas Grotesk Text Pro" w:eastAsia="Times New Roman" w:hAnsi="Neue Haas Grotesk Text Pro"/>
          <w:sz w:val="20"/>
          <w:szCs w:val="20"/>
        </w:rPr>
        <w:t>are superscalar and extremely fast</w:t>
      </w:r>
    </w:p>
    <w:p w14:paraId="5D6538C5" w14:textId="7E51EC61" w:rsidR="00294169" w:rsidRPr="001E625A" w:rsidRDefault="005F6680"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00294169" w:rsidRPr="001E625A">
        <w:rPr>
          <w:rFonts w:ascii="Neue Haas Grotesk Text Pro" w:eastAsia="Times New Roman" w:hAnsi="Neue Haas Grotesk Text Pro"/>
          <w:sz w:val="20"/>
          <w:szCs w:val="20"/>
        </w:rPr>
        <w:t xml:space="preserve"> are written in Java</w:t>
      </w:r>
    </w:p>
    <w:p w14:paraId="0F3FCBB7" w14:textId="492DC459" w:rsidR="00294169" w:rsidRPr="001E625A" w:rsidRDefault="005F6680" w:rsidP="001E625A">
      <w:pPr>
        <w:pStyle w:val="ListParagraph"/>
        <w:numPr>
          <w:ilvl w:val="0"/>
          <w:numId w:val="10"/>
        </w:numPr>
        <w:spacing w:after="0"/>
        <w:jc w:val="both"/>
        <w:rPr>
          <w:rFonts w:ascii="Neue Haas Grotesk Text Pro" w:eastAsia="Times New Roman" w:hAnsi="Neue Haas Grotesk Text Pro"/>
          <w:sz w:val="20"/>
          <w:szCs w:val="20"/>
        </w:rPr>
      </w:pPr>
      <w:proofErr w:type="spellStart"/>
      <w:r w:rsidRPr="005F6680">
        <w:rPr>
          <w:rFonts w:ascii="Neuropol X Rg" w:eastAsia="Times New Roman" w:hAnsi="Neuropol X Rg"/>
          <w:sz w:val="20"/>
          <w:szCs w:val="20"/>
        </w:rPr>
        <w:t>Vogons</w:t>
      </w:r>
      <w:proofErr w:type="spellEnd"/>
      <w:r w:rsidR="00294169" w:rsidRPr="001E625A">
        <w:rPr>
          <w:rFonts w:ascii="Neue Haas Grotesk Text Pro" w:eastAsia="Times New Roman" w:hAnsi="Neue Haas Grotesk Text Pro"/>
          <w:sz w:val="20"/>
          <w:szCs w:val="20"/>
        </w:rPr>
        <w:t xml:space="preserve"> enable relational database management system (RDBMS)-like functions for easy legacy integration</w:t>
      </w:r>
    </w:p>
    <w:p w14:paraId="5D6FB379" w14:textId="77777777" w:rsidR="00294169" w:rsidRPr="001E625A" w:rsidRDefault="00294169" w:rsidP="001E625A">
      <w:pPr>
        <w:jc w:val="both"/>
        <w:rPr>
          <w:rFonts w:ascii="Neue Haas Grotesk Text Pro" w:hAnsi="Neue Haas Grotesk Text Pro"/>
          <w:sz w:val="20"/>
          <w:szCs w:val="20"/>
        </w:rPr>
      </w:pPr>
    </w:p>
    <w:p w14:paraId="0DC65D35" w14:textId="77777777" w:rsidR="002E041D" w:rsidRDefault="002E041D" w:rsidP="002E041D">
      <w:pPr>
        <w:pStyle w:val="Heading2"/>
      </w:pPr>
      <w:bookmarkStart w:id="19" w:name="_Toc107856726"/>
      <w:r>
        <w:t>Blockchain Challenges</w:t>
      </w:r>
      <w:bookmarkEnd w:id="19"/>
    </w:p>
    <w:p w14:paraId="2A8A9809" w14:textId="77777777" w:rsidR="002E041D" w:rsidRDefault="002E041D" w:rsidP="001E625A">
      <w:pPr>
        <w:jc w:val="both"/>
        <w:rPr>
          <w:rFonts w:ascii="Neue Haas Grotesk Text Pro" w:hAnsi="Neue Haas Grotesk Text Pro"/>
          <w:sz w:val="20"/>
          <w:szCs w:val="20"/>
        </w:rPr>
      </w:pPr>
    </w:p>
    <w:p w14:paraId="281C5A7E" w14:textId="0DF27BF8" w:rsidR="009857EB" w:rsidRPr="001E625A" w:rsidRDefault="009857EB"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 many problems with the existing blockchains limit the widespread adoption and use of the technology in commercial applications. Currently available blockchains have limited use in enterprise </w:t>
      </w:r>
      <w:r w:rsidR="00B42485" w:rsidRPr="001E625A">
        <w:rPr>
          <w:rFonts w:ascii="Neue Haas Grotesk Text Pro" w:hAnsi="Neue Haas Grotesk Text Pro"/>
          <w:sz w:val="20"/>
          <w:szCs w:val="20"/>
        </w:rPr>
        <w:t>settings</w:t>
      </w:r>
      <w:r w:rsidRPr="001E625A">
        <w:rPr>
          <w:rFonts w:ascii="Neue Haas Grotesk Text Pro" w:hAnsi="Neue Haas Grotesk Text Pro"/>
          <w:sz w:val="20"/>
          <w:szCs w:val="20"/>
        </w:rPr>
        <w:t xml:space="preserve"> because of inadequate processing capacity and speed, </w:t>
      </w:r>
      <w:r w:rsidR="00802D10">
        <w:rPr>
          <w:rFonts w:ascii="Neue Haas Grotesk Text Pro" w:hAnsi="Neue Haas Grotesk Text Pro"/>
          <w:sz w:val="20"/>
          <w:szCs w:val="20"/>
        </w:rPr>
        <w:t>on-time</w:t>
      </w:r>
      <w:r w:rsidRPr="001E625A">
        <w:rPr>
          <w:rFonts w:ascii="Neue Haas Grotesk Text Pro" w:hAnsi="Neue Haas Grotesk Text Pro"/>
          <w:sz w:val="20"/>
          <w:szCs w:val="20"/>
        </w:rPr>
        <w:t xml:space="preserve"> of their high energy </w:t>
      </w:r>
      <w:r w:rsidR="00B42485" w:rsidRPr="001E625A">
        <w:rPr>
          <w:rFonts w:ascii="Neue Haas Grotesk Text Pro" w:hAnsi="Neue Haas Grotesk Text Pro"/>
          <w:sz w:val="20"/>
          <w:szCs w:val="20"/>
        </w:rPr>
        <w:t>consumption</w:t>
      </w:r>
      <w:r w:rsidRPr="001E625A">
        <w:rPr>
          <w:rFonts w:ascii="Neue Haas Grotesk Text Pro" w:hAnsi="Neue Haas Grotesk Text Pro"/>
          <w:sz w:val="20"/>
          <w:szCs w:val="20"/>
        </w:rPr>
        <w:t>.</w:t>
      </w:r>
    </w:p>
    <w:p w14:paraId="22A354FC" w14:textId="77777777" w:rsidR="00424BF8" w:rsidRPr="001E625A" w:rsidRDefault="00424BF8" w:rsidP="001E625A">
      <w:pPr>
        <w:jc w:val="both"/>
        <w:rPr>
          <w:rFonts w:ascii="Neue Haas Grotesk Text Pro" w:hAnsi="Neue Haas Grotesk Text Pro"/>
          <w:sz w:val="20"/>
          <w:szCs w:val="20"/>
        </w:rPr>
      </w:pPr>
    </w:p>
    <w:p w14:paraId="0E53AFCD" w14:textId="6B2DDDAF" w:rsidR="00424BF8" w:rsidRPr="001E625A" w:rsidRDefault="009857EB" w:rsidP="001E625A">
      <w:pPr>
        <w:jc w:val="both"/>
        <w:rPr>
          <w:rFonts w:ascii="Neue Haas Grotesk Text Pro" w:hAnsi="Neue Haas Grotesk Text Pro"/>
          <w:sz w:val="20"/>
          <w:szCs w:val="20"/>
        </w:rPr>
      </w:pPr>
      <w:r w:rsidRPr="001E625A">
        <w:rPr>
          <w:rFonts w:ascii="Neue Haas Grotesk Text Pro" w:hAnsi="Neue Haas Grotesk Text Pro"/>
          <w:sz w:val="20"/>
          <w:szCs w:val="20"/>
        </w:rPr>
        <w:t>Additionally, c</w:t>
      </w:r>
      <w:r w:rsidR="00424BF8" w:rsidRPr="001E625A">
        <w:rPr>
          <w:rFonts w:ascii="Neue Haas Grotesk Text Pro" w:hAnsi="Neue Haas Grotesk Text Pro"/>
          <w:sz w:val="20"/>
          <w:szCs w:val="20"/>
        </w:rPr>
        <w:t xml:space="preserve">onventional wisdom will state that a blockchain is </w:t>
      </w:r>
      <w:r w:rsidR="002E041D">
        <w:rPr>
          <w:rFonts w:ascii="Neue Haas Grotesk Text Pro" w:hAnsi="Neue Haas Grotesk Text Pro"/>
          <w:sz w:val="20"/>
          <w:szCs w:val="20"/>
        </w:rPr>
        <w:t xml:space="preserve">a </w:t>
      </w:r>
      <w:r w:rsidR="00424BF8" w:rsidRPr="001E625A">
        <w:rPr>
          <w:rFonts w:ascii="Neue Haas Grotesk Text Pro" w:hAnsi="Neue Haas Grotesk Text Pro"/>
          <w:sz w:val="20"/>
          <w:szCs w:val="20"/>
        </w:rPr>
        <w:t>kind of a database because it is a digital</w:t>
      </w:r>
      <w:r w:rsidR="004F32C8" w:rsidRPr="001E625A">
        <w:rPr>
          <w:rFonts w:ascii="Neue Haas Grotesk Text Pro" w:hAnsi="Neue Haas Grotesk Text Pro"/>
          <w:sz w:val="20"/>
          <w:szCs w:val="20"/>
        </w:rPr>
        <w:t xml:space="preserve"> </w:t>
      </w:r>
      <w:r w:rsidR="00424BF8" w:rsidRPr="001E625A">
        <w:rPr>
          <w:rFonts w:ascii="Neue Haas Grotesk Text Pro" w:hAnsi="Neue Haas Grotesk Text Pro"/>
          <w:sz w:val="20"/>
          <w:szCs w:val="20"/>
        </w:rPr>
        <w:t>ledger that stores information in data structures called blocks. On the other hand, a traditional</w:t>
      </w:r>
      <w:r w:rsidR="004F32C8" w:rsidRPr="001E625A">
        <w:rPr>
          <w:rFonts w:ascii="Neue Haas Grotesk Text Pro" w:hAnsi="Neue Haas Grotesk Text Pro"/>
          <w:sz w:val="20"/>
          <w:szCs w:val="20"/>
        </w:rPr>
        <w:t xml:space="preserve"> </w:t>
      </w:r>
      <w:r w:rsidR="00424BF8" w:rsidRPr="001E625A">
        <w:rPr>
          <w:rFonts w:ascii="Neue Haas Grotesk Text Pro" w:hAnsi="Neue Haas Grotesk Text Pro"/>
          <w:sz w:val="20"/>
          <w:szCs w:val="20"/>
        </w:rPr>
        <w:t>database is a data structure used for storing information. Many experts will stipulate that a</w:t>
      </w:r>
      <w:r w:rsidR="004F32C8" w:rsidRPr="001E625A">
        <w:rPr>
          <w:rFonts w:ascii="Neue Haas Grotesk Text Pro" w:hAnsi="Neue Haas Grotesk Text Pro"/>
          <w:sz w:val="20"/>
          <w:szCs w:val="20"/>
        </w:rPr>
        <w:t xml:space="preserve"> </w:t>
      </w:r>
      <w:r w:rsidR="001C3818" w:rsidRPr="001E625A">
        <w:rPr>
          <w:rFonts w:ascii="Neue Haas Grotesk Text Pro" w:hAnsi="Neue Haas Grotesk Text Pro"/>
          <w:sz w:val="20"/>
          <w:szCs w:val="20"/>
        </w:rPr>
        <w:t>b</w:t>
      </w:r>
      <w:r w:rsidR="00424BF8" w:rsidRPr="001E625A">
        <w:rPr>
          <w:rFonts w:ascii="Neue Haas Grotesk Text Pro" w:hAnsi="Neue Haas Grotesk Text Pro"/>
          <w:sz w:val="20"/>
          <w:szCs w:val="20"/>
        </w:rPr>
        <w:t xml:space="preserve">lockchain is a very slow database, and developers of </w:t>
      </w:r>
      <w:r w:rsidR="00520AC4" w:rsidRPr="001E625A">
        <w:rPr>
          <w:rFonts w:ascii="Neue Haas Grotesk Text Pro" w:hAnsi="Neue Haas Grotesk Text Pro"/>
          <w:sz w:val="20"/>
          <w:szCs w:val="20"/>
        </w:rPr>
        <w:t>b</w:t>
      </w:r>
      <w:r w:rsidR="00424BF8" w:rsidRPr="001E625A">
        <w:rPr>
          <w:rFonts w:ascii="Neue Haas Grotesk Text Pro" w:hAnsi="Neue Haas Grotesk Text Pro"/>
          <w:sz w:val="20"/>
          <w:szCs w:val="20"/>
        </w:rPr>
        <w:t>lockchains continually will boast speeds</w:t>
      </w:r>
      <w:r w:rsidR="004F32C8" w:rsidRPr="001E625A">
        <w:rPr>
          <w:rFonts w:ascii="Neue Haas Grotesk Text Pro" w:hAnsi="Neue Haas Grotesk Text Pro"/>
          <w:sz w:val="20"/>
          <w:szCs w:val="20"/>
        </w:rPr>
        <w:t xml:space="preserve"> </w:t>
      </w:r>
      <w:r w:rsidR="00424BF8" w:rsidRPr="001E625A">
        <w:rPr>
          <w:rFonts w:ascii="Neue Haas Grotesk Text Pro" w:hAnsi="Neue Haas Grotesk Text Pro"/>
          <w:sz w:val="20"/>
          <w:szCs w:val="20"/>
        </w:rPr>
        <w:t xml:space="preserve">to refute that </w:t>
      </w:r>
      <w:r w:rsidR="00520AC4" w:rsidRPr="001E625A">
        <w:rPr>
          <w:rFonts w:ascii="Neue Haas Grotesk Text Pro" w:hAnsi="Neue Haas Grotesk Text Pro"/>
          <w:sz w:val="20"/>
          <w:szCs w:val="20"/>
        </w:rPr>
        <w:t>label</w:t>
      </w:r>
      <w:r w:rsidR="00424BF8" w:rsidRPr="001E625A">
        <w:rPr>
          <w:rFonts w:ascii="Neue Haas Grotesk Text Pro" w:hAnsi="Neue Haas Grotesk Text Pro"/>
          <w:sz w:val="20"/>
          <w:szCs w:val="20"/>
        </w:rPr>
        <w:t>.</w:t>
      </w:r>
    </w:p>
    <w:p w14:paraId="0828FFE9" w14:textId="77777777" w:rsidR="00424BF8" w:rsidRPr="001E625A" w:rsidRDefault="00424BF8" w:rsidP="001E625A">
      <w:pPr>
        <w:jc w:val="both"/>
        <w:rPr>
          <w:rFonts w:ascii="Neue Haas Grotesk Text Pro" w:hAnsi="Neue Haas Grotesk Text Pro"/>
          <w:sz w:val="20"/>
          <w:szCs w:val="20"/>
        </w:rPr>
      </w:pPr>
    </w:p>
    <w:p w14:paraId="7ABAEEA1" w14:textId="2DAF0592" w:rsidR="00424BF8" w:rsidRPr="001E625A" w:rsidRDefault="00424BF8"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In fact, </w:t>
      </w:r>
      <w:r w:rsidR="001C3818" w:rsidRPr="001E625A">
        <w:rPr>
          <w:rFonts w:ascii="Neue Haas Grotesk Text Pro" w:hAnsi="Neue Haas Grotesk Text Pro"/>
          <w:sz w:val="20"/>
          <w:szCs w:val="20"/>
        </w:rPr>
        <w:t>b</w:t>
      </w:r>
      <w:r w:rsidRPr="001E625A">
        <w:rPr>
          <w:rFonts w:ascii="Neue Haas Grotesk Text Pro" w:hAnsi="Neue Haas Grotesk Text Pro"/>
          <w:sz w:val="20"/>
          <w:szCs w:val="20"/>
        </w:rPr>
        <w:t>lockchain claims of speed are everywhere. However, there is a simple way to apply a</w:t>
      </w:r>
      <w:r w:rsidR="004F32C8"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simple measuring stick for the credibility of the speed claims. Search around the internet for the</w:t>
      </w:r>
      <w:r w:rsidR="004F32C8"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performance of a database on single computers. You will get what amounts to the ceiling of</w:t>
      </w:r>
      <w:r w:rsidR="004F32C8"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data performance for a database on one piece of hardware.</w:t>
      </w:r>
    </w:p>
    <w:p w14:paraId="2BB4F30D" w14:textId="77777777" w:rsidR="004F32C8" w:rsidRPr="001E625A" w:rsidRDefault="004F32C8" w:rsidP="001E625A">
      <w:pPr>
        <w:jc w:val="both"/>
        <w:rPr>
          <w:rFonts w:ascii="Neue Haas Grotesk Text Pro" w:hAnsi="Neue Haas Grotesk Text Pro"/>
          <w:sz w:val="20"/>
          <w:szCs w:val="20"/>
        </w:rPr>
      </w:pPr>
    </w:p>
    <w:p w14:paraId="687A91AB" w14:textId="7CECF1E0" w:rsidR="00424BF8" w:rsidRPr="001E625A" w:rsidRDefault="00424BF8" w:rsidP="001E625A">
      <w:pPr>
        <w:jc w:val="both"/>
        <w:rPr>
          <w:rFonts w:ascii="Neue Haas Grotesk Text Pro" w:hAnsi="Neue Haas Grotesk Text Pro"/>
          <w:sz w:val="20"/>
          <w:szCs w:val="20"/>
        </w:rPr>
      </w:pPr>
      <w:r w:rsidRPr="001E625A">
        <w:rPr>
          <w:rFonts w:ascii="Neue Haas Grotesk Text Pro" w:hAnsi="Neue Haas Grotesk Text Pro"/>
          <w:sz w:val="20"/>
          <w:szCs w:val="20"/>
        </w:rPr>
        <w:t>It only requires basic math to figure out how much slower a blockchain solution will be: Merely</w:t>
      </w:r>
      <w:r w:rsidR="00497ADF"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take the number of cryptographic operations to calculate or verify a block. Then, using</w:t>
      </w:r>
      <w:r w:rsidR="00497ADF"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well-known performance metrics for those operations, you can calculate an upper bound on</w:t>
      </w:r>
      <w:r w:rsidR="00497ADF"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 number of blocks per second that a single machine can perform.</w:t>
      </w:r>
    </w:p>
    <w:p w14:paraId="382ADE45" w14:textId="77777777" w:rsidR="00497ADF" w:rsidRPr="001E625A" w:rsidRDefault="00497ADF" w:rsidP="001E625A">
      <w:pPr>
        <w:jc w:val="both"/>
        <w:rPr>
          <w:rFonts w:ascii="Neue Haas Grotesk Text Pro" w:hAnsi="Neue Haas Grotesk Text Pro"/>
          <w:sz w:val="20"/>
          <w:szCs w:val="20"/>
        </w:rPr>
      </w:pPr>
    </w:p>
    <w:p w14:paraId="63C36D85" w14:textId="57573B98" w:rsidR="00424BF8" w:rsidRPr="001E625A" w:rsidRDefault="00520AC4" w:rsidP="001E625A">
      <w:pPr>
        <w:jc w:val="both"/>
        <w:rPr>
          <w:rFonts w:ascii="Neue Haas Grotesk Text Pro" w:hAnsi="Neue Haas Grotesk Text Pro"/>
          <w:sz w:val="20"/>
          <w:szCs w:val="20"/>
        </w:rPr>
      </w:pPr>
      <w:r w:rsidRPr="001E625A">
        <w:rPr>
          <w:rFonts w:ascii="Neue Haas Grotesk Text Pro" w:hAnsi="Neue Haas Grotesk Text Pro"/>
          <w:sz w:val="20"/>
          <w:szCs w:val="20"/>
        </w:rPr>
        <w:t>Blockchains</w:t>
      </w:r>
      <w:r w:rsidR="00424BF8" w:rsidRPr="001E625A">
        <w:rPr>
          <w:rFonts w:ascii="Neue Haas Grotesk Text Pro" w:hAnsi="Neue Haas Grotesk Text Pro"/>
          <w:sz w:val="20"/>
          <w:szCs w:val="20"/>
        </w:rPr>
        <w:t xml:space="preserve"> will remain limited in speed until it is sharded into multiple blockchains, no singular</w:t>
      </w:r>
      <w:r w:rsidR="00497ADF" w:rsidRPr="001E625A">
        <w:rPr>
          <w:rFonts w:ascii="Neue Haas Grotesk Text Pro" w:hAnsi="Neue Haas Grotesk Text Pro"/>
          <w:sz w:val="20"/>
          <w:szCs w:val="20"/>
        </w:rPr>
        <w:t xml:space="preserve"> </w:t>
      </w:r>
      <w:r w:rsidR="001C3818" w:rsidRPr="001E625A">
        <w:rPr>
          <w:rFonts w:ascii="Neue Haas Grotesk Text Pro" w:hAnsi="Neue Haas Grotesk Text Pro"/>
          <w:sz w:val="20"/>
          <w:szCs w:val="20"/>
        </w:rPr>
        <w:t>b</w:t>
      </w:r>
      <w:r w:rsidR="00424BF8" w:rsidRPr="001E625A">
        <w:rPr>
          <w:rFonts w:ascii="Neue Haas Grotesk Text Pro" w:hAnsi="Neue Haas Grotesk Text Pro"/>
          <w:sz w:val="20"/>
          <w:szCs w:val="20"/>
        </w:rPr>
        <w:t xml:space="preserve">lockchain solution will ever be that fast. When creating a single block on the </w:t>
      </w:r>
      <w:r w:rsidR="001C3818" w:rsidRPr="001E625A">
        <w:rPr>
          <w:rFonts w:ascii="Neue Haas Grotesk Text Pro" w:hAnsi="Neue Haas Grotesk Text Pro"/>
          <w:sz w:val="20"/>
          <w:szCs w:val="20"/>
        </w:rPr>
        <w:t>b</w:t>
      </w:r>
      <w:r w:rsidR="00424BF8" w:rsidRPr="001E625A">
        <w:rPr>
          <w:rFonts w:ascii="Neue Haas Grotesk Text Pro" w:hAnsi="Neue Haas Grotesk Text Pro"/>
          <w:sz w:val="20"/>
          <w:szCs w:val="20"/>
        </w:rPr>
        <w:t>lockchain, the</w:t>
      </w:r>
      <w:r w:rsidR="00497ADF" w:rsidRPr="001E625A">
        <w:rPr>
          <w:rFonts w:ascii="Neue Haas Grotesk Text Pro" w:hAnsi="Neue Haas Grotesk Text Pro"/>
          <w:sz w:val="20"/>
          <w:szCs w:val="20"/>
        </w:rPr>
        <w:t xml:space="preserve"> </w:t>
      </w:r>
      <w:r w:rsidR="00424BF8" w:rsidRPr="001E625A">
        <w:rPr>
          <w:rFonts w:ascii="Neue Haas Grotesk Text Pro" w:hAnsi="Neue Haas Grotesk Text Pro"/>
          <w:sz w:val="20"/>
          <w:szCs w:val="20"/>
        </w:rPr>
        <w:t>crypto operations can be distributed to multiple machines. Still, some of the processes must be</w:t>
      </w:r>
      <w:r w:rsidR="00497ADF" w:rsidRPr="001E625A">
        <w:rPr>
          <w:rFonts w:ascii="Neue Haas Grotesk Text Pro" w:hAnsi="Neue Haas Grotesk Text Pro"/>
          <w:sz w:val="20"/>
          <w:szCs w:val="20"/>
        </w:rPr>
        <w:t xml:space="preserve"> </w:t>
      </w:r>
      <w:r w:rsidR="00424BF8" w:rsidRPr="001E625A">
        <w:rPr>
          <w:rFonts w:ascii="Neue Haas Grotesk Text Pro" w:hAnsi="Neue Haas Grotesk Text Pro"/>
          <w:sz w:val="20"/>
          <w:szCs w:val="20"/>
        </w:rPr>
        <w:t xml:space="preserve">duplicated on those machines. </w:t>
      </w:r>
      <w:r w:rsidR="00184774" w:rsidRPr="001E625A">
        <w:rPr>
          <w:rFonts w:ascii="Neue Haas Grotesk Text Pro" w:hAnsi="Neue Haas Grotesk Text Pro"/>
          <w:sz w:val="20"/>
          <w:szCs w:val="20"/>
        </w:rPr>
        <w:t>However,</w:t>
      </w:r>
      <w:r w:rsidR="00424BF8" w:rsidRPr="001E625A">
        <w:rPr>
          <w:rFonts w:ascii="Neue Haas Grotesk Text Pro" w:hAnsi="Neue Haas Grotesk Text Pro"/>
          <w:sz w:val="20"/>
          <w:szCs w:val="20"/>
        </w:rPr>
        <w:t xml:space="preserve"> performance in a group working on single blocks does not</w:t>
      </w:r>
      <w:r w:rsidR="00497ADF" w:rsidRPr="001E625A">
        <w:rPr>
          <w:rFonts w:ascii="Neue Haas Grotesk Text Pro" w:hAnsi="Neue Haas Grotesk Text Pro"/>
          <w:sz w:val="20"/>
          <w:szCs w:val="20"/>
        </w:rPr>
        <w:t xml:space="preserve"> </w:t>
      </w:r>
      <w:r w:rsidR="00424BF8" w:rsidRPr="001E625A">
        <w:rPr>
          <w:rFonts w:ascii="Neue Haas Grotesk Text Pro" w:hAnsi="Neue Haas Grotesk Text Pro"/>
          <w:sz w:val="20"/>
          <w:szCs w:val="20"/>
        </w:rPr>
        <w:t>scale linearly with machinery.</w:t>
      </w:r>
      <w:r w:rsidR="00184774" w:rsidRPr="001E625A">
        <w:rPr>
          <w:rFonts w:ascii="Neue Haas Grotesk Text Pro" w:hAnsi="Neue Haas Grotesk Text Pro"/>
          <w:sz w:val="20"/>
          <w:szCs w:val="20"/>
        </w:rPr>
        <w:t xml:space="preserve"> </w:t>
      </w:r>
      <w:r w:rsidR="00424BF8" w:rsidRPr="001E625A">
        <w:rPr>
          <w:rFonts w:ascii="Neue Haas Grotesk Text Pro" w:hAnsi="Neue Haas Grotesk Text Pro"/>
          <w:sz w:val="20"/>
          <w:szCs w:val="20"/>
        </w:rPr>
        <w:t>Additionally, the data must be shared between the machines that</w:t>
      </w:r>
      <w:r w:rsidR="00497ADF" w:rsidRPr="001E625A">
        <w:rPr>
          <w:rFonts w:ascii="Neue Haas Grotesk Text Pro" w:hAnsi="Neue Haas Grotesk Text Pro"/>
          <w:sz w:val="20"/>
          <w:szCs w:val="20"/>
        </w:rPr>
        <w:t xml:space="preserve"> </w:t>
      </w:r>
      <w:r w:rsidR="00424BF8" w:rsidRPr="001E625A">
        <w:rPr>
          <w:rFonts w:ascii="Neue Haas Grotesk Text Pro" w:hAnsi="Neue Haas Grotesk Text Pro"/>
          <w:sz w:val="20"/>
          <w:szCs w:val="20"/>
        </w:rPr>
        <w:t>perform the work. That is why other blockchain speed claims are truthfully problematic.</w:t>
      </w:r>
    </w:p>
    <w:p w14:paraId="195EDA84" w14:textId="77777777" w:rsidR="00497ADF" w:rsidRPr="001E625A" w:rsidRDefault="00497ADF" w:rsidP="001E625A">
      <w:pPr>
        <w:jc w:val="both"/>
        <w:rPr>
          <w:rFonts w:ascii="Neue Haas Grotesk Text Pro" w:hAnsi="Neue Haas Grotesk Text Pro"/>
          <w:sz w:val="20"/>
          <w:szCs w:val="20"/>
        </w:rPr>
      </w:pPr>
    </w:p>
    <w:p w14:paraId="3DD6825B" w14:textId="4612257D" w:rsidR="00424BF8" w:rsidRPr="001E625A" w:rsidRDefault="00424BF8"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When a </w:t>
      </w:r>
      <w:r w:rsidR="00184774" w:rsidRPr="001E625A">
        <w:rPr>
          <w:rFonts w:ascii="Neue Haas Grotesk Text Pro" w:hAnsi="Neue Haas Grotesk Text Pro"/>
          <w:sz w:val="20"/>
          <w:szCs w:val="20"/>
        </w:rPr>
        <w:t>b</w:t>
      </w:r>
      <w:r w:rsidRPr="001E625A">
        <w:rPr>
          <w:rFonts w:ascii="Neue Haas Grotesk Text Pro" w:hAnsi="Neue Haas Grotesk Text Pro"/>
          <w:sz w:val="20"/>
          <w:szCs w:val="20"/>
        </w:rPr>
        <w:t xml:space="preserve">lockchain company proclaims: We can do 100,000 </w:t>
      </w:r>
      <w:r w:rsidR="00184774" w:rsidRPr="001E625A">
        <w:rPr>
          <w:rFonts w:ascii="Neue Haas Grotesk Text Pro" w:hAnsi="Neue Haas Grotesk Text Pro"/>
          <w:sz w:val="20"/>
          <w:szCs w:val="20"/>
        </w:rPr>
        <w:t>t</w:t>
      </w:r>
      <w:r w:rsidRPr="001E625A">
        <w:rPr>
          <w:rFonts w:ascii="Neue Haas Grotesk Text Pro" w:hAnsi="Neue Haas Grotesk Text Pro"/>
          <w:sz w:val="20"/>
          <w:szCs w:val="20"/>
        </w:rPr>
        <w:t xml:space="preserve">ransactions </w:t>
      </w:r>
      <w:r w:rsidR="00184774" w:rsidRPr="001E625A">
        <w:rPr>
          <w:rFonts w:ascii="Neue Haas Grotesk Text Pro" w:hAnsi="Neue Haas Grotesk Text Pro"/>
          <w:sz w:val="20"/>
          <w:szCs w:val="20"/>
        </w:rPr>
        <w:t>p</w:t>
      </w:r>
      <w:r w:rsidRPr="001E625A">
        <w:rPr>
          <w:rFonts w:ascii="Neue Haas Grotesk Text Pro" w:hAnsi="Neue Haas Grotesk Text Pro"/>
          <w:sz w:val="20"/>
          <w:szCs w:val="20"/>
        </w:rPr>
        <w:t xml:space="preserve">er </w:t>
      </w:r>
      <w:r w:rsidR="00184774" w:rsidRPr="001E625A">
        <w:rPr>
          <w:rFonts w:ascii="Neue Haas Grotesk Text Pro" w:hAnsi="Neue Haas Grotesk Text Pro"/>
          <w:sz w:val="20"/>
          <w:szCs w:val="20"/>
        </w:rPr>
        <w:t>s</w:t>
      </w:r>
      <w:r w:rsidRPr="001E625A">
        <w:rPr>
          <w:rFonts w:ascii="Neue Haas Grotesk Text Pro" w:hAnsi="Neue Haas Grotesk Text Pro"/>
          <w:sz w:val="20"/>
          <w:szCs w:val="20"/>
        </w:rPr>
        <w:t>econd</w:t>
      </w:r>
      <w:r w:rsidR="00D6008B" w:rsidRPr="001E625A">
        <w:rPr>
          <w:rFonts w:ascii="Neue Haas Grotesk Text Pro" w:hAnsi="Neue Haas Grotesk Text Pro"/>
          <w:sz w:val="20"/>
          <w:szCs w:val="20"/>
        </w:rPr>
        <w:t xml:space="preserve"> (TPS)</w:t>
      </w:r>
      <w:r w:rsidR="00184774" w:rsidRPr="001E625A">
        <w:rPr>
          <w:rFonts w:ascii="Neue Haas Grotesk Text Pro" w:hAnsi="Neue Haas Grotesk Text Pro"/>
          <w:sz w:val="20"/>
          <w:szCs w:val="20"/>
        </w:rPr>
        <w:t>…</w:t>
      </w:r>
      <w:r w:rsidRPr="001E625A">
        <w:rPr>
          <w:rFonts w:ascii="Neue Haas Grotesk Text Pro" w:hAnsi="Neue Haas Grotesk Text Pro"/>
          <w:sz w:val="20"/>
          <w:szCs w:val="20"/>
        </w:rPr>
        <w:t>A simple</w:t>
      </w:r>
      <w:r w:rsidR="00497ADF"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back-of-the-napkin approach would have you calculate the need for X signature verifications</w:t>
      </w:r>
      <w:r w:rsidR="00497ADF"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and Y new signatures and Z hashing operations to perform one transaction. Another way to say</w:t>
      </w:r>
      <w:r w:rsidR="00497ADF"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 xml:space="preserve">it would </w:t>
      </w:r>
      <w:r w:rsidR="00807286" w:rsidRPr="001E625A">
        <w:rPr>
          <w:rFonts w:ascii="Neue Haas Grotesk Text Pro" w:hAnsi="Neue Haas Grotesk Text Pro"/>
          <w:sz w:val="20"/>
          <w:szCs w:val="20"/>
        </w:rPr>
        <w:t>be</w:t>
      </w:r>
      <w:r w:rsidRPr="001E625A">
        <w:rPr>
          <w:rFonts w:ascii="Neue Haas Grotesk Text Pro" w:hAnsi="Neue Haas Grotesk Text Pro"/>
          <w:sz w:val="20"/>
          <w:szCs w:val="20"/>
        </w:rPr>
        <w:t xml:space="preserve"> </w:t>
      </w:r>
      <w:r w:rsidR="00184774" w:rsidRPr="001E625A">
        <w:rPr>
          <w:rFonts w:ascii="Neue Haas Grotesk Text Pro" w:hAnsi="Neue Haas Grotesk Text Pro"/>
          <w:sz w:val="20"/>
          <w:szCs w:val="20"/>
        </w:rPr>
        <w:t>t</w:t>
      </w:r>
      <w:r w:rsidRPr="001E625A">
        <w:rPr>
          <w:rFonts w:ascii="Neue Haas Grotesk Text Pro" w:hAnsi="Neue Haas Grotesk Text Pro"/>
          <w:sz w:val="20"/>
          <w:szCs w:val="20"/>
        </w:rPr>
        <w:t>he performance of those algorithms is this, and therefore maximum throughput</w:t>
      </w:r>
      <w:r w:rsidR="00497ADF"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on a single machine is that. This simple</w:t>
      </w:r>
      <w:r w:rsidR="0018477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mathematical process and logic challenge a blockchain</w:t>
      </w:r>
      <w:r w:rsidR="00497ADF"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owner's "problematically truthful" calculations.</w:t>
      </w:r>
    </w:p>
    <w:p w14:paraId="16FDE212" w14:textId="77777777" w:rsidR="00DD5F5F" w:rsidRPr="001E625A" w:rsidRDefault="00DD5F5F" w:rsidP="001E625A">
      <w:pPr>
        <w:jc w:val="both"/>
        <w:rPr>
          <w:rFonts w:ascii="Neue Haas Grotesk Text Pro" w:hAnsi="Neue Haas Grotesk Text Pro"/>
          <w:sz w:val="20"/>
          <w:szCs w:val="20"/>
        </w:rPr>
      </w:pPr>
    </w:p>
    <w:p w14:paraId="57276686" w14:textId="26FAEDCD" w:rsidR="00DD5F5F" w:rsidRPr="001E625A" w:rsidRDefault="00DD5F5F" w:rsidP="002E041D">
      <w:pPr>
        <w:pStyle w:val="Heading2"/>
      </w:pPr>
      <w:bookmarkStart w:id="20" w:name="_Toc107856727"/>
      <w:r w:rsidRPr="001E625A">
        <w:t xml:space="preserve">Scalability, Speed, </w:t>
      </w:r>
      <w:proofErr w:type="spellStart"/>
      <w:r w:rsidRPr="001E625A">
        <w:t>Sharding</w:t>
      </w:r>
      <w:proofErr w:type="spellEnd"/>
      <w:r w:rsidRPr="001E625A">
        <w:t>, Micro Services, and More</w:t>
      </w:r>
      <w:bookmarkEnd w:id="20"/>
    </w:p>
    <w:p w14:paraId="1FAD1836" w14:textId="77777777" w:rsidR="00DD5F5F" w:rsidRPr="001E625A" w:rsidRDefault="00DD5F5F" w:rsidP="001E625A">
      <w:pPr>
        <w:jc w:val="both"/>
        <w:rPr>
          <w:rFonts w:ascii="Neue Haas Grotesk Text Pro" w:hAnsi="Neue Haas Grotesk Text Pro"/>
          <w:sz w:val="20"/>
          <w:szCs w:val="20"/>
        </w:rPr>
      </w:pPr>
    </w:p>
    <w:p w14:paraId="27C296FB" w14:textId="008B5D25" w:rsidR="00CD19EF" w:rsidRPr="001E625A" w:rsidRDefault="00CD19EF"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Scalability and speed </w:t>
      </w:r>
      <w:r w:rsidR="00A200E9" w:rsidRPr="001E625A">
        <w:rPr>
          <w:rFonts w:ascii="Neue Haas Grotesk Text Pro" w:hAnsi="Neue Haas Grotesk Text Pro"/>
          <w:sz w:val="20"/>
          <w:szCs w:val="20"/>
        </w:rPr>
        <w:t xml:space="preserve">make for </w:t>
      </w:r>
      <w:r w:rsidRPr="001E625A">
        <w:rPr>
          <w:rFonts w:ascii="Neue Haas Grotesk Text Pro" w:hAnsi="Neue Haas Grotesk Text Pro"/>
          <w:sz w:val="20"/>
          <w:szCs w:val="20"/>
        </w:rPr>
        <w:t xml:space="preserve">a complex discussion when discussing </w:t>
      </w:r>
      <w:r w:rsidR="00E26709" w:rsidRPr="00E26709">
        <w:rPr>
          <w:rFonts w:ascii="Orbitron" w:hAnsi="Orbitron"/>
          <w:sz w:val="20"/>
          <w:szCs w:val="20"/>
        </w:rPr>
        <w:t>CrowdPoint’s</w:t>
      </w:r>
      <w:r w:rsidRPr="001E625A">
        <w:rPr>
          <w:rFonts w:ascii="Neue Haas Grotesk Text Pro" w:hAnsi="Neue Haas Grotesk Text Pro"/>
          <w:sz w:val="20"/>
          <w:szCs w:val="20"/>
        </w:rPr>
        <w:t xml:space="preserve"> Vogon Technology as there</w:t>
      </w:r>
      <w:r w:rsidR="004F32C8"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are two</w:t>
      </w:r>
      <w:r w:rsidR="005B73D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 xml:space="preserve">protocols, </w:t>
      </w:r>
      <w:r w:rsidR="007460CB" w:rsidRPr="001E625A">
        <w:rPr>
          <w:rFonts w:ascii="Neue Haas Grotesk Text Pro" w:hAnsi="Neue Haas Grotesk Text Pro"/>
          <w:sz w:val="20"/>
          <w:szCs w:val="20"/>
        </w:rPr>
        <w:t xml:space="preserve">(a) </w:t>
      </w:r>
      <w:r w:rsidRPr="001E625A">
        <w:rPr>
          <w:rFonts w:ascii="Neue Haas Grotesk Text Pro" w:hAnsi="Neue Haas Grotesk Text Pro"/>
          <w:sz w:val="20"/>
          <w:szCs w:val="20"/>
        </w:rPr>
        <w:t>Vogon 1.0</w:t>
      </w:r>
      <w:r w:rsidR="007460CB" w:rsidRPr="001E625A">
        <w:rPr>
          <w:rFonts w:ascii="Neue Haas Grotesk Text Pro" w:hAnsi="Neue Haas Grotesk Text Pro"/>
          <w:sz w:val="20"/>
          <w:szCs w:val="20"/>
        </w:rPr>
        <w:t xml:space="preserve"> – which is currently developed in a lab environment (i.e., Vogon </w:t>
      </w:r>
      <w:proofErr w:type="spellStart"/>
      <w:r w:rsidR="007460CB" w:rsidRPr="001E625A">
        <w:rPr>
          <w:rFonts w:ascii="Neue Haas Grotesk Text Pro" w:hAnsi="Neue Haas Grotesk Text Pro"/>
          <w:sz w:val="20"/>
          <w:szCs w:val="20"/>
        </w:rPr>
        <w:t>TestNet</w:t>
      </w:r>
      <w:proofErr w:type="spellEnd"/>
      <w:r w:rsidR="007460CB" w:rsidRPr="001E625A">
        <w:rPr>
          <w:rFonts w:ascii="Neue Haas Grotesk Text Pro" w:hAnsi="Neue Haas Grotesk Text Pro"/>
          <w:sz w:val="20"/>
          <w:szCs w:val="20"/>
        </w:rPr>
        <w:t xml:space="preserve">) – </w:t>
      </w:r>
      <w:r w:rsidRPr="001E625A">
        <w:rPr>
          <w:rFonts w:ascii="Neue Haas Grotesk Text Pro" w:hAnsi="Neue Haas Grotesk Text Pro"/>
          <w:sz w:val="20"/>
          <w:szCs w:val="20"/>
        </w:rPr>
        <w:t xml:space="preserve">and </w:t>
      </w:r>
      <w:r w:rsidR="007460CB" w:rsidRPr="001E625A">
        <w:rPr>
          <w:rFonts w:ascii="Neue Haas Grotesk Text Pro" w:hAnsi="Neue Haas Grotesk Text Pro"/>
          <w:sz w:val="20"/>
          <w:szCs w:val="20"/>
        </w:rPr>
        <w:t xml:space="preserve">(b) </w:t>
      </w:r>
      <w:r w:rsidRPr="001E625A">
        <w:rPr>
          <w:rFonts w:ascii="Neue Haas Grotesk Text Pro" w:hAnsi="Neue Haas Grotesk Text Pro"/>
          <w:sz w:val="20"/>
          <w:szCs w:val="20"/>
        </w:rPr>
        <w:t>Vogon 2.0</w:t>
      </w:r>
      <w:r w:rsidR="007460CB" w:rsidRPr="001E625A">
        <w:rPr>
          <w:rFonts w:ascii="Neue Haas Grotesk Text Pro" w:hAnsi="Neue Haas Grotesk Text Pro"/>
          <w:sz w:val="20"/>
          <w:szCs w:val="20"/>
        </w:rPr>
        <w:t xml:space="preserve"> – which is currently in development</w:t>
      </w:r>
      <w:r w:rsidRPr="001E625A">
        <w:rPr>
          <w:rFonts w:ascii="Neue Haas Grotesk Text Pro" w:hAnsi="Neue Haas Grotesk Text Pro"/>
          <w:sz w:val="20"/>
          <w:szCs w:val="20"/>
        </w:rPr>
        <w:t xml:space="preserve">. </w:t>
      </w:r>
      <w:r w:rsidR="00AE076D" w:rsidRPr="001E625A">
        <w:rPr>
          <w:rFonts w:ascii="Neue Haas Grotesk Text Pro" w:hAnsi="Neue Haas Grotesk Text Pro"/>
          <w:sz w:val="20"/>
          <w:szCs w:val="20"/>
        </w:rPr>
        <w:t>With CrowdPoint, i</w:t>
      </w:r>
      <w:r w:rsidRPr="001E625A">
        <w:rPr>
          <w:rFonts w:ascii="Neue Haas Grotesk Text Pro" w:hAnsi="Neue Haas Grotesk Text Pro"/>
          <w:sz w:val="20"/>
          <w:szCs w:val="20"/>
        </w:rPr>
        <w:t>nteracting</w:t>
      </w:r>
      <w:r w:rsidR="005B73D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 xml:space="preserve">with </w:t>
      </w:r>
      <w:proofErr w:type="spellStart"/>
      <w:r w:rsidR="005F6680" w:rsidRPr="005F6680">
        <w:rPr>
          <w:rFonts w:ascii="Neuropol X Rg" w:hAnsi="Neuropol X Rg"/>
          <w:sz w:val="20"/>
          <w:szCs w:val="20"/>
        </w:rPr>
        <w:t>Vogons</w:t>
      </w:r>
      <w:proofErr w:type="spellEnd"/>
      <w:r w:rsidRPr="001E625A">
        <w:rPr>
          <w:rFonts w:ascii="Neue Haas Grotesk Text Pro" w:hAnsi="Neue Haas Grotesk Text Pro"/>
          <w:sz w:val="20"/>
          <w:szCs w:val="20"/>
        </w:rPr>
        <w:t xml:space="preserve"> and reading from the</w:t>
      </w:r>
      <w:r w:rsidR="00E420DD" w:rsidRPr="001E625A">
        <w:rPr>
          <w:rFonts w:ascii="Neue Haas Grotesk Text Pro" w:hAnsi="Neue Haas Grotesk Text Pro"/>
          <w:sz w:val="20"/>
          <w:szCs w:val="20"/>
        </w:rPr>
        <w:t xml:space="preserve"> b</w:t>
      </w:r>
      <w:r w:rsidRPr="001E625A">
        <w:rPr>
          <w:rFonts w:ascii="Neue Haas Grotesk Text Pro" w:hAnsi="Neue Haas Grotesk Text Pro"/>
          <w:sz w:val="20"/>
          <w:szCs w:val="20"/>
        </w:rPr>
        <w:t xml:space="preserve">lockchain is faster than competitors </w:t>
      </w:r>
      <w:r w:rsidR="00EF11D6" w:rsidRPr="001E625A">
        <w:rPr>
          <w:rFonts w:ascii="Neue Haas Grotesk Text Pro" w:hAnsi="Neue Haas Grotesk Text Pro"/>
          <w:sz w:val="20"/>
          <w:szCs w:val="20"/>
        </w:rPr>
        <w:t>claim</w:t>
      </w:r>
      <w:r w:rsidRPr="001E625A">
        <w:rPr>
          <w:rFonts w:ascii="Neue Haas Grotesk Text Pro" w:hAnsi="Neue Haas Grotesk Text Pro"/>
          <w:sz w:val="20"/>
          <w:szCs w:val="20"/>
        </w:rPr>
        <w:t xml:space="preserve"> today. </w:t>
      </w:r>
      <w:r w:rsidR="00AE076D" w:rsidRPr="001E625A">
        <w:rPr>
          <w:rFonts w:ascii="Neue Haas Grotesk Text Pro" w:hAnsi="Neue Haas Grotesk Text Pro"/>
          <w:sz w:val="20"/>
          <w:szCs w:val="20"/>
        </w:rPr>
        <w:t>CrowdPoint delivers this value proposition</w:t>
      </w:r>
      <w:r w:rsidRPr="001E625A">
        <w:rPr>
          <w:rFonts w:ascii="Neue Haas Grotesk Text Pro" w:hAnsi="Neue Haas Grotesk Text Pro"/>
          <w:sz w:val="20"/>
          <w:szCs w:val="20"/>
        </w:rPr>
        <w:t xml:space="preserve"> with a rich set of APIs and microservices that expand using guest </w:t>
      </w:r>
      <w:r w:rsidR="00AE076D" w:rsidRPr="001E625A">
        <w:rPr>
          <w:rFonts w:ascii="Neue Haas Grotesk Text Pro" w:hAnsi="Neue Haas Grotesk Text Pro"/>
          <w:sz w:val="20"/>
          <w:szCs w:val="20"/>
        </w:rPr>
        <w:t xml:space="preserve">programming </w:t>
      </w:r>
      <w:r w:rsidRPr="001E625A">
        <w:rPr>
          <w:rFonts w:ascii="Neue Haas Grotesk Text Pro" w:hAnsi="Neue Haas Grotesk Text Pro"/>
          <w:sz w:val="20"/>
          <w:szCs w:val="20"/>
        </w:rPr>
        <w:t>languages</w:t>
      </w:r>
      <w:r w:rsidR="00A05AFA" w:rsidRPr="001E625A">
        <w:rPr>
          <w:rFonts w:ascii="Neue Haas Grotesk Text Pro" w:hAnsi="Neue Haas Grotesk Text Pro"/>
          <w:sz w:val="20"/>
          <w:szCs w:val="20"/>
        </w:rPr>
        <w:t>. This expanding nature</w:t>
      </w:r>
      <w:r w:rsidRPr="001E625A">
        <w:rPr>
          <w:rFonts w:ascii="Neue Haas Grotesk Text Pro" w:hAnsi="Neue Haas Grotesk Text Pro"/>
          <w:sz w:val="20"/>
          <w:szCs w:val="20"/>
        </w:rPr>
        <w:t xml:space="preserve"> enabl</w:t>
      </w:r>
      <w:r w:rsidR="00A05AFA" w:rsidRPr="001E625A">
        <w:rPr>
          <w:rFonts w:ascii="Neue Haas Grotesk Text Pro" w:hAnsi="Neue Haas Grotesk Text Pro"/>
          <w:sz w:val="20"/>
          <w:szCs w:val="20"/>
        </w:rPr>
        <w:t>es</w:t>
      </w:r>
      <w:r w:rsidRPr="001E625A">
        <w:rPr>
          <w:rFonts w:ascii="Neue Haas Grotesk Text Pro" w:hAnsi="Neue Haas Grotesk Text Pro"/>
          <w:sz w:val="20"/>
          <w:szCs w:val="20"/>
        </w:rPr>
        <w:t xml:space="preserve"> Vogon to grow</w:t>
      </w:r>
      <w:r w:rsidR="006F5958" w:rsidRPr="001E625A">
        <w:rPr>
          <w:rFonts w:ascii="Neue Haas Grotesk Text Pro" w:hAnsi="Neue Haas Grotesk Text Pro"/>
          <w:sz w:val="20"/>
          <w:szCs w:val="20"/>
        </w:rPr>
        <w:t xml:space="preserve"> both in size and speed.</w:t>
      </w:r>
    </w:p>
    <w:p w14:paraId="53618370" w14:textId="77777777" w:rsidR="00CD19EF" w:rsidRPr="001E625A" w:rsidRDefault="00CD19EF" w:rsidP="001E625A">
      <w:pPr>
        <w:jc w:val="both"/>
        <w:rPr>
          <w:rFonts w:ascii="Neue Haas Grotesk Text Pro" w:hAnsi="Neue Haas Grotesk Text Pro"/>
          <w:sz w:val="20"/>
          <w:szCs w:val="20"/>
        </w:rPr>
      </w:pPr>
    </w:p>
    <w:p w14:paraId="4247E86A" w14:textId="0969A269" w:rsidR="00CD19EF" w:rsidRPr="001E625A" w:rsidRDefault="006F5958"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According to current </w:t>
      </w:r>
      <w:proofErr w:type="spellStart"/>
      <w:r w:rsidRPr="001E625A">
        <w:rPr>
          <w:rFonts w:ascii="Neue Haas Grotesk Text Pro" w:hAnsi="Neue Haas Grotesk Text Pro"/>
          <w:sz w:val="20"/>
          <w:szCs w:val="20"/>
        </w:rPr>
        <w:t>TestNet</w:t>
      </w:r>
      <w:proofErr w:type="spellEnd"/>
      <w:r w:rsidRPr="001E625A">
        <w:rPr>
          <w:rFonts w:ascii="Neue Haas Grotesk Text Pro" w:hAnsi="Neue Haas Grotesk Text Pro"/>
          <w:sz w:val="20"/>
          <w:szCs w:val="20"/>
        </w:rPr>
        <w:t xml:space="preserve"> </w:t>
      </w:r>
      <w:r w:rsidR="00D6008B" w:rsidRPr="001E625A">
        <w:rPr>
          <w:rFonts w:ascii="Neue Haas Grotesk Text Pro" w:hAnsi="Neue Haas Grotesk Text Pro"/>
          <w:sz w:val="20"/>
          <w:szCs w:val="20"/>
        </w:rPr>
        <w:t xml:space="preserve">analytics, </w:t>
      </w:r>
      <w:r w:rsidR="00CD19EF" w:rsidRPr="001E625A">
        <w:rPr>
          <w:rFonts w:ascii="Neue Haas Grotesk Text Pro" w:hAnsi="Neue Haas Grotesk Text Pro"/>
          <w:sz w:val="20"/>
          <w:szCs w:val="20"/>
        </w:rPr>
        <w:t>Vogon 1.0 is capable of 10</w:t>
      </w:r>
      <w:r w:rsidR="00D6008B" w:rsidRPr="001E625A">
        <w:rPr>
          <w:rFonts w:ascii="Neue Haas Grotesk Text Pro" w:hAnsi="Neue Haas Grotesk Text Pro"/>
          <w:sz w:val="20"/>
          <w:szCs w:val="20"/>
        </w:rPr>
        <w:t>,000</w:t>
      </w:r>
      <w:r w:rsidR="00CD19EF" w:rsidRPr="001E625A">
        <w:rPr>
          <w:rFonts w:ascii="Neue Haas Grotesk Text Pro" w:hAnsi="Neue Haas Grotesk Text Pro"/>
          <w:sz w:val="20"/>
          <w:szCs w:val="20"/>
        </w:rPr>
        <w:t xml:space="preserve"> TPS in a single consensus group</w:t>
      </w:r>
      <w:r w:rsidR="00D6008B" w:rsidRPr="001E625A">
        <w:rPr>
          <w:rFonts w:ascii="Neue Haas Grotesk Text Pro" w:hAnsi="Neue Haas Grotesk Text Pro"/>
          <w:sz w:val="20"/>
          <w:szCs w:val="20"/>
        </w:rPr>
        <w:t xml:space="preserve">. </w:t>
      </w:r>
      <w:r w:rsidR="00E14321" w:rsidRPr="001E625A">
        <w:rPr>
          <w:rFonts w:ascii="Neue Haas Grotesk Text Pro" w:hAnsi="Neue Haas Grotesk Text Pro"/>
          <w:sz w:val="20"/>
          <w:szCs w:val="20"/>
        </w:rPr>
        <w:t>W</w:t>
      </w:r>
      <w:r w:rsidR="00CD19EF" w:rsidRPr="001E625A">
        <w:rPr>
          <w:rFonts w:ascii="Neue Haas Grotesk Text Pro" w:hAnsi="Neue Haas Grotesk Text Pro"/>
          <w:sz w:val="20"/>
          <w:szCs w:val="20"/>
        </w:rPr>
        <w:t>ith many consensus groups</w:t>
      </w:r>
      <w:r w:rsidR="005B73D4" w:rsidRPr="001E625A">
        <w:rPr>
          <w:rFonts w:ascii="Neue Haas Grotesk Text Pro" w:hAnsi="Neue Haas Grotesk Text Pro"/>
          <w:sz w:val="20"/>
          <w:szCs w:val="20"/>
        </w:rPr>
        <w:t xml:space="preserve"> </w:t>
      </w:r>
      <w:r w:rsidR="00CD19EF" w:rsidRPr="001E625A">
        <w:rPr>
          <w:rFonts w:ascii="Neue Haas Grotesk Text Pro" w:hAnsi="Neue Haas Grotesk Text Pro"/>
          <w:sz w:val="20"/>
          <w:szCs w:val="20"/>
        </w:rPr>
        <w:t xml:space="preserve">working together in unison; it </w:t>
      </w:r>
      <w:r w:rsidR="00E14321" w:rsidRPr="001E625A">
        <w:rPr>
          <w:rFonts w:ascii="Neue Haas Grotesk Text Pro" w:hAnsi="Neue Haas Grotesk Text Pro"/>
          <w:sz w:val="20"/>
          <w:szCs w:val="20"/>
        </w:rPr>
        <w:t>would not</w:t>
      </w:r>
      <w:r w:rsidR="00CD19EF" w:rsidRPr="001E625A">
        <w:rPr>
          <w:rFonts w:ascii="Neue Haas Grotesk Text Pro" w:hAnsi="Neue Haas Grotesk Text Pro"/>
          <w:sz w:val="20"/>
          <w:szCs w:val="20"/>
        </w:rPr>
        <w:t xml:space="preserve"> take long for 100 groups to reach radically fast </w:t>
      </w:r>
      <w:r w:rsidR="00E14321" w:rsidRPr="001E625A">
        <w:rPr>
          <w:rFonts w:ascii="Neue Haas Grotesk Text Pro" w:hAnsi="Neue Haas Grotesk Text Pro"/>
          <w:sz w:val="20"/>
          <w:szCs w:val="20"/>
        </w:rPr>
        <w:t xml:space="preserve">TPS </w:t>
      </w:r>
      <w:r w:rsidR="00CD19EF" w:rsidRPr="001E625A">
        <w:rPr>
          <w:rFonts w:ascii="Neue Haas Grotesk Text Pro" w:hAnsi="Neue Haas Grotesk Text Pro"/>
          <w:sz w:val="20"/>
          <w:szCs w:val="20"/>
        </w:rPr>
        <w:t xml:space="preserve">speeds. That means the more consensus groups, the faster </w:t>
      </w:r>
      <w:r w:rsidR="00E14321" w:rsidRPr="001E625A">
        <w:rPr>
          <w:rFonts w:ascii="Neue Haas Grotesk Text Pro" w:hAnsi="Neue Haas Grotesk Text Pro"/>
          <w:sz w:val="20"/>
          <w:szCs w:val="20"/>
        </w:rPr>
        <w:t>Vogon</w:t>
      </w:r>
      <w:r w:rsidR="00CD19EF" w:rsidRPr="001E625A">
        <w:rPr>
          <w:rFonts w:ascii="Neue Haas Grotesk Text Pro" w:hAnsi="Neue Haas Grotesk Text Pro"/>
          <w:sz w:val="20"/>
          <w:szCs w:val="20"/>
        </w:rPr>
        <w:t xml:space="preserve"> becomes.</w:t>
      </w:r>
    </w:p>
    <w:p w14:paraId="0BD351C1" w14:textId="77777777" w:rsidR="00CD19EF" w:rsidRPr="001E625A" w:rsidRDefault="00CD19EF" w:rsidP="001E625A">
      <w:pPr>
        <w:jc w:val="both"/>
        <w:rPr>
          <w:rFonts w:ascii="Neue Haas Grotesk Text Pro" w:hAnsi="Neue Haas Grotesk Text Pro"/>
          <w:sz w:val="20"/>
          <w:szCs w:val="20"/>
        </w:rPr>
      </w:pPr>
    </w:p>
    <w:p w14:paraId="5BAC0FF6" w14:textId="34A05118" w:rsidR="00CD19EF" w:rsidRPr="001E625A" w:rsidRDefault="00CD19EF" w:rsidP="002E041D">
      <w:pPr>
        <w:pStyle w:val="Heading2"/>
      </w:pPr>
      <w:bookmarkStart w:id="21" w:name="_Toc107856728"/>
      <w:r w:rsidRPr="001E625A">
        <w:lastRenderedPageBreak/>
        <w:t xml:space="preserve">Mind-boggling </w:t>
      </w:r>
      <w:r w:rsidR="00314036" w:rsidRPr="001E625A">
        <w:t>F</w:t>
      </w:r>
      <w:r w:rsidRPr="001E625A">
        <w:t>ast</w:t>
      </w:r>
      <w:bookmarkEnd w:id="21"/>
    </w:p>
    <w:p w14:paraId="6359FA18" w14:textId="77777777" w:rsidR="00CD19EF" w:rsidRPr="001E625A" w:rsidRDefault="00CD19EF" w:rsidP="001E625A">
      <w:pPr>
        <w:jc w:val="both"/>
        <w:rPr>
          <w:rFonts w:ascii="Neue Haas Grotesk Text Pro" w:hAnsi="Neue Haas Grotesk Text Pro"/>
          <w:sz w:val="20"/>
          <w:szCs w:val="20"/>
        </w:rPr>
      </w:pPr>
    </w:p>
    <w:p w14:paraId="4086108D" w14:textId="0C87459C" w:rsidR="00CD19EF" w:rsidRPr="001E625A" w:rsidRDefault="005F6680" w:rsidP="001E625A">
      <w:pPr>
        <w:jc w:val="both"/>
        <w:rPr>
          <w:rFonts w:ascii="Neue Haas Grotesk Text Pro" w:hAnsi="Neue Haas Grotesk Text Pro"/>
          <w:sz w:val="20"/>
          <w:szCs w:val="20"/>
        </w:rPr>
      </w:pPr>
      <w:r w:rsidRPr="005F6680">
        <w:rPr>
          <w:rFonts w:ascii="Neuropol X Rg" w:hAnsi="Neuropol X Rg"/>
          <w:sz w:val="20"/>
          <w:szCs w:val="20"/>
        </w:rPr>
        <w:t>Vogon</w:t>
      </w:r>
      <w:r w:rsidR="00CD19EF" w:rsidRPr="001E625A">
        <w:rPr>
          <w:rFonts w:ascii="Neue Haas Grotesk Text Pro" w:hAnsi="Neue Haas Grotesk Text Pro"/>
          <w:sz w:val="20"/>
          <w:szCs w:val="20"/>
        </w:rPr>
        <w:t xml:space="preserve"> 2.0 </w:t>
      </w:r>
      <w:r w:rsidR="00314036" w:rsidRPr="001E625A">
        <w:rPr>
          <w:rFonts w:ascii="Neue Haas Grotesk Text Pro" w:hAnsi="Neue Haas Grotesk Text Pro"/>
          <w:sz w:val="20"/>
          <w:szCs w:val="20"/>
        </w:rPr>
        <w:t xml:space="preserve">will </w:t>
      </w:r>
      <w:r w:rsidR="00CD19EF" w:rsidRPr="001E625A">
        <w:rPr>
          <w:rFonts w:ascii="Neue Haas Grotesk Text Pro" w:hAnsi="Neue Haas Grotesk Text Pro"/>
          <w:sz w:val="20"/>
          <w:szCs w:val="20"/>
        </w:rPr>
        <w:t xml:space="preserve">shard the </w:t>
      </w:r>
      <w:r w:rsidR="00314036" w:rsidRPr="001E625A">
        <w:rPr>
          <w:rFonts w:ascii="Neue Haas Grotesk Text Pro" w:hAnsi="Neue Haas Grotesk Text Pro"/>
          <w:sz w:val="20"/>
          <w:szCs w:val="20"/>
        </w:rPr>
        <w:t>b</w:t>
      </w:r>
      <w:r w:rsidR="00CD19EF" w:rsidRPr="001E625A">
        <w:rPr>
          <w:rFonts w:ascii="Neue Haas Grotesk Text Pro" w:hAnsi="Neue Haas Grotesk Text Pro"/>
          <w:sz w:val="20"/>
          <w:szCs w:val="20"/>
        </w:rPr>
        <w:t>lockchain into many smaller chains and route transactions through the</w:t>
      </w:r>
      <w:r w:rsidR="005B73D4" w:rsidRPr="001E625A">
        <w:rPr>
          <w:rFonts w:ascii="Neue Haas Grotesk Text Pro" w:hAnsi="Neue Haas Grotesk Text Pro"/>
          <w:sz w:val="20"/>
          <w:szCs w:val="20"/>
        </w:rPr>
        <w:t xml:space="preserve"> </w:t>
      </w:r>
      <w:r w:rsidR="00CD19EF" w:rsidRPr="001E625A">
        <w:rPr>
          <w:rFonts w:ascii="Neue Haas Grotesk Text Pro" w:hAnsi="Neue Haas Grotesk Text Pro"/>
          <w:sz w:val="20"/>
          <w:szCs w:val="20"/>
        </w:rPr>
        <w:t>network, and by doing so, it has no actual limit to the number of horizontal transactions that can</w:t>
      </w:r>
      <w:r w:rsidR="005B73D4" w:rsidRPr="001E625A">
        <w:rPr>
          <w:rFonts w:ascii="Neue Haas Grotesk Text Pro" w:hAnsi="Neue Haas Grotesk Text Pro"/>
          <w:sz w:val="20"/>
          <w:szCs w:val="20"/>
        </w:rPr>
        <w:t xml:space="preserve"> </w:t>
      </w:r>
      <w:r w:rsidR="00CD19EF" w:rsidRPr="001E625A">
        <w:rPr>
          <w:rFonts w:ascii="Neue Haas Grotesk Text Pro" w:hAnsi="Neue Haas Grotesk Text Pro"/>
          <w:sz w:val="20"/>
          <w:szCs w:val="20"/>
        </w:rPr>
        <w:t>be performed. No more than the limitations placed on a protocol like BitTorrent has for</w:t>
      </w:r>
      <w:r w:rsidR="005B73D4" w:rsidRPr="001E625A">
        <w:rPr>
          <w:rFonts w:ascii="Neue Haas Grotesk Text Pro" w:hAnsi="Neue Haas Grotesk Text Pro"/>
          <w:sz w:val="20"/>
          <w:szCs w:val="20"/>
        </w:rPr>
        <w:t xml:space="preserve"> </w:t>
      </w:r>
      <w:r w:rsidR="00CD19EF" w:rsidRPr="001E625A">
        <w:rPr>
          <w:rFonts w:ascii="Neue Haas Grotesk Text Pro" w:hAnsi="Neue Haas Grotesk Text Pro"/>
          <w:sz w:val="20"/>
          <w:szCs w:val="20"/>
        </w:rPr>
        <w:t>downloading.</w:t>
      </w:r>
    </w:p>
    <w:p w14:paraId="5655F296" w14:textId="77777777" w:rsidR="00CD19EF" w:rsidRPr="001E625A" w:rsidRDefault="00CD19EF" w:rsidP="001E625A">
      <w:pPr>
        <w:jc w:val="both"/>
        <w:rPr>
          <w:rFonts w:ascii="Neue Haas Grotesk Text Pro" w:hAnsi="Neue Haas Grotesk Text Pro"/>
          <w:sz w:val="20"/>
          <w:szCs w:val="20"/>
        </w:rPr>
      </w:pPr>
    </w:p>
    <w:p w14:paraId="2E40724B" w14:textId="40AFE5F9" w:rsidR="00CD19EF" w:rsidRPr="001E625A" w:rsidRDefault="00CD19EF" w:rsidP="001E625A">
      <w:pPr>
        <w:jc w:val="both"/>
        <w:rPr>
          <w:rFonts w:ascii="Neue Haas Grotesk Text Pro" w:hAnsi="Neue Haas Grotesk Text Pro"/>
          <w:sz w:val="20"/>
          <w:szCs w:val="20"/>
        </w:rPr>
      </w:pPr>
      <w:r w:rsidRPr="001E625A">
        <w:rPr>
          <w:rFonts w:ascii="Neue Haas Grotesk Text Pro" w:hAnsi="Neue Haas Grotesk Text Pro"/>
          <w:sz w:val="20"/>
          <w:szCs w:val="20"/>
        </w:rPr>
        <w:t>The comparison to BitTorrent is only to visualize that the clients and nodes are entirely</w:t>
      </w:r>
      <w:r w:rsidR="005B73D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distributed, and there are no implicit choke points. Hence, as the network grows, the</w:t>
      </w:r>
      <w:r w:rsidR="005B73D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 xml:space="preserve">transactional capacity grows with it. This use of </w:t>
      </w:r>
      <w:proofErr w:type="spellStart"/>
      <w:r w:rsidRPr="001E625A">
        <w:rPr>
          <w:rFonts w:ascii="Neue Haas Grotesk Text Pro" w:hAnsi="Neue Haas Grotesk Text Pro"/>
          <w:sz w:val="20"/>
          <w:szCs w:val="20"/>
        </w:rPr>
        <w:t>sharding</w:t>
      </w:r>
      <w:proofErr w:type="spellEnd"/>
      <w:r w:rsidRPr="001E625A">
        <w:rPr>
          <w:rFonts w:ascii="Neue Haas Grotesk Text Pro" w:hAnsi="Neue Haas Grotesk Text Pro"/>
          <w:sz w:val="20"/>
          <w:szCs w:val="20"/>
        </w:rPr>
        <w:t xml:space="preserve"> in combination with microservices and</w:t>
      </w:r>
      <w:r w:rsidR="005B73D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many addresses distributed across many consensus groups effectively unbounded scalability</w:t>
      </w:r>
      <w:r w:rsidR="005B73D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 xml:space="preserve">and speed. </w:t>
      </w:r>
      <w:proofErr w:type="spellStart"/>
      <w:r w:rsidRPr="001E625A">
        <w:rPr>
          <w:rFonts w:ascii="Neue Haas Grotesk Text Pro" w:hAnsi="Neue Haas Grotesk Text Pro"/>
          <w:sz w:val="20"/>
          <w:szCs w:val="20"/>
        </w:rPr>
        <w:t>Sharding</w:t>
      </w:r>
      <w:proofErr w:type="spellEnd"/>
      <w:r w:rsidRPr="001E625A">
        <w:rPr>
          <w:rFonts w:ascii="Neue Haas Grotesk Text Pro" w:hAnsi="Neue Haas Grotesk Text Pro"/>
          <w:sz w:val="20"/>
          <w:szCs w:val="20"/>
        </w:rPr>
        <w:t xml:space="preserve"> is a method for distributing a single dataset across multiple databases,</w:t>
      </w:r>
      <w:r w:rsidR="005B73D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which can then be stored on multiple machines.</w:t>
      </w:r>
    </w:p>
    <w:p w14:paraId="0149CC05" w14:textId="77777777" w:rsidR="00CD19EF" w:rsidRPr="001E625A" w:rsidRDefault="00CD19EF" w:rsidP="001E625A">
      <w:pPr>
        <w:jc w:val="both"/>
        <w:rPr>
          <w:rFonts w:ascii="Neue Haas Grotesk Text Pro" w:hAnsi="Neue Haas Grotesk Text Pro"/>
          <w:sz w:val="20"/>
          <w:szCs w:val="20"/>
        </w:rPr>
      </w:pPr>
    </w:p>
    <w:p w14:paraId="1D56B3BE" w14:textId="22C2EB84" w:rsidR="00DD5F5F" w:rsidRPr="001E625A" w:rsidRDefault="00CD19EF" w:rsidP="001E625A">
      <w:pPr>
        <w:jc w:val="both"/>
        <w:rPr>
          <w:rFonts w:ascii="Neue Haas Grotesk Text Pro" w:hAnsi="Neue Haas Grotesk Text Pro"/>
          <w:sz w:val="20"/>
          <w:szCs w:val="20"/>
        </w:rPr>
      </w:pPr>
      <w:r w:rsidRPr="001E625A">
        <w:rPr>
          <w:rFonts w:ascii="Neue Haas Grotesk Text Pro" w:hAnsi="Neue Haas Grotesk Text Pro"/>
          <w:sz w:val="20"/>
          <w:szCs w:val="20"/>
        </w:rPr>
        <w:t>This allows for larger datasets to be split in smaller chunks and stored in multiple data nodes,</w:t>
      </w:r>
      <w:r w:rsidR="005B73D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increasing the total storage capacity of the system.</w:t>
      </w:r>
    </w:p>
    <w:p w14:paraId="03F2B0D0" w14:textId="77777777" w:rsidR="00025DC7" w:rsidRPr="001E625A" w:rsidRDefault="00025DC7" w:rsidP="001E625A">
      <w:pPr>
        <w:jc w:val="both"/>
        <w:rPr>
          <w:rFonts w:ascii="Neue Haas Grotesk Text Pro" w:hAnsi="Neue Haas Grotesk Text Pro"/>
          <w:sz w:val="20"/>
          <w:szCs w:val="20"/>
        </w:rPr>
      </w:pPr>
    </w:p>
    <w:p w14:paraId="130A5F01" w14:textId="3982411B" w:rsidR="00025DC7" w:rsidRPr="001E625A" w:rsidRDefault="005F6680" w:rsidP="002E041D">
      <w:pPr>
        <w:pStyle w:val="Heading2"/>
      </w:pPr>
      <w:bookmarkStart w:id="22" w:name="_Toc107856729"/>
      <w:r w:rsidRPr="002E041D">
        <w:rPr>
          <w:rFonts w:ascii="Neuropol X Rg" w:hAnsi="Neuropol X Rg"/>
          <w:i w:val="0"/>
          <w:iCs/>
        </w:rPr>
        <w:t>Vogon</w:t>
      </w:r>
      <w:r>
        <w:rPr>
          <w:rFonts w:ascii="Neuropol X Rg" w:hAnsi="Neuropol X Rg"/>
        </w:rPr>
        <w:t xml:space="preserve"> </w:t>
      </w:r>
      <w:r w:rsidR="00025DC7" w:rsidRPr="001E625A">
        <w:t>Power Requirements</w:t>
      </w:r>
      <w:bookmarkEnd w:id="22"/>
    </w:p>
    <w:p w14:paraId="76FAB7FC" w14:textId="77777777" w:rsidR="00025DC7" w:rsidRPr="001E625A" w:rsidRDefault="00025DC7" w:rsidP="001E625A">
      <w:pPr>
        <w:jc w:val="both"/>
        <w:rPr>
          <w:rFonts w:ascii="Neue Haas Grotesk Text Pro" w:hAnsi="Neue Haas Grotesk Text Pro"/>
          <w:sz w:val="20"/>
          <w:szCs w:val="20"/>
        </w:rPr>
      </w:pPr>
    </w:p>
    <w:p w14:paraId="0FAF9DE3" w14:textId="4ED097BA" w:rsidR="00025DC7" w:rsidRPr="001E625A" w:rsidRDefault="00FF093C"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 power requirements for running a </w:t>
      </w:r>
      <w:r w:rsidR="00113253" w:rsidRPr="001E625A">
        <w:rPr>
          <w:rFonts w:ascii="Neue Haas Grotesk Text Pro" w:hAnsi="Neue Haas Grotesk Text Pro"/>
          <w:sz w:val="20"/>
          <w:szCs w:val="20"/>
        </w:rPr>
        <w:t>Vogon</w:t>
      </w:r>
      <w:r w:rsidRPr="001E625A">
        <w:rPr>
          <w:rFonts w:ascii="Neue Haas Grotesk Text Pro" w:hAnsi="Neue Haas Grotesk Text Pro"/>
          <w:sz w:val="20"/>
          <w:szCs w:val="20"/>
        </w:rPr>
        <w:t xml:space="preserve"> are the same as that for running any standard piece of enterprise grade software. YES - the same as running software on AWS, Azure, and Google.</w:t>
      </w:r>
    </w:p>
    <w:p w14:paraId="42219C6E" w14:textId="77777777" w:rsidR="00DE11BD" w:rsidRPr="001E625A" w:rsidRDefault="00DE11BD" w:rsidP="001E625A">
      <w:pPr>
        <w:jc w:val="both"/>
        <w:rPr>
          <w:rFonts w:ascii="Neue Haas Grotesk Text Pro" w:hAnsi="Neue Haas Grotesk Text Pro"/>
          <w:sz w:val="20"/>
          <w:szCs w:val="20"/>
        </w:rPr>
      </w:pPr>
    </w:p>
    <w:p w14:paraId="6CE4AAF7" w14:textId="5010D84D" w:rsidR="00DE11BD" w:rsidRPr="001E625A" w:rsidRDefault="00E875EB" w:rsidP="002E041D">
      <w:pPr>
        <w:pStyle w:val="Heading2"/>
      </w:pPr>
      <w:bookmarkStart w:id="23" w:name="_Toc107856730"/>
      <w:r w:rsidRPr="002E041D">
        <w:rPr>
          <w:rFonts w:ascii="Neuropol X Rg" w:hAnsi="Neuropol X Rg"/>
          <w:i w:val="0"/>
          <w:iCs/>
        </w:rPr>
        <w:t>Vogon</w:t>
      </w:r>
      <w:r w:rsidR="00DE11BD" w:rsidRPr="001E625A">
        <w:t xml:space="preserve"> Security</w:t>
      </w:r>
      <w:bookmarkEnd w:id="23"/>
    </w:p>
    <w:p w14:paraId="37002234" w14:textId="77777777" w:rsidR="00D656ED" w:rsidRPr="001E625A" w:rsidRDefault="00D656ED" w:rsidP="001E625A">
      <w:pPr>
        <w:jc w:val="both"/>
        <w:rPr>
          <w:rFonts w:ascii="Neue Haas Grotesk Text Pro" w:hAnsi="Neue Haas Grotesk Text Pro"/>
          <w:sz w:val="20"/>
          <w:szCs w:val="20"/>
        </w:rPr>
      </w:pPr>
    </w:p>
    <w:p w14:paraId="2932123A" w14:textId="7033ED4A" w:rsidR="00D656ED" w:rsidRPr="001E625A" w:rsidRDefault="00E875EB" w:rsidP="001E625A">
      <w:pPr>
        <w:jc w:val="both"/>
        <w:rPr>
          <w:rFonts w:ascii="Neue Haas Grotesk Text Pro" w:hAnsi="Neue Haas Grotesk Text Pro"/>
          <w:sz w:val="20"/>
          <w:szCs w:val="20"/>
        </w:rPr>
      </w:pPr>
      <w:r w:rsidRPr="005F6680">
        <w:rPr>
          <w:rFonts w:ascii="Neuropol X Rg" w:hAnsi="Neuropol X Rg"/>
          <w:sz w:val="20"/>
          <w:szCs w:val="20"/>
        </w:rPr>
        <w:t>Vogon</w:t>
      </w:r>
      <w:r w:rsidR="00DC3D10" w:rsidRPr="001E625A">
        <w:rPr>
          <w:rFonts w:ascii="Neue Haas Grotesk Text Pro" w:hAnsi="Neue Haas Grotesk Text Pro"/>
          <w:sz w:val="20"/>
          <w:szCs w:val="20"/>
        </w:rPr>
        <w:t xml:space="preserve"> use aggregate BLS 12-381 keys, a cryptographic signature scheme which allows a user to verify that a signer is authentic, are organized into a set of keychains to verify blocks on the Vogon blockchain.</w:t>
      </w:r>
      <w:r w:rsidR="00A62725" w:rsidRPr="001E625A">
        <w:rPr>
          <w:rFonts w:ascii="Neue Haas Grotesk Text Pro" w:hAnsi="Neue Haas Grotesk Text Pro"/>
          <w:sz w:val="20"/>
          <w:szCs w:val="20"/>
        </w:rPr>
        <w:t xml:space="preserve"> </w:t>
      </w:r>
      <w:r w:rsidR="00DC3D10" w:rsidRPr="001E625A">
        <w:rPr>
          <w:rFonts w:ascii="Neue Haas Grotesk Text Pro" w:hAnsi="Neue Haas Grotesk Text Pro"/>
          <w:sz w:val="20"/>
          <w:szCs w:val="20"/>
        </w:rPr>
        <w:t>These keychains are subsets of their respective blockchains indicating consensus group membership.</w:t>
      </w:r>
    </w:p>
    <w:p w14:paraId="2328EEA7" w14:textId="77777777" w:rsidR="00817980" w:rsidRPr="001E625A" w:rsidRDefault="00817980" w:rsidP="001E625A">
      <w:pPr>
        <w:jc w:val="both"/>
        <w:rPr>
          <w:rFonts w:ascii="Neue Haas Grotesk Text Pro" w:hAnsi="Neue Haas Grotesk Text Pro"/>
          <w:sz w:val="20"/>
          <w:szCs w:val="20"/>
        </w:rPr>
      </w:pPr>
    </w:p>
    <w:p w14:paraId="7818F7A4" w14:textId="3767CD3D" w:rsidR="00817980" w:rsidRPr="001E625A" w:rsidRDefault="00817980" w:rsidP="002E041D">
      <w:pPr>
        <w:pStyle w:val="Heading2"/>
      </w:pPr>
      <w:bookmarkStart w:id="24" w:name="_Toc107856731"/>
      <w:r w:rsidRPr="001E625A">
        <w:t>A Safer, Better Internet</w:t>
      </w:r>
      <w:bookmarkEnd w:id="24"/>
    </w:p>
    <w:p w14:paraId="47F3B693" w14:textId="77777777" w:rsidR="00817980" w:rsidRPr="001E625A" w:rsidRDefault="00817980" w:rsidP="001E625A">
      <w:pPr>
        <w:jc w:val="both"/>
        <w:rPr>
          <w:rFonts w:ascii="Neue Haas Grotesk Text Pro" w:hAnsi="Neue Haas Grotesk Text Pro"/>
          <w:sz w:val="20"/>
          <w:szCs w:val="20"/>
        </w:rPr>
      </w:pPr>
    </w:p>
    <w:p w14:paraId="6457EEEC" w14:textId="3B2B0052" w:rsidR="002E041D" w:rsidRDefault="005C054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Vogon creates a safer internet where the playing field is </w:t>
      </w:r>
      <w:r w:rsidR="00E7708C" w:rsidRPr="001E625A">
        <w:rPr>
          <w:rFonts w:ascii="Neue Haas Grotesk Text Pro" w:hAnsi="Neue Haas Grotesk Text Pro"/>
          <w:sz w:val="20"/>
          <w:szCs w:val="20"/>
        </w:rPr>
        <w:t>leveled,</w:t>
      </w:r>
      <w:r w:rsidRPr="001E625A">
        <w:rPr>
          <w:rFonts w:ascii="Neue Haas Grotesk Text Pro" w:hAnsi="Neue Haas Grotesk Text Pro"/>
          <w:sz w:val="20"/>
          <w:szCs w:val="20"/>
        </w:rPr>
        <w:t xml:space="preserve"> and massive internet companies cannot monopolize the lives of everyone through tyrannical practices such as censorship and de</w:t>
      </w:r>
      <w:r w:rsidR="004D2CB6" w:rsidRPr="001E625A">
        <w:rPr>
          <w:rFonts w:ascii="Neue Haas Grotesk Text Pro" w:hAnsi="Neue Haas Grotesk Text Pro"/>
          <w:sz w:val="20"/>
          <w:szCs w:val="20"/>
        </w:rPr>
        <w:t>-</w:t>
      </w:r>
      <w:r w:rsidRPr="001E625A">
        <w:rPr>
          <w:rFonts w:ascii="Neue Haas Grotesk Text Pro" w:hAnsi="Neue Haas Grotesk Text Pro"/>
          <w:sz w:val="20"/>
          <w:szCs w:val="20"/>
        </w:rPr>
        <w:t>platforming.</w:t>
      </w:r>
    </w:p>
    <w:p w14:paraId="7A57E72D" w14:textId="07E6C548" w:rsidR="00D54B41" w:rsidRPr="002E041D" w:rsidRDefault="002E041D" w:rsidP="002E041D">
      <w:pPr>
        <w:pStyle w:val="Heading2"/>
      </w:pPr>
      <w:bookmarkStart w:id="25" w:name="_Toc107856732"/>
      <w:r>
        <w:t>A Decentralized Cloud</w:t>
      </w:r>
      <w:bookmarkEnd w:id="25"/>
    </w:p>
    <w:p w14:paraId="2A84D541" w14:textId="684B09F5" w:rsidR="00D54B41" w:rsidRPr="001E625A" w:rsidRDefault="00D54B41" w:rsidP="002E041D">
      <w:pPr>
        <w:pStyle w:val="Heading3"/>
      </w:pPr>
      <w:bookmarkStart w:id="26" w:name="_Toc107856733"/>
      <w:r w:rsidRPr="001E625A">
        <w:t>Towels: Vogon Microservices, Creating a Decentralized Cloud</w:t>
      </w:r>
      <w:bookmarkEnd w:id="26"/>
    </w:p>
    <w:p w14:paraId="5B9B5D69" w14:textId="77777777" w:rsidR="00D54B41" w:rsidRPr="001E625A" w:rsidRDefault="00D54B41" w:rsidP="001E625A">
      <w:pPr>
        <w:jc w:val="both"/>
        <w:rPr>
          <w:rFonts w:ascii="Neue Haas Grotesk Text Pro" w:hAnsi="Neue Haas Grotesk Text Pro"/>
          <w:sz w:val="20"/>
          <w:szCs w:val="20"/>
        </w:rPr>
      </w:pPr>
    </w:p>
    <w:p w14:paraId="5F5ADB50" w14:textId="5FB87144" w:rsidR="006E3C04" w:rsidRPr="001E625A" w:rsidRDefault="006E3C04" w:rsidP="001E625A">
      <w:pPr>
        <w:jc w:val="both"/>
        <w:rPr>
          <w:rFonts w:ascii="Neue Haas Grotesk Text Pro" w:hAnsi="Neue Haas Grotesk Text Pro"/>
          <w:sz w:val="20"/>
          <w:szCs w:val="20"/>
        </w:rPr>
      </w:pPr>
      <w:r w:rsidRPr="001E625A">
        <w:rPr>
          <w:rFonts w:ascii="Neue Haas Grotesk Text Pro" w:hAnsi="Neue Haas Grotesk Text Pro"/>
          <w:sz w:val="20"/>
          <w:szCs w:val="20"/>
        </w:rPr>
        <w:t>The most significant difference between the Vogon Blockchain platform and other solutions</w:t>
      </w:r>
      <w:r w:rsidR="004D2CB6"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is</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that</w:t>
      </w:r>
      <w:r w:rsidR="00C16654" w:rsidRPr="001E625A">
        <w:rPr>
          <w:rFonts w:ascii="Neue Haas Grotesk Text Pro" w:hAnsi="Neue Haas Grotesk Text Pro"/>
          <w:sz w:val="20"/>
          <w:szCs w:val="20"/>
        </w:rPr>
        <w:t xml:space="preserve"> </w:t>
      </w:r>
      <w:proofErr w:type="spellStart"/>
      <w:r w:rsidRPr="001E625A">
        <w:rPr>
          <w:rFonts w:ascii="Neue Haas Grotesk Text Pro" w:hAnsi="Neue Haas Grotesk Text Pro"/>
          <w:sz w:val="20"/>
          <w:szCs w:val="20"/>
        </w:rPr>
        <w:t>Vogons</w:t>
      </w:r>
      <w:proofErr w:type="spellEnd"/>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host</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microservices</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natively.</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A</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microservice</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is</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a</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small</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highly</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specialized</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set</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of</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web</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services</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for</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achieving</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some</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goal.</w:t>
      </w:r>
      <w:r w:rsidR="004D2CB6"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With</w:t>
      </w:r>
      <w:r w:rsidR="00C16654" w:rsidRPr="001E625A">
        <w:rPr>
          <w:rFonts w:ascii="Neue Haas Grotesk Text Pro" w:hAnsi="Neue Haas Grotesk Text Pro"/>
          <w:sz w:val="20"/>
          <w:szCs w:val="20"/>
        </w:rPr>
        <w:t xml:space="preserve"> </w:t>
      </w:r>
      <w:proofErr w:type="spellStart"/>
      <w:r w:rsidR="00C16654" w:rsidRPr="001E625A">
        <w:rPr>
          <w:rFonts w:ascii="Neue Haas Grotesk Text Pro" w:hAnsi="Neue Haas Grotesk Text Pro"/>
          <w:sz w:val="20"/>
          <w:szCs w:val="20"/>
        </w:rPr>
        <w:t>V</w:t>
      </w:r>
      <w:r w:rsidRPr="001E625A">
        <w:rPr>
          <w:rFonts w:ascii="Neue Haas Grotesk Text Pro" w:hAnsi="Neue Haas Grotesk Text Pro"/>
          <w:sz w:val="20"/>
          <w:szCs w:val="20"/>
        </w:rPr>
        <w:t>ogons</w:t>
      </w:r>
      <w:proofErr w:type="spellEnd"/>
      <w:r w:rsidRPr="001E625A">
        <w:rPr>
          <w:rFonts w:ascii="Neue Haas Grotesk Text Pro" w:hAnsi="Neue Haas Grotesk Text Pro"/>
          <w:sz w:val="20"/>
          <w:szCs w:val="20"/>
        </w:rPr>
        <w:t>,</w:t>
      </w:r>
      <w:r w:rsidR="004D2CB6"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they</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come</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in</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three</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primary</w:t>
      </w:r>
      <w:r w:rsidR="00C1665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forms:</w:t>
      </w:r>
    </w:p>
    <w:p w14:paraId="033AA4FA" w14:textId="77777777" w:rsidR="00C16654" w:rsidRPr="001E625A" w:rsidRDefault="00C16654" w:rsidP="001E625A">
      <w:pPr>
        <w:jc w:val="both"/>
        <w:rPr>
          <w:rFonts w:ascii="Neue Haas Grotesk Text Pro" w:hAnsi="Neue Haas Grotesk Text Pro"/>
          <w:sz w:val="20"/>
          <w:szCs w:val="20"/>
        </w:rPr>
      </w:pPr>
    </w:p>
    <w:p w14:paraId="3B9C7B7B" w14:textId="21C34FAF" w:rsidR="006E3C04" w:rsidRPr="001E625A" w:rsidRDefault="006E3C04" w:rsidP="001E625A">
      <w:pPr>
        <w:pStyle w:val="ListParagraph"/>
        <w:numPr>
          <w:ilvl w:val="0"/>
          <w:numId w:val="11"/>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lastRenderedPageBreak/>
        <w:t>War</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files</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containing</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micro-site</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static</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assets</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for</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web</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browsers</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and/or</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other</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clients</w:t>
      </w:r>
    </w:p>
    <w:p w14:paraId="7D39FB57" w14:textId="03D4B7A9" w:rsidR="006E3C04" w:rsidRPr="001E625A" w:rsidRDefault="006E3C04" w:rsidP="001E625A">
      <w:pPr>
        <w:pStyle w:val="ListParagraph"/>
        <w:numPr>
          <w:ilvl w:val="0"/>
          <w:numId w:val="11"/>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Web</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Service</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API</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code</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for</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the</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handling</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and</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execution</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of</w:t>
      </w:r>
      <w:r w:rsidR="00A61D02"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web</w:t>
      </w:r>
      <w:r w:rsidR="00936618"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service</w:t>
      </w:r>
      <w:r w:rsidR="00936618"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APIs</w:t>
      </w:r>
      <w:r w:rsidR="00936618"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on</w:t>
      </w:r>
      <w:r w:rsidR="00936618" w:rsidRPr="001E625A">
        <w:rPr>
          <w:rFonts w:ascii="Neue Haas Grotesk Text Pro" w:eastAsia="Times New Roman" w:hAnsi="Neue Haas Grotesk Text Pro"/>
          <w:sz w:val="20"/>
          <w:szCs w:val="20"/>
        </w:rPr>
        <w:t xml:space="preserve"> </w:t>
      </w:r>
      <w:proofErr w:type="spellStart"/>
      <w:r w:rsidR="004D2CB6" w:rsidRPr="001E625A">
        <w:rPr>
          <w:rFonts w:ascii="Neue Haas Grotesk Text Pro" w:eastAsia="Times New Roman" w:hAnsi="Neue Haas Grotesk Text Pro"/>
          <w:sz w:val="20"/>
          <w:szCs w:val="20"/>
        </w:rPr>
        <w:t>Vogons</w:t>
      </w:r>
      <w:proofErr w:type="spellEnd"/>
    </w:p>
    <w:p w14:paraId="346C3AC2" w14:textId="694DAA3C" w:rsidR="006E3C04" w:rsidRPr="001E625A" w:rsidRDefault="006E3C04" w:rsidP="001E625A">
      <w:pPr>
        <w:pStyle w:val="ListParagraph"/>
        <w:numPr>
          <w:ilvl w:val="0"/>
          <w:numId w:val="11"/>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Transactional</w:t>
      </w:r>
      <w:r w:rsidR="00936618"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objects</w:t>
      </w:r>
      <w:r w:rsidR="00936618"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for</w:t>
      </w:r>
      <w:r w:rsidR="00936618"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manipulation</w:t>
      </w:r>
      <w:r w:rsidR="00936618"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of</w:t>
      </w:r>
      <w:r w:rsidR="00936618"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the</w:t>
      </w:r>
      <w:r w:rsidR="00936618" w:rsidRPr="001E625A">
        <w:rPr>
          <w:rFonts w:ascii="Neue Haas Grotesk Text Pro" w:eastAsia="Times New Roman" w:hAnsi="Neue Haas Grotesk Text Pro"/>
          <w:sz w:val="20"/>
          <w:szCs w:val="20"/>
        </w:rPr>
        <w:t xml:space="preserve"> </w:t>
      </w:r>
      <w:r w:rsidRPr="001E625A">
        <w:rPr>
          <w:rFonts w:ascii="Neue Haas Grotesk Text Pro" w:eastAsia="Times New Roman" w:hAnsi="Neue Haas Grotesk Text Pro"/>
          <w:sz w:val="20"/>
          <w:szCs w:val="20"/>
        </w:rPr>
        <w:t>blockchain</w:t>
      </w:r>
    </w:p>
    <w:p w14:paraId="0EB96301" w14:textId="77777777" w:rsidR="00936618" w:rsidRPr="001E625A" w:rsidRDefault="00936618" w:rsidP="001E625A">
      <w:pPr>
        <w:jc w:val="both"/>
        <w:rPr>
          <w:rFonts w:ascii="Neue Haas Grotesk Text Pro" w:hAnsi="Neue Haas Grotesk Text Pro"/>
          <w:sz w:val="20"/>
          <w:szCs w:val="20"/>
        </w:rPr>
      </w:pPr>
    </w:p>
    <w:p w14:paraId="788890D7" w14:textId="77777777" w:rsidR="002E041D" w:rsidRDefault="006E3C04" w:rsidP="002E041D">
      <w:pPr>
        <w:jc w:val="both"/>
        <w:rPr>
          <w:rFonts w:ascii="Neue Haas Grotesk Text Pro" w:hAnsi="Neue Haas Grotesk Text Pro"/>
          <w:sz w:val="20"/>
          <w:szCs w:val="20"/>
        </w:rPr>
      </w:pPr>
      <w:proofErr w:type="gramStart"/>
      <w:r w:rsidRPr="001E625A">
        <w:rPr>
          <w:rFonts w:ascii="Neue Haas Grotesk Text Pro" w:hAnsi="Neue Haas Grotesk Text Pro"/>
          <w:sz w:val="20"/>
          <w:szCs w:val="20"/>
        </w:rPr>
        <w:t>All</w:t>
      </w:r>
      <w:r w:rsidR="00936618"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of</w:t>
      </w:r>
      <w:proofErr w:type="gramEnd"/>
      <w:r w:rsidR="00936618"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these</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microservice</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forms</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are</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installed</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onto</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w:t>
      </w:r>
      <w:r w:rsidR="00B23A21" w:rsidRPr="001E625A">
        <w:rPr>
          <w:rFonts w:ascii="Neue Haas Grotesk Text Pro" w:hAnsi="Neue Haas Grotesk Text Pro"/>
          <w:sz w:val="20"/>
          <w:szCs w:val="20"/>
        </w:rPr>
        <w:t xml:space="preserve"> </w:t>
      </w:r>
      <w:r w:rsidR="001D26B7" w:rsidRPr="001E625A">
        <w:rPr>
          <w:rFonts w:ascii="Neue Haas Grotesk Text Pro" w:hAnsi="Neue Haas Grotesk Text Pro"/>
          <w:sz w:val="20"/>
          <w:szCs w:val="20"/>
        </w:rPr>
        <w:t>Vogon</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blockchain.</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Once</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installed,</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these microservices</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are</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immediately</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available</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for</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use</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on</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internet.</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No</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other</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blockchain</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solution</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exists</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with</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these</w:t>
      </w:r>
      <w:r w:rsidR="00B23A21"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capabilities.</w:t>
      </w:r>
    </w:p>
    <w:p w14:paraId="367479ED" w14:textId="77F120E9" w:rsidR="00D54B41" w:rsidRPr="002E041D" w:rsidRDefault="002E041D" w:rsidP="002E041D">
      <w:pPr>
        <w:jc w:val="both"/>
        <w:rPr>
          <w:rFonts w:ascii="Neue Haas Grotesk Text Pro" w:hAnsi="Neue Haas Grotesk Text Pro"/>
          <w:sz w:val="20"/>
          <w:szCs w:val="20"/>
        </w:rPr>
      </w:pPr>
      <w:r>
        <w:br/>
        <w:t xml:space="preserve">Development </w:t>
      </w:r>
      <w:proofErr w:type="spellStart"/>
      <w:r>
        <w:t>Excample</w:t>
      </w:r>
      <w:proofErr w:type="spellEnd"/>
    </w:p>
    <w:p w14:paraId="26E74B03" w14:textId="77777777" w:rsidR="00F7596A" w:rsidRPr="001E625A" w:rsidRDefault="00F7596A" w:rsidP="001E625A">
      <w:pPr>
        <w:jc w:val="both"/>
        <w:rPr>
          <w:rFonts w:ascii="Neue Haas Grotesk Text Pro" w:hAnsi="Neue Haas Grotesk Text Pro"/>
          <w:sz w:val="20"/>
          <w:szCs w:val="20"/>
        </w:rPr>
      </w:pPr>
    </w:p>
    <w:p w14:paraId="4991D75D" w14:textId="061E50E3" w:rsidR="00023103" w:rsidRPr="001E625A" w:rsidRDefault="00FF1FFB"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As an example, a developer named Tony Stark may create a set of web service APIs to represent fractional ownership of his collectibles. </w:t>
      </w:r>
      <w:r w:rsidR="00B139B6" w:rsidRPr="001E625A">
        <w:rPr>
          <w:rFonts w:ascii="Neue Haas Grotesk Text Pro" w:hAnsi="Neue Haas Grotesk Text Pro"/>
          <w:sz w:val="20"/>
          <w:szCs w:val="20"/>
        </w:rPr>
        <w:t>Additionally, h</w:t>
      </w:r>
      <w:r w:rsidR="00DB6638" w:rsidRPr="001E625A">
        <w:rPr>
          <w:rFonts w:ascii="Neue Haas Grotesk Text Pro" w:hAnsi="Neue Haas Grotesk Text Pro"/>
          <w:sz w:val="20"/>
          <w:szCs w:val="20"/>
        </w:rPr>
        <w:t>e may create some web pages to view those collect</w:t>
      </w:r>
      <w:r w:rsidR="00EC22C5" w:rsidRPr="001E625A">
        <w:rPr>
          <w:rFonts w:ascii="Neue Haas Grotesk Text Pro" w:hAnsi="Neue Haas Grotesk Text Pro"/>
          <w:sz w:val="20"/>
          <w:szCs w:val="20"/>
        </w:rPr>
        <w:t>i</w:t>
      </w:r>
      <w:r w:rsidR="00DB6638" w:rsidRPr="001E625A">
        <w:rPr>
          <w:rFonts w:ascii="Neue Haas Grotesk Text Pro" w:hAnsi="Neue Haas Grotesk Text Pro"/>
          <w:sz w:val="20"/>
          <w:szCs w:val="20"/>
        </w:rPr>
        <w:t>bles, APIs to show ownership</w:t>
      </w:r>
      <w:r w:rsidR="00B139B6" w:rsidRPr="001E625A">
        <w:rPr>
          <w:rFonts w:ascii="Neue Haas Grotesk Text Pro" w:hAnsi="Neue Haas Grotesk Text Pro"/>
          <w:sz w:val="20"/>
          <w:szCs w:val="20"/>
        </w:rPr>
        <w:t xml:space="preserve"> or</w:t>
      </w:r>
      <w:r w:rsidR="00DB6638" w:rsidRPr="001E625A">
        <w:rPr>
          <w:rFonts w:ascii="Neue Haas Grotesk Text Pro" w:hAnsi="Neue Haas Grotesk Text Pro"/>
          <w:sz w:val="20"/>
          <w:szCs w:val="20"/>
        </w:rPr>
        <w:t xml:space="preserve"> transactional objects that are used to change ownership or allow the collect</w:t>
      </w:r>
      <w:r w:rsidR="00EC22C5" w:rsidRPr="001E625A">
        <w:rPr>
          <w:rFonts w:ascii="Neue Haas Grotesk Text Pro" w:hAnsi="Neue Haas Grotesk Text Pro"/>
          <w:sz w:val="20"/>
          <w:szCs w:val="20"/>
        </w:rPr>
        <w:t>ib</w:t>
      </w:r>
      <w:r w:rsidR="00DB6638" w:rsidRPr="001E625A">
        <w:rPr>
          <w:rFonts w:ascii="Neue Haas Grotesk Text Pro" w:hAnsi="Neue Haas Grotesk Text Pro"/>
          <w:sz w:val="20"/>
          <w:szCs w:val="20"/>
        </w:rPr>
        <w:t>les to be bought and sold on open markets.</w:t>
      </w:r>
      <w:r w:rsidR="00023103" w:rsidRPr="001E625A">
        <w:rPr>
          <w:rFonts w:ascii="Neue Haas Grotesk Text Pro" w:hAnsi="Neue Haas Grotesk Text Pro"/>
          <w:sz w:val="20"/>
          <w:szCs w:val="20"/>
        </w:rPr>
        <w:t xml:space="preserve"> </w:t>
      </w:r>
      <w:r w:rsidR="00DB6638" w:rsidRPr="001E625A">
        <w:rPr>
          <w:rFonts w:ascii="Neue Haas Grotesk Text Pro" w:hAnsi="Neue Haas Grotesk Text Pro"/>
          <w:sz w:val="20"/>
          <w:szCs w:val="20"/>
        </w:rPr>
        <w:t xml:space="preserve">When Tony deploys these individual modules, </w:t>
      </w:r>
      <w:r w:rsidR="00023103" w:rsidRPr="001E625A">
        <w:rPr>
          <w:rFonts w:ascii="Neue Haas Grotesk Text Pro" w:hAnsi="Neue Haas Grotesk Text Pro"/>
          <w:sz w:val="20"/>
          <w:szCs w:val="20"/>
        </w:rPr>
        <w:t>he is using what Cr</w:t>
      </w:r>
      <w:r w:rsidR="001F3F2A" w:rsidRPr="001E625A">
        <w:rPr>
          <w:rFonts w:ascii="Neue Haas Grotesk Text Pro" w:hAnsi="Neue Haas Grotesk Text Pro"/>
          <w:sz w:val="20"/>
          <w:szCs w:val="20"/>
        </w:rPr>
        <w:t>owdPoint calls</w:t>
      </w:r>
      <w:r w:rsidR="00DB6638" w:rsidRPr="001E625A">
        <w:rPr>
          <w:rFonts w:ascii="Neue Haas Grotesk Text Pro" w:hAnsi="Neue Haas Grotesk Text Pro"/>
          <w:sz w:val="20"/>
          <w:szCs w:val="20"/>
        </w:rPr>
        <w:t xml:space="preserve"> “Towels</w:t>
      </w:r>
      <w:r w:rsidR="00521CF9" w:rsidRPr="001E625A">
        <w:rPr>
          <w:rFonts w:ascii="Neue Haas Grotesk Text Pro" w:hAnsi="Neue Haas Grotesk Text Pro"/>
          <w:sz w:val="20"/>
          <w:szCs w:val="20"/>
        </w:rPr>
        <w:t>.”</w:t>
      </w:r>
      <w:r w:rsidR="00DB6638" w:rsidRPr="001E625A">
        <w:rPr>
          <w:rFonts w:ascii="Neue Haas Grotesk Text Pro" w:hAnsi="Neue Haas Grotesk Text Pro"/>
          <w:sz w:val="20"/>
          <w:szCs w:val="20"/>
        </w:rPr>
        <w:t xml:space="preserve"> </w:t>
      </w:r>
    </w:p>
    <w:p w14:paraId="4870C316" w14:textId="77777777" w:rsidR="00023103" w:rsidRPr="001E625A" w:rsidRDefault="00023103" w:rsidP="001E625A">
      <w:pPr>
        <w:jc w:val="both"/>
        <w:rPr>
          <w:rFonts w:ascii="Neue Haas Grotesk Text Pro" w:hAnsi="Neue Haas Grotesk Text Pro"/>
          <w:sz w:val="20"/>
          <w:szCs w:val="20"/>
        </w:rPr>
      </w:pPr>
    </w:p>
    <w:p w14:paraId="27CAE33A" w14:textId="3113BBFE" w:rsidR="00F7596A" w:rsidRPr="001E625A" w:rsidRDefault="00DB6638" w:rsidP="001E625A">
      <w:pPr>
        <w:jc w:val="both"/>
        <w:rPr>
          <w:rFonts w:ascii="Neue Haas Grotesk Text Pro" w:hAnsi="Neue Haas Grotesk Text Pro"/>
          <w:sz w:val="20"/>
          <w:szCs w:val="20"/>
        </w:rPr>
      </w:pPr>
      <w:r w:rsidRPr="001E625A">
        <w:rPr>
          <w:rFonts w:ascii="Neue Haas Grotesk Text Pro" w:hAnsi="Neue Haas Grotesk Text Pro"/>
          <w:sz w:val="20"/>
          <w:szCs w:val="20"/>
        </w:rPr>
        <w:t>Towels are the most useful items in the known universe in Hitchhiker’s Guide to the Galaxy. Immediately</w:t>
      </w:r>
      <w:r w:rsidR="00023103" w:rsidRPr="001E625A">
        <w:rPr>
          <w:rFonts w:ascii="Neue Haas Grotesk Text Pro" w:hAnsi="Neue Haas Grotesk Text Pro"/>
          <w:sz w:val="20"/>
          <w:szCs w:val="20"/>
        </w:rPr>
        <w:t>, t</w:t>
      </w:r>
      <w:r w:rsidRPr="001E625A">
        <w:rPr>
          <w:rFonts w:ascii="Neue Haas Grotesk Text Pro" w:hAnsi="Neue Haas Grotesk Text Pro"/>
          <w:sz w:val="20"/>
          <w:szCs w:val="20"/>
        </w:rPr>
        <w:t xml:space="preserve">owels enable thousands of network nodes </w:t>
      </w:r>
      <w:r w:rsidR="00B74FD4" w:rsidRPr="001E625A">
        <w:rPr>
          <w:rFonts w:ascii="Neue Haas Grotesk Text Pro" w:hAnsi="Neue Haas Grotesk Text Pro"/>
          <w:sz w:val="20"/>
          <w:szCs w:val="20"/>
        </w:rPr>
        <w:t xml:space="preserve">to </w:t>
      </w:r>
      <w:r w:rsidRPr="001E625A">
        <w:rPr>
          <w:rFonts w:ascii="Neue Haas Grotesk Text Pro" w:hAnsi="Neue Haas Grotesk Text Pro"/>
          <w:sz w:val="20"/>
          <w:szCs w:val="20"/>
        </w:rPr>
        <w:t>light up and present the web site, accept API calls</w:t>
      </w:r>
      <w:r w:rsidR="00023103" w:rsidRPr="001E625A">
        <w:rPr>
          <w:rFonts w:ascii="Neue Haas Grotesk Text Pro" w:hAnsi="Neue Haas Grotesk Text Pro"/>
          <w:sz w:val="20"/>
          <w:szCs w:val="20"/>
        </w:rPr>
        <w:t>,</w:t>
      </w:r>
      <w:r w:rsidRPr="001E625A">
        <w:rPr>
          <w:rFonts w:ascii="Neue Haas Grotesk Text Pro" w:hAnsi="Neue Haas Grotesk Text Pro"/>
          <w:sz w:val="20"/>
          <w:szCs w:val="20"/>
        </w:rPr>
        <w:t xml:space="preserve"> and perform transactions with respect to Tony’s collect</w:t>
      </w:r>
      <w:r w:rsidR="00023103" w:rsidRPr="001E625A">
        <w:rPr>
          <w:rFonts w:ascii="Neue Haas Grotesk Text Pro" w:hAnsi="Neue Haas Grotesk Text Pro"/>
          <w:sz w:val="20"/>
          <w:szCs w:val="20"/>
        </w:rPr>
        <w:t>i</w:t>
      </w:r>
      <w:r w:rsidRPr="001E625A">
        <w:rPr>
          <w:rFonts w:ascii="Neue Haas Grotesk Text Pro" w:hAnsi="Neue Haas Grotesk Text Pro"/>
          <w:sz w:val="20"/>
          <w:szCs w:val="20"/>
        </w:rPr>
        <w:t xml:space="preserve">bles. </w:t>
      </w:r>
      <w:r w:rsidR="00023103" w:rsidRPr="001E625A">
        <w:rPr>
          <w:rFonts w:ascii="Neue Haas Grotesk Text Pro" w:hAnsi="Neue Haas Grotesk Text Pro"/>
          <w:sz w:val="20"/>
          <w:szCs w:val="20"/>
        </w:rPr>
        <w:t xml:space="preserve">In conclusion, </w:t>
      </w:r>
      <w:r w:rsidRPr="001E625A">
        <w:rPr>
          <w:rFonts w:ascii="Neue Haas Grotesk Text Pro" w:hAnsi="Neue Haas Grotesk Text Pro"/>
          <w:sz w:val="20"/>
          <w:szCs w:val="20"/>
        </w:rPr>
        <w:t xml:space="preserve">Tony has deployed </w:t>
      </w:r>
      <w:r w:rsidR="00023103" w:rsidRPr="001E625A">
        <w:rPr>
          <w:rFonts w:ascii="Neue Haas Grotesk Text Pro" w:hAnsi="Neue Haas Grotesk Text Pro"/>
          <w:sz w:val="20"/>
          <w:szCs w:val="20"/>
        </w:rPr>
        <w:t xml:space="preserve">his collectibles </w:t>
      </w:r>
      <w:r w:rsidRPr="001E625A">
        <w:rPr>
          <w:rFonts w:ascii="Neue Haas Grotesk Text Pro" w:hAnsi="Neue Haas Grotesk Text Pro"/>
          <w:sz w:val="20"/>
          <w:szCs w:val="20"/>
        </w:rPr>
        <w:t>to the decentralized cloud.</w:t>
      </w:r>
    </w:p>
    <w:p w14:paraId="075828DF" w14:textId="77777777" w:rsidR="00FF1FFB" w:rsidRPr="001E625A" w:rsidRDefault="00FF1FFB" w:rsidP="001E625A">
      <w:pPr>
        <w:jc w:val="both"/>
        <w:rPr>
          <w:rFonts w:ascii="Neue Haas Grotesk Text Pro" w:hAnsi="Neue Haas Grotesk Text Pro"/>
          <w:sz w:val="20"/>
          <w:szCs w:val="20"/>
        </w:rPr>
      </w:pPr>
    </w:p>
    <w:p w14:paraId="058F7586" w14:textId="6D8122AF" w:rsidR="00FF1FFB" w:rsidRPr="001E625A" w:rsidRDefault="00FF1FFB"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Tony </w:t>
      </w:r>
      <w:proofErr w:type="gramStart"/>
      <w:r w:rsidRPr="001E625A">
        <w:rPr>
          <w:rFonts w:ascii="Neue Haas Grotesk Text Pro" w:hAnsi="Neue Haas Grotesk Text Pro"/>
          <w:sz w:val="20"/>
          <w:szCs w:val="20"/>
        </w:rPr>
        <w:t>is able to</w:t>
      </w:r>
      <w:proofErr w:type="gramEnd"/>
      <w:r w:rsidRPr="001E625A">
        <w:rPr>
          <w:rFonts w:ascii="Neue Haas Grotesk Text Pro" w:hAnsi="Neue Haas Grotesk Text Pro"/>
          <w:sz w:val="20"/>
          <w:szCs w:val="20"/>
        </w:rPr>
        <w:t xml:space="preserve"> leverage the decentralize cloud because of the architectural design of </w:t>
      </w:r>
      <w:proofErr w:type="spellStart"/>
      <w:r w:rsidRPr="001E625A">
        <w:rPr>
          <w:rFonts w:ascii="Neue Haas Grotesk Text Pro" w:hAnsi="Neue Haas Grotesk Text Pro"/>
          <w:sz w:val="20"/>
          <w:szCs w:val="20"/>
        </w:rPr>
        <w:t>Vogons</w:t>
      </w:r>
      <w:proofErr w:type="spellEnd"/>
      <w:r w:rsidRPr="001E625A">
        <w:rPr>
          <w:rFonts w:ascii="Neue Haas Grotesk Text Pro" w:hAnsi="Neue Haas Grotesk Text Pro"/>
          <w:sz w:val="20"/>
          <w:szCs w:val="20"/>
        </w:rPr>
        <w:t xml:space="preserve"> that enable him to build distributed applications using microservice containers that enable each function of the application to operate as an independent service. </w:t>
      </w:r>
    </w:p>
    <w:p w14:paraId="79134E66" w14:textId="29BADB1B" w:rsidR="00FF1FFB" w:rsidRPr="001E625A" w:rsidRDefault="00FF1FFB" w:rsidP="001E625A">
      <w:pPr>
        <w:jc w:val="both"/>
        <w:rPr>
          <w:rFonts w:ascii="Neue Haas Grotesk Text Pro" w:hAnsi="Neue Haas Grotesk Text Pro"/>
          <w:sz w:val="20"/>
          <w:szCs w:val="20"/>
        </w:rPr>
      </w:pPr>
    </w:p>
    <w:p w14:paraId="0ED9D3E9" w14:textId="66358A03" w:rsidR="00FF1FFB" w:rsidRPr="001E625A" w:rsidRDefault="00FF1FFB"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This architecture allows for each service to scale or update without disrupting other services in the application. </w:t>
      </w:r>
      <w:r w:rsidR="00A46C27" w:rsidRPr="001E625A">
        <w:rPr>
          <w:rFonts w:ascii="Neue Haas Grotesk Text Pro" w:hAnsi="Neue Haas Grotesk Text Pro"/>
          <w:sz w:val="20"/>
          <w:szCs w:val="20"/>
        </w:rPr>
        <w:t>CrowdPoint chose to build these microservices on Java Virtual Machine (JVM).</w:t>
      </w:r>
    </w:p>
    <w:p w14:paraId="299F3F70" w14:textId="77777777" w:rsidR="00A46C27" w:rsidRPr="001E625A" w:rsidRDefault="00A46C27" w:rsidP="001E625A">
      <w:pPr>
        <w:jc w:val="both"/>
        <w:rPr>
          <w:rFonts w:ascii="Neue Haas Grotesk Text Pro" w:hAnsi="Neue Haas Grotesk Text Pro"/>
          <w:sz w:val="20"/>
          <w:szCs w:val="20"/>
        </w:rPr>
      </w:pPr>
    </w:p>
    <w:p w14:paraId="05599402" w14:textId="04A2AFDB" w:rsidR="00F35DFD" w:rsidRPr="001E625A" w:rsidRDefault="00A46C27"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JVM is the runtime engine of the Java Platform. </w:t>
      </w:r>
      <w:r w:rsidR="002126F1" w:rsidRPr="001E625A">
        <w:rPr>
          <w:rFonts w:ascii="Neue Haas Grotesk Text Pro" w:hAnsi="Neue Haas Grotesk Text Pro"/>
          <w:sz w:val="20"/>
          <w:szCs w:val="20"/>
        </w:rPr>
        <w:t>Utilizing</w:t>
      </w:r>
      <w:r w:rsidRPr="001E625A">
        <w:rPr>
          <w:rFonts w:ascii="Neue Haas Grotesk Text Pro" w:hAnsi="Neue Haas Grotesk Text Pro"/>
          <w:sz w:val="20"/>
          <w:szCs w:val="20"/>
        </w:rPr>
        <w:t xml:space="preserve"> JVM, Tony </w:t>
      </w:r>
      <w:proofErr w:type="gramStart"/>
      <w:r w:rsidRPr="001E625A">
        <w:rPr>
          <w:rFonts w:ascii="Neue Haas Grotesk Text Pro" w:hAnsi="Neue Haas Grotesk Text Pro"/>
          <w:sz w:val="20"/>
          <w:szCs w:val="20"/>
        </w:rPr>
        <w:t>is able to</w:t>
      </w:r>
      <w:proofErr w:type="gramEnd"/>
      <w:r w:rsidRPr="001E625A">
        <w:rPr>
          <w:rFonts w:ascii="Neue Haas Grotesk Text Pro" w:hAnsi="Neue Haas Grotesk Text Pro"/>
          <w:sz w:val="20"/>
          <w:szCs w:val="20"/>
        </w:rPr>
        <w:t xml:space="preserve"> leverage any program </w:t>
      </w:r>
      <w:r w:rsidR="00124417" w:rsidRPr="001E625A">
        <w:rPr>
          <w:rFonts w:ascii="Neue Haas Grotesk Text Pro" w:hAnsi="Neue Haas Grotesk Text Pro"/>
          <w:sz w:val="20"/>
          <w:szCs w:val="20"/>
        </w:rPr>
        <w:t>written</w:t>
      </w:r>
      <w:r w:rsidRPr="001E625A">
        <w:rPr>
          <w:rFonts w:ascii="Neue Haas Grotesk Text Pro" w:hAnsi="Neue Haas Grotesk Text Pro"/>
          <w:sz w:val="20"/>
          <w:szCs w:val="20"/>
        </w:rPr>
        <w:t xml:space="preserve"> in Java or other languages compiled into Java </w:t>
      </w:r>
      <w:r w:rsidR="00F35DFD" w:rsidRPr="001E625A">
        <w:rPr>
          <w:rFonts w:ascii="Neue Haas Grotesk Text Pro" w:hAnsi="Neue Haas Grotesk Text Pro"/>
          <w:sz w:val="20"/>
          <w:szCs w:val="20"/>
        </w:rPr>
        <w:t xml:space="preserve">bytecode to run on any computer that has a native JVM. </w:t>
      </w:r>
      <w:r w:rsidR="00425858" w:rsidRPr="001E625A">
        <w:rPr>
          <w:rFonts w:ascii="Neue Haas Grotesk Text Pro" w:hAnsi="Neue Haas Grotesk Text Pro"/>
          <w:sz w:val="20"/>
          <w:szCs w:val="20"/>
        </w:rPr>
        <w:t xml:space="preserve">Note that </w:t>
      </w:r>
      <w:r w:rsidR="00F35DFD" w:rsidRPr="001E625A">
        <w:rPr>
          <w:rFonts w:ascii="Neue Haas Grotesk Text Pro" w:hAnsi="Neue Haas Grotesk Text Pro"/>
          <w:sz w:val="20"/>
          <w:szCs w:val="20"/>
        </w:rPr>
        <w:t xml:space="preserve">JVMs run in both clients and services, and web browsers can </w:t>
      </w:r>
      <w:r w:rsidR="00E83A1B" w:rsidRPr="001E625A">
        <w:rPr>
          <w:rFonts w:ascii="Neue Haas Grotesk Text Pro" w:hAnsi="Neue Haas Grotesk Text Pro"/>
          <w:sz w:val="20"/>
          <w:szCs w:val="20"/>
        </w:rPr>
        <w:t>activate</w:t>
      </w:r>
      <w:r w:rsidR="00F35DFD" w:rsidRPr="001E625A">
        <w:rPr>
          <w:rFonts w:ascii="Neue Haas Grotesk Text Pro" w:hAnsi="Neue Haas Grotesk Text Pro"/>
          <w:sz w:val="20"/>
          <w:szCs w:val="20"/>
        </w:rPr>
        <w:t xml:space="preserve"> JVM when it e</w:t>
      </w:r>
      <w:r w:rsidR="00C75B1C" w:rsidRPr="001E625A">
        <w:rPr>
          <w:rFonts w:ascii="Neue Haas Grotesk Text Pro" w:hAnsi="Neue Haas Grotesk Text Pro"/>
          <w:sz w:val="20"/>
          <w:szCs w:val="20"/>
        </w:rPr>
        <w:t xml:space="preserve">ncounters a Java applet. </w:t>
      </w:r>
    </w:p>
    <w:p w14:paraId="0AE24FA3" w14:textId="77777777" w:rsidR="006C4893" w:rsidRPr="001E625A" w:rsidRDefault="006C4893" w:rsidP="001E625A">
      <w:pPr>
        <w:jc w:val="both"/>
        <w:rPr>
          <w:rFonts w:ascii="Neue Haas Grotesk Text Pro" w:hAnsi="Neue Haas Grotesk Text Pro"/>
          <w:sz w:val="20"/>
          <w:szCs w:val="20"/>
        </w:rPr>
      </w:pPr>
    </w:p>
    <w:p w14:paraId="023B0381" w14:textId="3625B1A4" w:rsidR="003A761E" w:rsidRPr="001E625A" w:rsidRDefault="006C4893" w:rsidP="002E041D">
      <w:pPr>
        <w:pStyle w:val="Heading2"/>
      </w:pPr>
      <w:bookmarkStart w:id="27" w:name="_Toc107856734"/>
      <w:r w:rsidRPr="001E625A">
        <w:t>Vogon Con</w:t>
      </w:r>
      <w:r w:rsidR="003A761E" w:rsidRPr="001E625A">
        <w:t>sensus: Block Graph at Scale</w:t>
      </w:r>
      <w:bookmarkEnd w:id="27"/>
    </w:p>
    <w:p w14:paraId="6AC9BC52" w14:textId="77777777" w:rsidR="003A761E" w:rsidRPr="001E625A" w:rsidRDefault="003A761E" w:rsidP="001E625A">
      <w:pPr>
        <w:jc w:val="both"/>
        <w:rPr>
          <w:rFonts w:ascii="Neue Haas Grotesk Text Pro" w:hAnsi="Neue Haas Grotesk Text Pro"/>
          <w:sz w:val="20"/>
          <w:szCs w:val="20"/>
        </w:rPr>
      </w:pPr>
    </w:p>
    <w:p w14:paraId="5481727E" w14:textId="55E6E31E" w:rsidR="00FF2334" w:rsidRPr="001E625A" w:rsidRDefault="00FF2334" w:rsidP="001E625A">
      <w:pPr>
        <w:jc w:val="both"/>
        <w:rPr>
          <w:rFonts w:ascii="Neue Haas Grotesk Text Pro" w:hAnsi="Neue Haas Grotesk Text Pro"/>
          <w:sz w:val="20"/>
          <w:szCs w:val="20"/>
        </w:rPr>
      </w:pPr>
      <w:r w:rsidRPr="00147D16">
        <w:rPr>
          <w:rFonts w:ascii="Neuropol X Rg" w:hAnsi="Neuropol X Rg"/>
          <w:sz w:val="20"/>
          <w:szCs w:val="20"/>
        </w:rPr>
        <w:t xml:space="preserve">Vogon </w:t>
      </w:r>
      <w:r w:rsidRPr="001E625A">
        <w:rPr>
          <w:rFonts w:ascii="Neue Haas Grotesk Text Pro" w:hAnsi="Neue Haas Grotesk Text Pro"/>
          <w:sz w:val="20"/>
          <w:szCs w:val="20"/>
        </w:rPr>
        <w:t>consensus is superscalar, with the ability to</w:t>
      </w:r>
      <w:r w:rsidR="00147D16">
        <w:rPr>
          <w:rFonts w:ascii="Neue Haas Grotesk Text Pro" w:hAnsi="Neue Haas Grotesk Text Pro"/>
          <w:sz w:val="20"/>
          <w:szCs w:val="20"/>
        </w:rPr>
        <w:t xml:space="preserve"> conduct a digital version of cellular mitosis where the first block </w:t>
      </w:r>
      <w:proofErr w:type="gramStart"/>
      <w:r w:rsidR="00147D16">
        <w:rPr>
          <w:rFonts w:ascii="Neue Haas Grotesk Text Pro" w:hAnsi="Neue Haas Grotesk Text Pro"/>
          <w:sz w:val="20"/>
          <w:szCs w:val="20"/>
        </w:rPr>
        <w:t>is able to</w:t>
      </w:r>
      <w:proofErr w:type="gramEnd"/>
      <w:r w:rsidR="00147D16">
        <w:rPr>
          <w:rFonts w:ascii="Neue Haas Grotesk Text Pro" w:hAnsi="Neue Haas Grotesk Text Pro"/>
          <w:sz w:val="20"/>
          <w:szCs w:val="20"/>
        </w:rPr>
        <w:t xml:space="preserve"> keep other blocks </w:t>
      </w:r>
      <w:r w:rsidR="004A42A8">
        <w:rPr>
          <w:rFonts w:ascii="Neue Haas Grotesk Text Pro" w:hAnsi="Neue Haas Grotesk Text Pro"/>
          <w:sz w:val="20"/>
          <w:szCs w:val="20"/>
        </w:rPr>
        <w:t>in-flight</w:t>
      </w:r>
      <w:r w:rsidR="00147D16">
        <w:rPr>
          <w:rFonts w:ascii="Neue Haas Grotesk Text Pro" w:hAnsi="Neue Haas Grotesk Text Pro"/>
          <w:sz w:val="20"/>
          <w:szCs w:val="20"/>
        </w:rPr>
        <w:t xml:space="preserve"> intended </w:t>
      </w:r>
      <w:r w:rsidR="004A42A8">
        <w:rPr>
          <w:rFonts w:ascii="Neue Haas Grotesk Text Pro" w:hAnsi="Neue Haas Grotesk Text Pro"/>
          <w:sz w:val="20"/>
          <w:szCs w:val="20"/>
        </w:rPr>
        <w:t xml:space="preserve">for addition into </w:t>
      </w:r>
      <w:r w:rsidRPr="001E625A">
        <w:rPr>
          <w:rFonts w:ascii="Neue Haas Grotesk Text Pro" w:hAnsi="Neue Haas Grotesk Text Pro"/>
          <w:sz w:val="20"/>
          <w:szCs w:val="20"/>
        </w:rPr>
        <w:t xml:space="preserve">the blockchain in flight simultaneously. This is a </w:t>
      </w:r>
      <w:r w:rsidR="002D7705" w:rsidRPr="001E625A">
        <w:rPr>
          <w:rFonts w:ascii="Neue Haas Grotesk Text Pro" w:hAnsi="Neue Haas Grotesk Text Pro"/>
          <w:sz w:val="20"/>
          <w:szCs w:val="20"/>
        </w:rPr>
        <w:t>high-performance</w:t>
      </w:r>
      <w:r w:rsidRPr="001E625A">
        <w:rPr>
          <w:rFonts w:ascii="Neue Haas Grotesk Text Pro" w:hAnsi="Neue Haas Grotesk Text Pro"/>
          <w:sz w:val="20"/>
          <w:szCs w:val="20"/>
        </w:rPr>
        <w:t xml:space="preserve"> design, intended to process many thousands of transactions per second.</w:t>
      </w:r>
    </w:p>
    <w:p w14:paraId="21D90289" w14:textId="77777777" w:rsidR="00FF2334" w:rsidRPr="001E625A" w:rsidRDefault="00FF2334" w:rsidP="001E625A">
      <w:pPr>
        <w:jc w:val="both"/>
        <w:rPr>
          <w:rFonts w:ascii="Neue Haas Grotesk Text Pro" w:hAnsi="Neue Haas Grotesk Text Pro"/>
          <w:sz w:val="20"/>
          <w:szCs w:val="20"/>
        </w:rPr>
      </w:pPr>
    </w:p>
    <w:p w14:paraId="051237D3" w14:textId="2BEDD8D5" w:rsidR="00FF2334" w:rsidRPr="001E625A" w:rsidRDefault="00FF2334"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As the number of </w:t>
      </w:r>
      <w:proofErr w:type="spellStart"/>
      <w:r w:rsidRPr="00147D16">
        <w:rPr>
          <w:rFonts w:ascii="Neuropol X Rg" w:hAnsi="Neuropol X Rg"/>
          <w:sz w:val="20"/>
          <w:szCs w:val="20"/>
        </w:rPr>
        <w:t>Vogons</w:t>
      </w:r>
      <w:proofErr w:type="spellEnd"/>
      <w:r w:rsidRPr="001E625A">
        <w:rPr>
          <w:rFonts w:ascii="Neue Haas Grotesk Text Pro" w:hAnsi="Neue Haas Grotesk Text Pro"/>
          <w:sz w:val="20"/>
          <w:szCs w:val="20"/>
        </w:rPr>
        <w:t xml:space="preserve"> grows past the optimal size for a consensus group, the consensus group splits into two consensus groups, each of them taking responsibility for half of the </w:t>
      </w:r>
      <w:r w:rsidR="004A42A8" w:rsidRPr="001E625A">
        <w:rPr>
          <w:rFonts w:ascii="Neue Haas Grotesk Text Pro" w:hAnsi="Neue Haas Grotesk Text Pro"/>
          <w:sz w:val="20"/>
          <w:szCs w:val="20"/>
        </w:rPr>
        <w:t>key space</w:t>
      </w:r>
      <w:r w:rsidRPr="001E625A">
        <w:rPr>
          <w:rFonts w:ascii="Neue Haas Grotesk Text Pro" w:hAnsi="Neue Haas Grotesk Text Pro"/>
          <w:sz w:val="20"/>
          <w:szCs w:val="20"/>
        </w:rPr>
        <w:t xml:space="preserve"> in the blockchain. The </w:t>
      </w:r>
      <w:proofErr w:type="spellStart"/>
      <w:r w:rsidR="00147D16" w:rsidRPr="00147D16">
        <w:rPr>
          <w:rFonts w:ascii="Neuropol X Rg" w:hAnsi="Neuropol X Rg"/>
          <w:sz w:val="20"/>
          <w:szCs w:val="20"/>
        </w:rPr>
        <w:t>Vogons</w:t>
      </w:r>
      <w:proofErr w:type="spellEnd"/>
      <w:r w:rsidRPr="001E625A">
        <w:rPr>
          <w:rFonts w:ascii="Neue Haas Grotesk Text Pro" w:hAnsi="Neue Haas Grotesk Text Pro"/>
          <w:sz w:val="20"/>
          <w:szCs w:val="20"/>
        </w:rPr>
        <w:t xml:space="preserve"> with keys starting with a binary 0 go to one group and those starting with a binary 1 go to the other group.</w:t>
      </w:r>
    </w:p>
    <w:p w14:paraId="2D59DCF7" w14:textId="77777777" w:rsidR="00FF2334" w:rsidRPr="001E625A" w:rsidRDefault="00FF2334" w:rsidP="001E625A">
      <w:pPr>
        <w:jc w:val="both"/>
        <w:rPr>
          <w:rFonts w:ascii="Neue Haas Grotesk Text Pro" w:hAnsi="Neue Haas Grotesk Text Pro"/>
          <w:sz w:val="20"/>
          <w:szCs w:val="20"/>
        </w:rPr>
      </w:pPr>
    </w:p>
    <w:p w14:paraId="26F44A48" w14:textId="5FC48F44" w:rsidR="00FF2334" w:rsidRPr="001E625A" w:rsidRDefault="00FF2334"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 blockchain becomes a block graph and we identify the new groups with the leading bits that were generated by the split. As this process continues, one group becomes two and are identified with one leading bit, two groups become four and are identified by two leading bits, </w:t>
      </w:r>
      <w:r w:rsidRPr="001E625A">
        <w:rPr>
          <w:rFonts w:ascii="Neue Haas Grotesk Text Pro" w:hAnsi="Neue Haas Grotesk Text Pro"/>
          <w:sz w:val="20"/>
          <w:szCs w:val="20"/>
        </w:rPr>
        <w:lastRenderedPageBreak/>
        <w:t>four groups become eight and are identified by three leading bits, and so on. This can be visualized as shown below</w:t>
      </w:r>
      <w:r w:rsidR="00731013" w:rsidRPr="001E625A">
        <w:rPr>
          <w:rFonts w:ascii="Neue Haas Grotesk Text Pro" w:hAnsi="Neue Haas Grotesk Text Pro"/>
          <w:sz w:val="20"/>
          <w:szCs w:val="20"/>
        </w:rPr>
        <w:t>:</w:t>
      </w:r>
    </w:p>
    <w:p w14:paraId="601CB58F" w14:textId="77777777" w:rsidR="00731013" w:rsidRPr="001E625A" w:rsidRDefault="00731013" w:rsidP="001E625A">
      <w:pPr>
        <w:jc w:val="both"/>
        <w:rPr>
          <w:rFonts w:ascii="Neue Haas Grotesk Text Pro" w:hAnsi="Neue Haas Grotesk Text Pro"/>
          <w:sz w:val="20"/>
          <w:szCs w:val="20"/>
        </w:rPr>
      </w:pPr>
    </w:p>
    <w:p w14:paraId="4475CF76" w14:textId="1FC11694" w:rsidR="00731013" w:rsidRPr="001E625A" w:rsidRDefault="00731013" w:rsidP="001E625A">
      <w:pPr>
        <w:jc w:val="both"/>
        <w:rPr>
          <w:rFonts w:ascii="Neue Haas Grotesk Text Pro" w:hAnsi="Neue Haas Grotesk Text Pro"/>
          <w:sz w:val="20"/>
          <w:szCs w:val="20"/>
        </w:rPr>
      </w:pPr>
      <w:r w:rsidRPr="001E625A">
        <w:rPr>
          <w:rFonts w:ascii="Neue Haas Grotesk Text Pro" w:hAnsi="Neue Haas Grotesk Text Pro"/>
          <w:noProof/>
          <w:sz w:val="20"/>
          <w:szCs w:val="20"/>
        </w:rPr>
        <w:drawing>
          <wp:inline distT="0" distB="0" distL="0" distR="0" wp14:anchorId="05F1F2D3" wp14:editId="1F0F0F0D">
            <wp:extent cx="4213860" cy="2308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2308860"/>
                    </a:xfrm>
                    <a:prstGeom prst="rect">
                      <a:avLst/>
                    </a:prstGeom>
                    <a:noFill/>
                    <a:ln>
                      <a:noFill/>
                    </a:ln>
                  </pic:spPr>
                </pic:pic>
              </a:graphicData>
            </a:graphic>
          </wp:inline>
        </w:drawing>
      </w:r>
    </w:p>
    <w:p w14:paraId="7736382B" w14:textId="77777777" w:rsidR="00FF2334" w:rsidRPr="001E625A" w:rsidRDefault="00FF2334" w:rsidP="001E625A">
      <w:pPr>
        <w:jc w:val="both"/>
        <w:rPr>
          <w:rFonts w:ascii="Neue Haas Grotesk Text Pro" w:hAnsi="Neue Haas Grotesk Text Pro"/>
          <w:sz w:val="20"/>
          <w:szCs w:val="20"/>
        </w:rPr>
      </w:pPr>
    </w:p>
    <w:p w14:paraId="04D28194" w14:textId="6B7EB6C3" w:rsidR="00FF2334" w:rsidRPr="001E625A" w:rsidRDefault="00FF2334"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These leading bits that identify the consensus groups act to segment, or “shard” the </w:t>
      </w:r>
      <w:proofErr w:type="spellStart"/>
      <w:r w:rsidRPr="001E625A">
        <w:rPr>
          <w:rFonts w:ascii="Neue Haas Grotesk Text Pro" w:hAnsi="Neue Haas Grotesk Text Pro"/>
          <w:sz w:val="20"/>
          <w:szCs w:val="20"/>
        </w:rPr>
        <w:t>keyspace</w:t>
      </w:r>
      <w:proofErr w:type="spellEnd"/>
      <w:r w:rsidRPr="001E625A">
        <w:rPr>
          <w:rFonts w:ascii="Neue Haas Grotesk Text Pro" w:hAnsi="Neue Haas Grotesk Text Pro"/>
          <w:sz w:val="20"/>
          <w:szCs w:val="20"/>
        </w:rPr>
        <w:t>.</w:t>
      </w:r>
    </w:p>
    <w:p w14:paraId="34647503" w14:textId="77777777" w:rsidR="00D92B4B" w:rsidRPr="001E625A" w:rsidRDefault="00D92B4B" w:rsidP="001E625A">
      <w:pPr>
        <w:jc w:val="both"/>
        <w:rPr>
          <w:rFonts w:ascii="Neue Haas Grotesk Text Pro" w:hAnsi="Neue Haas Grotesk Text Pro"/>
          <w:sz w:val="20"/>
          <w:szCs w:val="20"/>
        </w:rPr>
      </w:pPr>
    </w:p>
    <w:p w14:paraId="098F959F" w14:textId="785B1B10" w:rsidR="00FF2334" w:rsidRPr="001E625A" w:rsidRDefault="00FF2334" w:rsidP="001E625A">
      <w:pPr>
        <w:jc w:val="both"/>
        <w:rPr>
          <w:rFonts w:ascii="Neue Haas Grotesk Text Pro" w:hAnsi="Neue Haas Grotesk Text Pro"/>
          <w:sz w:val="20"/>
          <w:szCs w:val="20"/>
        </w:rPr>
      </w:pPr>
      <w:r w:rsidRPr="001E625A">
        <w:rPr>
          <w:rFonts w:ascii="Neue Haas Grotesk Text Pro" w:hAnsi="Neue Haas Grotesk Text Pro"/>
          <w:sz w:val="20"/>
          <w:szCs w:val="20"/>
        </w:rPr>
        <w:t>Addresses will automatically route to the consensus group that is identified with the same leading binary digits as the address.</w:t>
      </w:r>
      <w:r w:rsidR="00D92B4B"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This happens for wallet addresses in cryptocurrency, for developer scopes that identify where microservices are installed and so forth.</w:t>
      </w:r>
      <w:r w:rsidR="005D7DA4"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Invocation of microservices and other operations are routed through this mechanism to the correct consensus group.</w:t>
      </w:r>
    </w:p>
    <w:p w14:paraId="1DA8AA00" w14:textId="77777777" w:rsidR="005D7DA4" w:rsidRPr="001E625A" w:rsidRDefault="005D7DA4" w:rsidP="001E625A">
      <w:pPr>
        <w:jc w:val="both"/>
        <w:rPr>
          <w:rFonts w:ascii="Neue Haas Grotesk Text Pro" w:hAnsi="Neue Haas Grotesk Text Pro"/>
          <w:sz w:val="20"/>
          <w:szCs w:val="20"/>
        </w:rPr>
      </w:pPr>
    </w:p>
    <w:p w14:paraId="646BAA1C" w14:textId="10284EE1" w:rsidR="00FF2334" w:rsidRPr="001E625A" w:rsidRDefault="00FF2334"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This type of routing is very similar to </w:t>
      </w:r>
      <w:proofErr w:type="spellStart"/>
      <w:r w:rsidRPr="001E625A">
        <w:rPr>
          <w:rFonts w:ascii="Neue Haas Grotesk Text Pro" w:hAnsi="Neue Haas Grotesk Text Pro"/>
          <w:sz w:val="20"/>
          <w:szCs w:val="20"/>
        </w:rPr>
        <w:t>kademlia</w:t>
      </w:r>
      <w:proofErr w:type="spellEnd"/>
      <w:r w:rsidRPr="001E625A">
        <w:rPr>
          <w:rFonts w:ascii="Neue Haas Grotesk Text Pro" w:hAnsi="Neue Haas Grotesk Text Pro"/>
          <w:sz w:val="20"/>
          <w:szCs w:val="20"/>
        </w:rPr>
        <w:t xml:space="preserve">, which is a distributed hash table used by the most popular P2P protocols such as </w:t>
      </w:r>
      <w:r w:rsidR="00672A26" w:rsidRPr="001E625A">
        <w:rPr>
          <w:rFonts w:ascii="Neue Haas Grotesk Text Pro" w:hAnsi="Neue Haas Grotesk Text Pro"/>
          <w:sz w:val="20"/>
          <w:szCs w:val="20"/>
        </w:rPr>
        <w:t>BitTorrent</w:t>
      </w:r>
      <w:r w:rsidRPr="001E625A">
        <w:rPr>
          <w:rFonts w:ascii="Neue Haas Grotesk Text Pro" w:hAnsi="Neue Haas Grotesk Text Pro"/>
          <w:sz w:val="20"/>
          <w:szCs w:val="20"/>
        </w:rPr>
        <w:t>.</w:t>
      </w:r>
    </w:p>
    <w:p w14:paraId="7ADB05D6" w14:textId="77777777" w:rsidR="005D7DA4" w:rsidRPr="001E625A" w:rsidRDefault="005D7DA4" w:rsidP="001E625A">
      <w:pPr>
        <w:jc w:val="both"/>
        <w:rPr>
          <w:rFonts w:ascii="Neue Haas Grotesk Text Pro" w:hAnsi="Neue Haas Grotesk Text Pro"/>
          <w:sz w:val="20"/>
          <w:szCs w:val="20"/>
        </w:rPr>
      </w:pPr>
    </w:p>
    <w:p w14:paraId="3B333F07" w14:textId="302A6A24" w:rsidR="003A761E" w:rsidRPr="001E625A" w:rsidRDefault="00FF2334" w:rsidP="001E625A">
      <w:pPr>
        <w:jc w:val="both"/>
        <w:rPr>
          <w:rFonts w:ascii="Neue Haas Grotesk Text Pro" w:hAnsi="Neue Haas Grotesk Text Pro"/>
          <w:sz w:val="20"/>
          <w:szCs w:val="20"/>
        </w:rPr>
      </w:pPr>
      <w:r w:rsidRPr="001E625A">
        <w:rPr>
          <w:rFonts w:ascii="Neue Haas Grotesk Text Pro" w:hAnsi="Neue Haas Grotesk Text Pro"/>
          <w:sz w:val="20"/>
          <w:szCs w:val="20"/>
          <w:highlight w:val="yellow"/>
        </w:rPr>
        <w:t xml:space="preserve">Here in this </w:t>
      </w:r>
      <w:r w:rsidR="004D0C70" w:rsidRPr="001E625A">
        <w:rPr>
          <w:rFonts w:ascii="Neue Haas Grotesk Text Pro" w:hAnsi="Neue Haas Grotesk Text Pro"/>
          <w:sz w:val="20"/>
          <w:szCs w:val="20"/>
          <w:highlight w:val="yellow"/>
        </w:rPr>
        <w:t>diagram,</w:t>
      </w:r>
      <w:r w:rsidRPr="001E625A">
        <w:rPr>
          <w:rFonts w:ascii="Neue Haas Grotesk Text Pro" w:hAnsi="Neue Haas Grotesk Text Pro"/>
          <w:sz w:val="20"/>
          <w:szCs w:val="20"/>
          <w:highlight w:val="yellow"/>
        </w:rPr>
        <w:t xml:space="preserve"> you can see the consensus groups are visualized as residing around a circle, sorted by their leading binary digits, and we can easily locate any consensus group through a </w:t>
      </w:r>
      <w:proofErr w:type="spellStart"/>
      <w:r w:rsidRPr="001E625A">
        <w:rPr>
          <w:rFonts w:ascii="Neue Haas Grotesk Text Pro" w:hAnsi="Neue Haas Grotesk Text Pro"/>
          <w:sz w:val="20"/>
          <w:szCs w:val="20"/>
          <w:highlight w:val="yellow"/>
        </w:rPr>
        <w:t>kademlia</w:t>
      </w:r>
      <w:proofErr w:type="spellEnd"/>
      <w:r w:rsidRPr="001E625A">
        <w:rPr>
          <w:rFonts w:ascii="Neue Haas Grotesk Text Pro" w:hAnsi="Neue Haas Grotesk Text Pro"/>
          <w:sz w:val="20"/>
          <w:szCs w:val="20"/>
          <w:highlight w:val="yellow"/>
        </w:rPr>
        <w:t xml:space="preserve"> “similar” routing protocol.</w:t>
      </w:r>
    </w:p>
    <w:p w14:paraId="695A0A80" w14:textId="77777777" w:rsidR="00A91A0E" w:rsidRPr="001E625A" w:rsidRDefault="00A91A0E" w:rsidP="001E625A">
      <w:pPr>
        <w:jc w:val="both"/>
        <w:rPr>
          <w:rFonts w:ascii="Neue Haas Grotesk Text Pro" w:hAnsi="Neue Haas Grotesk Text Pro"/>
          <w:sz w:val="20"/>
          <w:szCs w:val="20"/>
        </w:rPr>
      </w:pPr>
    </w:p>
    <w:p w14:paraId="5F98CAE9" w14:textId="6FBB6BA8" w:rsidR="00A91A0E" w:rsidRPr="001E625A" w:rsidRDefault="004E706D" w:rsidP="004A42A8">
      <w:pPr>
        <w:pStyle w:val="Heading3"/>
      </w:pPr>
      <w:bookmarkStart w:id="28" w:name="_Toc107856735"/>
      <w:r w:rsidRPr="001E625A">
        <w:t xml:space="preserve">Searching on </w:t>
      </w:r>
      <w:r w:rsidRPr="004A42A8">
        <w:rPr>
          <w:rFonts w:ascii="Neuropol X Rg" w:hAnsi="Neuropol X Rg"/>
          <w:i w:val="0"/>
        </w:rPr>
        <w:t>Vogon</w:t>
      </w:r>
      <w:bookmarkEnd w:id="28"/>
    </w:p>
    <w:p w14:paraId="0D780630" w14:textId="77777777" w:rsidR="004E706D" w:rsidRPr="001E625A" w:rsidRDefault="004E706D" w:rsidP="001E625A">
      <w:pPr>
        <w:jc w:val="both"/>
        <w:rPr>
          <w:rFonts w:ascii="Neue Haas Grotesk Text Pro" w:hAnsi="Neue Haas Grotesk Text Pro"/>
          <w:sz w:val="20"/>
          <w:szCs w:val="20"/>
        </w:rPr>
      </w:pPr>
    </w:p>
    <w:p w14:paraId="10A438E5" w14:textId="477F472E" w:rsidR="004E706D" w:rsidRPr="001E625A" w:rsidRDefault="004E706D"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With Vogon, the concept of “search” is not like Blockchain Explorer. </w:t>
      </w:r>
      <w:r w:rsidR="0042341B" w:rsidRPr="001E625A">
        <w:rPr>
          <w:rFonts w:ascii="Neue Haas Grotesk Text Pro" w:hAnsi="Neue Haas Grotesk Text Pro"/>
          <w:sz w:val="20"/>
          <w:szCs w:val="20"/>
        </w:rPr>
        <w:t xml:space="preserve">Within Vogon, “search” means </w:t>
      </w:r>
      <w:proofErr w:type="gramStart"/>
      <w:r w:rsidR="0042341B" w:rsidRPr="001E625A">
        <w:rPr>
          <w:rFonts w:ascii="Neue Haas Grotesk Text Pro" w:hAnsi="Neue Haas Grotesk Text Pro"/>
          <w:sz w:val="20"/>
          <w:szCs w:val="20"/>
        </w:rPr>
        <w:t>actually searching</w:t>
      </w:r>
      <w:proofErr w:type="gramEnd"/>
      <w:r w:rsidR="0042341B" w:rsidRPr="001E625A">
        <w:rPr>
          <w:rFonts w:ascii="Neue Haas Grotesk Text Pro" w:hAnsi="Neue Haas Grotesk Text Pro"/>
          <w:sz w:val="20"/>
          <w:szCs w:val="20"/>
        </w:rPr>
        <w:t xml:space="preserve"> on automatically curated data from the blockchain itself</w:t>
      </w:r>
      <w:r w:rsidR="007C498C" w:rsidRPr="001E625A">
        <w:rPr>
          <w:rFonts w:ascii="Neue Haas Grotesk Text Pro" w:hAnsi="Neue Haas Grotesk Text Pro"/>
          <w:sz w:val="20"/>
          <w:szCs w:val="20"/>
        </w:rPr>
        <w:t xml:space="preserve">. Every Vogon, by default, can search throughout the network. </w:t>
      </w:r>
      <w:r w:rsidR="009A1715" w:rsidRPr="001E625A">
        <w:rPr>
          <w:rFonts w:ascii="Neue Haas Grotesk Text Pro" w:hAnsi="Neue Haas Grotesk Text Pro"/>
          <w:sz w:val="20"/>
          <w:szCs w:val="20"/>
        </w:rPr>
        <w:t>Currently, t</w:t>
      </w:r>
      <w:r w:rsidR="007C498C" w:rsidRPr="001E625A">
        <w:rPr>
          <w:rFonts w:ascii="Neue Haas Grotesk Text Pro" w:hAnsi="Neue Haas Grotesk Text Pro"/>
          <w:sz w:val="20"/>
          <w:szCs w:val="20"/>
        </w:rPr>
        <w:t>he type of se</w:t>
      </w:r>
      <w:r w:rsidR="009A1715" w:rsidRPr="001E625A">
        <w:rPr>
          <w:rFonts w:ascii="Neue Haas Grotesk Text Pro" w:hAnsi="Neue Haas Grotesk Text Pro"/>
          <w:sz w:val="20"/>
          <w:szCs w:val="20"/>
        </w:rPr>
        <w:t xml:space="preserve">arch is a manifestation of relational tables and the blockchain microservices that are installed to service such tables. </w:t>
      </w:r>
    </w:p>
    <w:p w14:paraId="56C928CA" w14:textId="77777777" w:rsidR="00CB67F1" w:rsidRPr="001E625A" w:rsidRDefault="00CB67F1" w:rsidP="001E625A">
      <w:pPr>
        <w:jc w:val="both"/>
        <w:rPr>
          <w:rFonts w:ascii="Neue Haas Grotesk Text Pro" w:hAnsi="Neue Haas Grotesk Text Pro"/>
          <w:sz w:val="20"/>
          <w:szCs w:val="20"/>
        </w:rPr>
      </w:pPr>
    </w:p>
    <w:p w14:paraId="5FE03B38" w14:textId="727CFEF5" w:rsidR="00CB67F1" w:rsidRPr="001E625A" w:rsidRDefault="00CB67F1"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These microservices are responsible for the transactions that create blockchain artifacts and the curation of blockchain data into the relational tables that those services can use to perform searches. It is also possible to weld in more advanced data services into the </w:t>
      </w:r>
      <w:proofErr w:type="spellStart"/>
      <w:r w:rsidRPr="001E625A">
        <w:rPr>
          <w:rFonts w:ascii="Neue Haas Grotesk Text Pro" w:hAnsi="Neue Haas Grotesk Text Pro"/>
          <w:sz w:val="20"/>
          <w:szCs w:val="20"/>
        </w:rPr>
        <w:t>Vogons</w:t>
      </w:r>
      <w:proofErr w:type="spellEnd"/>
      <w:r w:rsidRPr="001E625A">
        <w:rPr>
          <w:rFonts w:ascii="Neue Haas Grotesk Text Pro" w:hAnsi="Neue Haas Grotesk Text Pro"/>
          <w:sz w:val="20"/>
          <w:szCs w:val="20"/>
        </w:rPr>
        <w:t xml:space="preserve"> and make those services</w:t>
      </w:r>
      <w:r w:rsidR="00A274A2" w:rsidRPr="001E625A">
        <w:rPr>
          <w:rFonts w:ascii="Neue Haas Grotesk Text Pro" w:hAnsi="Neue Haas Grotesk Text Pro"/>
          <w:sz w:val="20"/>
          <w:szCs w:val="20"/>
        </w:rPr>
        <w:t xml:space="preserve"> available for data curation and search (and other analytics) by exporting APIs to the microservices. </w:t>
      </w:r>
    </w:p>
    <w:p w14:paraId="08514A86" w14:textId="77777777" w:rsidR="00A274A2" w:rsidRPr="001E625A" w:rsidRDefault="00A274A2" w:rsidP="001E625A">
      <w:pPr>
        <w:jc w:val="both"/>
        <w:rPr>
          <w:rFonts w:ascii="Neue Haas Grotesk Text Pro" w:hAnsi="Neue Haas Grotesk Text Pro"/>
          <w:sz w:val="20"/>
          <w:szCs w:val="20"/>
        </w:rPr>
      </w:pPr>
    </w:p>
    <w:p w14:paraId="18200FAD" w14:textId="48B3994F" w:rsidR="00A274A2" w:rsidRPr="001E625A" w:rsidRDefault="00A274A2"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Each exporting API (or even web interfaces) and internal transactional objects can modify the </w:t>
      </w:r>
      <w:r w:rsidR="00585879" w:rsidRPr="001E625A">
        <w:rPr>
          <w:rFonts w:ascii="Neue Haas Grotesk Text Pro" w:hAnsi="Neue Haas Grotesk Text Pro"/>
          <w:sz w:val="20"/>
          <w:szCs w:val="20"/>
        </w:rPr>
        <w:t>blockchain</w:t>
      </w:r>
      <w:r w:rsidRPr="001E625A">
        <w:rPr>
          <w:rFonts w:ascii="Neue Haas Grotesk Text Pro" w:hAnsi="Neue Haas Grotesk Text Pro"/>
          <w:sz w:val="20"/>
          <w:szCs w:val="20"/>
        </w:rPr>
        <w:t xml:space="preserve"> under cryptographic scrutiny and data curation, including search or AI discovery. </w:t>
      </w:r>
      <w:r w:rsidRPr="001E625A">
        <w:rPr>
          <w:rFonts w:ascii="Neue Haas Grotesk Text Pro" w:hAnsi="Neue Haas Grotesk Text Pro"/>
          <w:sz w:val="20"/>
          <w:szCs w:val="20"/>
        </w:rPr>
        <w:lastRenderedPageBreak/>
        <w:t xml:space="preserve">More exotic examples would be tamper-resistant voting modules or censor-resistant journalism modules. </w:t>
      </w:r>
      <w:r w:rsidR="003E285D" w:rsidRPr="001E625A">
        <w:rPr>
          <w:rFonts w:ascii="Neue Haas Grotesk Text Pro" w:hAnsi="Neue Haas Grotesk Text Pro"/>
          <w:sz w:val="20"/>
          <w:szCs w:val="20"/>
        </w:rPr>
        <w:t xml:space="preserve">The easiest way to explain </w:t>
      </w:r>
      <w:proofErr w:type="spellStart"/>
      <w:r w:rsidR="003E285D" w:rsidRPr="004A42A8">
        <w:rPr>
          <w:rFonts w:ascii="Neuropol X Rg" w:hAnsi="Neuropol X Rg"/>
          <w:sz w:val="20"/>
          <w:szCs w:val="20"/>
        </w:rPr>
        <w:t>Vogon’s</w:t>
      </w:r>
      <w:proofErr w:type="spellEnd"/>
      <w:r w:rsidR="003E285D" w:rsidRPr="001E625A">
        <w:rPr>
          <w:rFonts w:ascii="Neue Haas Grotesk Text Pro" w:hAnsi="Neue Haas Grotesk Text Pro"/>
          <w:sz w:val="20"/>
          <w:szCs w:val="20"/>
        </w:rPr>
        <w:t xml:space="preserve"> approach is Proof-of-Stake</w:t>
      </w:r>
      <w:r w:rsidR="006774DE" w:rsidRPr="001E625A">
        <w:rPr>
          <w:rFonts w:ascii="Neue Haas Grotesk Text Pro" w:hAnsi="Neue Haas Grotesk Text Pro"/>
          <w:sz w:val="20"/>
          <w:szCs w:val="20"/>
        </w:rPr>
        <w:t>.</w:t>
      </w:r>
    </w:p>
    <w:p w14:paraId="55174EFB" w14:textId="77777777" w:rsidR="006774DE" w:rsidRPr="001E625A" w:rsidRDefault="006774DE" w:rsidP="001E625A">
      <w:pPr>
        <w:jc w:val="both"/>
        <w:rPr>
          <w:rFonts w:ascii="Neue Haas Grotesk Text Pro" w:hAnsi="Neue Haas Grotesk Text Pro"/>
          <w:sz w:val="20"/>
          <w:szCs w:val="20"/>
        </w:rPr>
      </w:pPr>
    </w:p>
    <w:p w14:paraId="31875E7D" w14:textId="49E83911" w:rsidR="006774DE" w:rsidRPr="001E625A" w:rsidRDefault="006774D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Proof-of-Work requires adversaries to have 51% or more of the network’s hash power to start rewriting the blockchain. </w:t>
      </w:r>
      <w:r w:rsidR="00263D6D" w:rsidRPr="001E625A">
        <w:rPr>
          <w:rFonts w:ascii="Neue Haas Grotesk Text Pro" w:hAnsi="Neue Haas Grotesk Text Pro"/>
          <w:sz w:val="20"/>
          <w:szCs w:val="20"/>
        </w:rPr>
        <w:t>Proof-of-Stake is “supposed” to replace hash power with investment, but many blockchains incorrectly reduce this to a social problem using voting or something equally</w:t>
      </w:r>
      <w:r w:rsidR="002E562F" w:rsidRPr="001E625A">
        <w:rPr>
          <w:rFonts w:ascii="Neue Haas Grotesk Text Pro" w:hAnsi="Neue Haas Grotesk Text Pro"/>
          <w:sz w:val="20"/>
          <w:szCs w:val="20"/>
        </w:rPr>
        <w:t xml:space="preserve"> ridiculous instead of crypto. </w:t>
      </w:r>
    </w:p>
    <w:p w14:paraId="75E936AA" w14:textId="77777777" w:rsidR="00294169" w:rsidRPr="001E625A" w:rsidRDefault="00294169" w:rsidP="001E625A">
      <w:pPr>
        <w:jc w:val="both"/>
        <w:rPr>
          <w:rFonts w:ascii="Neue Haas Grotesk Text Pro" w:hAnsi="Neue Haas Grotesk Text Pro"/>
          <w:sz w:val="20"/>
          <w:szCs w:val="20"/>
        </w:rPr>
      </w:pPr>
    </w:p>
    <w:p w14:paraId="0B263510" w14:textId="66C6011A" w:rsidR="00852077" w:rsidRPr="001E625A" w:rsidRDefault="00852077" w:rsidP="004A42A8">
      <w:pPr>
        <w:pStyle w:val="Heading3"/>
      </w:pPr>
      <w:bookmarkStart w:id="29" w:name="_Toc107856736"/>
      <w:proofErr w:type="spellStart"/>
      <w:r w:rsidRPr="001E625A">
        <w:t>Vogons</w:t>
      </w:r>
      <w:proofErr w:type="spellEnd"/>
      <w:r w:rsidRPr="001E625A">
        <w:t xml:space="preserve"> Defending the Human Identity</w:t>
      </w:r>
      <w:bookmarkEnd w:id="29"/>
    </w:p>
    <w:p w14:paraId="10FC31AC" w14:textId="77777777" w:rsidR="00852077" w:rsidRPr="001E625A" w:rsidRDefault="00852077" w:rsidP="001E625A">
      <w:pPr>
        <w:jc w:val="both"/>
        <w:rPr>
          <w:rFonts w:ascii="Neue Haas Grotesk Text Pro" w:hAnsi="Neue Haas Grotesk Text Pro"/>
          <w:sz w:val="20"/>
          <w:szCs w:val="20"/>
        </w:rPr>
      </w:pPr>
    </w:p>
    <w:p w14:paraId="1FC77C4C" w14:textId="7E2417A4" w:rsidR="005765AC" w:rsidRPr="001E625A" w:rsidRDefault="005765AC"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While very similar to </w:t>
      </w:r>
      <w:proofErr w:type="spellStart"/>
      <w:r w:rsidRPr="001E625A">
        <w:rPr>
          <w:rFonts w:ascii="Neue Haas Grotesk Text Pro" w:hAnsi="Neue Haas Grotesk Text Pro"/>
          <w:sz w:val="20"/>
          <w:szCs w:val="20"/>
        </w:rPr>
        <w:t>kademlia</w:t>
      </w:r>
      <w:proofErr w:type="spellEnd"/>
      <w:r w:rsidRPr="001E625A">
        <w:rPr>
          <w:rFonts w:ascii="Neue Haas Grotesk Text Pro" w:hAnsi="Neue Haas Grotesk Text Pro"/>
          <w:sz w:val="20"/>
          <w:szCs w:val="20"/>
        </w:rPr>
        <w:t xml:space="preserve">, in that provides a way for millions of computers to self-organize into a network, communicate with other computers on the network, and share resources like files, and binary large objects between computers, all without a central registry or lookup run by a single person or company, </w:t>
      </w:r>
      <w:r w:rsidRPr="004A42A8">
        <w:rPr>
          <w:rFonts w:ascii="Neuropol X Rg" w:hAnsi="Neuropol X Rg"/>
          <w:sz w:val="20"/>
          <w:szCs w:val="20"/>
        </w:rPr>
        <w:t>Vogon</w:t>
      </w:r>
      <w:r w:rsidRPr="001E625A">
        <w:rPr>
          <w:rFonts w:ascii="Neue Haas Grotesk Text Pro" w:hAnsi="Neue Haas Grotesk Text Pro"/>
          <w:sz w:val="20"/>
          <w:szCs w:val="20"/>
        </w:rPr>
        <w:t xml:space="preserve"> is not </w:t>
      </w:r>
      <w:proofErr w:type="gramStart"/>
      <w:r w:rsidR="00B504E8" w:rsidRPr="001E625A">
        <w:rPr>
          <w:rFonts w:ascii="Neue Haas Grotesk Text Pro" w:hAnsi="Neue Haas Grotesk Text Pro"/>
          <w:sz w:val="20"/>
          <w:szCs w:val="20"/>
        </w:rPr>
        <w:t>exactly</w:t>
      </w:r>
      <w:r w:rsidRPr="001E625A">
        <w:rPr>
          <w:rFonts w:ascii="Neue Haas Grotesk Text Pro" w:hAnsi="Neue Haas Grotesk Text Pro"/>
          <w:sz w:val="20"/>
          <w:szCs w:val="20"/>
        </w:rPr>
        <w:t xml:space="preserve"> the same</w:t>
      </w:r>
      <w:proofErr w:type="gramEnd"/>
      <w:r w:rsidRPr="001E625A">
        <w:rPr>
          <w:rFonts w:ascii="Neue Haas Grotesk Text Pro" w:hAnsi="Neue Haas Grotesk Text Pro"/>
          <w:sz w:val="20"/>
          <w:szCs w:val="20"/>
        </w:rPr>
        <w:t xml:space="preserve">. </w:t>
      </w:r>
      <w:proofErr w:type="spellStart"/>
      <w:r w:rsidRPr="004A42A8">
        <w:rPr>
          <w:rFonts w:ascii="Neuropol X Rg" w:hAnsi="Neuropol X Rg"/>
          <w:sz w:val="20"/>
          <w:szCs w:val="20"/>
        </w:rPr>
        <w:t>Vogon’s</w:t>
      </w:r>
      <w:proofErr w:type="spellEnd"/>
      <w:r w:rsidRPr="001E625A">
        <w:rPr>
          <w:rFonts w:ascii="Neue Haas Grotesk Text Pro" w:hAnsi="Neue Haas Grotesk Text Pro"/>
          <w:sz w:val="20"/>
          <w:szCs w:val="20"/>
        </w:rPr>
        <w:t xml:space="preserve"> consensus groups contain up to hundreds of members and each is fully interconnected, which allows for the leaf nodes to act as a group, exhibiting a much more intelligent and </w:t>
      </w:r>
      <w:r w:rsidR="004A42A8">
        <w:rPr>
          <w:rFonts w:ascii="Neue Haas Grotesk Text Pro" w:hAnsi="Neue Haas Grotesk Text Pro"/>
          <w:sz w:val="20"/>
          <w:szCs w:val="20"/>
        </w:rPr>
        <w:t>faster-routing</w:t>
      </w:r>
      <w:r w:rsidRPr="001E625A">
        <w:rPr>
          <w:rFonts w:ascii="Neue Haas Grotesk Text Pro" w:hAnsi="Neue Haas Grotesk Text Pro"/>
          <w:sz w:val="20"/>
          <w:szCs w:val="20"/>
        </w:rPr>
        <w:t xml:space="preserve"> fabric than pure </w:t>
      </w:r>
      <w:proofErr w:type="spellStart"/>
      <w:r w:rsidRPr="001E625A">
        <w:rPr>
          <w:rFonts w:ascii="Neue Haas Grotesk Text Pro" w:hAnsi="Neue Haas Grotesk Text Pro"/>
          <w:sz w:val="20"/>
          <w:szCs w:val="20"/>
        </w:rPr>
        <w:t>kademlia</w:t>
      </w:r>
      <w:proofErr w:type="spellEnd"/>
      <w:r w:rsidRPr="001E625A">
        <w:rPr>
          <w:rFonts w:ascii="Neue Haas Grotesk Text Pro" w:hAnsi="Neue Haas Grotesk Text Pro"/>
          <w:sz w:val="20"/>
          <w:szCs w:val="20"/>
        </w:rPr>
        <w:t>.</w:t>
      </w:r>
    </w:p>
    <w:p w14:paraId="23010EC4" w14:textId="77777777" w:rsidR="005765AC" w:rsidRPr="001E625A" w:rsidRDefault="005765AC" w:rsidP="001E625A">
      <w:pPr>
        <w:jc w:val="both"/>
        <w:rPr>
          <w:rFonts w:ascii="Neue Haas Grotesk Text Pro" w:hAnsi="Neue Haas Grotesk Text Pro"/>
          <w:sz w:val="20"/>
          <w:szCs w:val="20"/>
        </w:rPr>
      </w:pPr>
    </w:p>
    <w:p w14:paraId="42F833F2" w14:textId="50000923" w:rsidR="005765AC" w:rsidRPr="001E625A" w:rsidRDefault="005765AC"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Some transactions must cross address boundaries between multiple consensus groups, such as a transaction to exchange one cryptographic asset for another, where their addresses have sharded them into different consensus groups. When this happens, </w:t>
      </w:r>
      <w:proofErr w:type="spellStart"/>
      <w:r w:rsidR="00B504E8" w:rsidRPr="004A42A8">
        <w:rPr>
          <w:rFonts w:ascii="Neuropol X Rg" w:hAnsi="Neuropol X Rg"/>
          <w:sz w:val="20"/>
          <w:szCs w:val="20"/>
        </w:rPr>
        <w:t>Vogons</w:t>
      </w:r>
      <w:proofErr w:type="spellEnd"/>
      <w:r w:rsidRPr="001E625A">
        <w:rPr>
          <w:rFonts w:ascii="Neue Haas Grotesk Text Pro" w:hAnsi="Neue Haas Grotesk Text Pro"/>
          <w:sz w:val="20"/>
          <w:szCs w:val="20"/>
        </w:rPr>
        <w:t xml:space="preserve"> perform “meta consensus” which is a two stage “atomic” operation that merges consensus decisions from two or more consensus groups.</w:t>
      </w:r>
    </w:p>
    <w:p w14:paraId="6F7313CA" w14:textId="77777777" w:rsidR="005765AC" w:rsidRPr="001E625A" w:rsidRDefault="005765AC" w:rsidP="001E625A">
      <w:pPr>
        <w:jc w:val="both"/>
        <w:rPr>
          <w:rFonts w:ascii="Neue Haas Grotesk Text Pro" w:hAnsi="Neue Haas Grotesk Text Pro"/>
          <w:sz w:val="20"/>
          <w:szCs w:val="20"/>
        </w:rPr>
      </w:pPr>
    </w:p>
    <w:p w14:paraId="36A8664F" w14:textId="78B2A21E" w:rsidR="00294169" w:rsidRPr="001E625A" w:rsidRDefault="005765AC"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 atomic transaction is simultaneously initiated on all concerned consensus groups and the results shared between them. The first step authorizes the transaction on the blockchain of all concerned consensus groups, and that authorization is committed when the results are mathematically </w:t>
      </w:r>
      <w:proofErr w:type="gramStart"/>
      <w:r w:rsidRPr="001E625A">
        <w:rPr>
          <w:rFonts w:ascii="Neue Haas Grotesk Text Pro" w:hAnsi="Neue Haas Grotesk Text Pro"/>
          <w:sz w:val="20"/>
          <w:szCs w:val="20"/>
        </w:rPr>
        <w:t>combined together</w:t>
      </w:r>
      <w:proofErr w:type="gramEnd"/>
      <w:r w:rsidRPr="001E625A">
        <w:rPr>
          <w:rFonts w:ascii="Neue Haas Grotesk Text Pro" w:hAnsi="Neue Haas Grotesk Text Pro"/>
          <w:sz w:val="20"/>
          <w:szCs w:val="20"/>
        </w:rPr>
        <w:t xml:space="preserve"> by each concerned consensus group.</w:t>
      </w:r>
    </w:p>
    <w:p w14:paraId="4A77FFBB" w14:textId="77777777" w:rsidR="00C50345" w:rsidRPr="001E625A" w:rsidRDefault="00C50345" w:rsidP="001E625A">
      <w:pPr>
        <w:jc w:val="both"/>
        <w:rPr>
          <w:rFonts w:ascii="Neue Haas Grotesk Text Pro" w:hAnsi="Neue Haas Grotesk Text Pro"/>
          <w:sz w:val="20"/>
          <w:szCs w:val="20"/>
        </w:rPr>
      </w:pPr>
    </w:p>
    <w:p w14:paraId="11AA105A" w14:textId="310FDC54" w:rsidR="00C50345" w:rsidRPr="001E625A" w:rsidRDefault="00C50345" w:rsidP="004A42A8">
      <w:pPr>
        <w:pStyle w:val="Heading3"/>
      </w:pPr>
      <w:bookmarkStart w:id="30" w:name="_Toc107856737"/>
      <w:r w:rsidRPr="004A42A8">
        <w:rPr>
          <w:rFonts w:ascii="Neuropol X Rg" w:hAnsi="Neuropol X Rg"/>
          <w:i w:val="0"/>
        </w:rPr>
        <w:t>Vogon</w:t>
      </w:r>
      <w:r w:rsidRPr="001E625A">
        <w:t xml:space="preserve"> Design and Engineering</w:t>
      </w:r>
      <w:bookmarkEnd w:id="30"/>
    </w:p>
    <w:p w14:paraId="34206F02" w14:textId="77777777" w:rsidR="00C50345" w:rsidRPr="001E625A" w:rsidRDefault="00C50345" w:rsidP="001E625A">
      <w:pPr>
        <w:jc w:val="both"/>
        <w:rPr>
          <w:rFonts w:ascii="Neue Haas Grotesk Text Pro" w:hAnsi="Neue Haas Grotesk Text Pro"/>
          <w:sz w:val="20"/>
          <w:szCs w:val="20"/>
        </w:rPr>
      </w:pPr>
    </w:p>
    <w:p w14:paraId="2317AD76" w14:textId="1315B4A0" w:rsidR="00C50345" w:rsidRPr="001E625A" w:rsidRDefault="00C50345" w:rsidP="001E625A">
      <w:pPr>
        <w:jc w:val="both"/>
        <w:rPr>
          <w:rFonts w:ascii="Neue Haas Grotesk Text Pro" w:hAnsi="Neue Haas Grotesk Text Pro"/>
          <w:sz w:val="20"/>
          <w:szCs w:val="20"/>
        </w:rPr>
      </w:pPr>
      <w:proofErr w:type="spellStart"/>
      <w:r w:rsidRPr="004A42A8">
        <w:rPr>
          <w:rFonts w:ascii="Neuropol X Rg" w:hAnsi="Neuropol X Rg"/>
          <w:sz w:val="20"/>
          <w:szCs w:val="20"/>
        </w:rPr>
        <w:t>Vogons</w:t>
      </w:r>
      <w:proofErr w:type="spellEnd"/>
      <w:r w:rsidRPr="001E625A">
        <w:rPr>
          <w:rFonts w:ascii="Neue Haas Grotesk Text Pro" w:hAnsi="Neue Haas Grotesk Text Pro"/>
          <w:sz w:val="20"/>
          <w:szCs w:val="20"/>
        </w:rPr>
        <w:t xml:space="preserve"> were designed by world renowned accomplished computer scientists with experience ranging from cryptographic protocol implementations for securing credit cards on the Internet, at </w:t>
      </w:r>
      <w:proofErr w:type="spellStart"/>
      <w:r w:rsidRPr="001E625A">
        <w:rPr>
          <w:rFonts w:ascii="Neue Haas Grotesk Text Pro" w:hAnsi="Neue Haas Grotesk Text Pro"/>
          <w:sz w:val="20"/>
          <w:szCs w:val="20"/>
        </w:rPr>
        <w:t>Javasoft</w:t>
      </w:r>
      <w:proofErr w:type="spellEnd"/>
      <w:r w:rsidRPr="001E625A">
        <w:rPr>
          <w:rFonts w:ascii="Neue Haas Grotesk Text Pro" w:hAnsi="Neue Haas Grotesk Text Pro"/>
          <w:sz w:val="20"/>
          <w:szCs w:val="20"/>
        </w:rPr>
        <w:t xml:space="preserve"> / Sun Microsystems running the Java Commerce team and working on early cryptocurrencies and such technologies as Java Card.</w:t>
      </w:r>
    </w:p>
    <w:p w14:paraId="5E6659D6" w14:textId="77777777" w:rsidR="00C50345" w:rsidRPr="001E625A" w:rsidRDefault="00C50345" w:rsidP="001E625A">
      <w:pPr>
        <w:jc w:val="both"/>
        <w:rPr>
          <w:rFonts w:ascii="Neue Haas Grotesk Text Pro" w:hAnsi="Neue Haas Grotesk Text Pro"/>
          <w:sz w:val="20"/>
          <w:szCs w:val="20"/>
        </w:rPr>
      </w:pPr>
    </w:p>
    <w:p w14:paraId="17915C02" w14:textId="0824B477" w:rsidR="00C50345" w:rsidRPr="001E625A" w:rsidRDefault="00E26709" w:rsidP="001E625A">
      <w:pPr>
        <w:jc w:val="both"/>
        <w:rPr>
          <w:rFonts w:ascii="Neue Haas Grotesk Text Pro" w:hAnsi="Neue Haas Grotesk Text Pro"/>
          <w:sz w:val="20"/>
          <w:szCs w:val="20"/>
        </w:rPr>
      </w:pPr>
      <w:r w:rsidRPr="00E26709">
        <w:rPr>
          <w:rFonts w:ascii="Orbitron" w:hAnsi="Orbitron"/>
          <w:sz w:val="20"/>
          <w:szCs w:val="20"/>
        </w:rPr>
        <w:t>CrowdPoint’s</w:t>
      </w:r>
      <w:r w:rsidR="00C50345" w:rsidRPr="001E625A">
        <w:rPr>
          <w:rFonts w:ascii="Neue Haas Grotesk Text Pro" w:hAnsi="Neue Haas Grotesk Text Pro"/>
          <w:sz w:val="20"/>
          <w:szCs w:val="20"/>
        </w:rPr>
        <w:t xml:space="preserve"> data scientists are considered luminaries in both academic and business communities with published papers and multiple patents. </w:t>
      </w:r>
      <w:r w:rsidRPr="00E26709">
        <w:rPr>
          <w:rFonts w:ascii="Orbitron" w:hAnsi="Orbitron"/>
          <w:sz w:val="20"/>
          <w:szCs w:val="20"/>
        </w:rPr>
        <w:t>CrowdPoint’s</w:t>
      </w:r>
      <w:r w:rsidR="00C50345" w:rsidRPr="001E625A">
        <w:rPr>
          <w:rFonts w:ascii="Neue Haas Grotesk Text Pro" w:hAnsi="Neue Haas Grotesk Text Pro"/>
          <w:sz w:val="20"/>
          <w:szCs w:val="20"/>
        </w:rPr>
        <w:t xml:space="preserve"> data scientists are author or coauthor of hundreds of referred papers, books</w:t>
      </w:r>
      <w:r w:rsidR="006B5EA2" w:rsidRPr="001E625A">
        <w:rPr>
          <w:rFonts w:ascii="Neue Haas Grotesk Text Pro" w:hAnsi="Neue Haas Grotesk Text Pro"/>
          <w:sz w:val="20"/>
          <w:szCs w:val="20"/>
        </w:rPr>
        <w:t>,</w:t>
      </w:r>
      <w:r w:rsidR="00C50345" w:rsidRPr="001E625A">
        <w:rPr>
          <w:rFonts w:ascii="Neue Haas Grotesk Text Pro" w:hAnsi="Neue Haas Grotesk Text Pro"/>
          <w:sz w:val="20"/>
          <w:szCs w:val="20"/>
        </w:rPr>
        <w:t xml:space="preserve"> and experts in distributed cooperative systems engineering.</w:t>
      </w:r>
    </w:p>
    <w:p w14:paraId="3E837678" w14:textId="77777777" w:rsidR="00C50345" w:rsidRPr="001E625A" w:rsidRDefault="00C50345" w:rsidP="001E625A">
      <w:pPr>
        <w:jc w:val="both"/>
        <w:rPr>
          <w:rFonts w:ascii="Neue Haas Grotesk Text Pro" w:hAnsi="Neue Haas Grotesk Text Pro"/>
          <w:sz w:val="20"/>
          <w:szCs w:val="20"/>
        </w:rPr>
      </w:pPr>
    </w:p>
    <w:p w14:paraId="5464A6D8" w14:textId="77777777" w:rsidR="00C50345" w:rsidRPr="001E625A" w:rsidRDefault="00C50345" w:rsidP="001E625A">
      <w:pPr>
        <w:jc w:val="both"/>
        <w:rPr>
          <w:rFonts w:ascii="Neue Haas Grotesk Text Pro" w:hAnsi="Neue Haas Grotesk Text Pro"/>
          <w:sz w:val="20"/>
          <w:szCs w:val="20"/>
        </w:rPr>
      </w:pPr>
      <w:proofErr w:type="spellStart"/>
      <w:r w:rsidRPr="004A42A8">
        <w:rPr>
          <w:rFonts w:ascii="Neuropol X Rg" w:hAnsi="Neuropol X Rg"/>
          <w:sz w:val="20"/>
          <w:szCs w:val="20"/>
        </w:rPr>
        <w:t>Vogons</w:t>
      </w:r>
      <w:proofErr w:type="spellEnd"/>
      <w:r w:rsidRPr="004A42A8">
        <w:rPr>
          <w:rFonts w:ascii="Neuropol X Rg" w:hAnsi="Neuropol X Rg"/>
          <w:sz w:val="20"/>
          <w:szCs w:val="20"/>
        </w:rPr>
        <w:t xml:space="preserve"> </w:t>
      </w:r>
      <w:r w:rsidRPr="001E625A">
        <w:rPr>
          <w:rFonts w:ascii="Neue Haas Grotesk Text Pro" w:hAnsi="Neue Haas Grotesk Text Pro"/>
          <w:sz w:val="20"/>
          <w:szCs w:val="20"/>
        </w:rPr>
        <w:t>were designed from the ground up with the discipline and experience that comes from such endeavors, it was designed to work at ad-scale and to potentially supplant or replace traditional PKI such as digital certificates. In fact, the vision is even larger.</w:t>
      </w:r>
    </w:p>
    <w:p w14:paraId="346190B9" w14:textId="77777777" w:rsidR="00C50345" w:rsidRPr="001E625A" w:rsidRDefault="00C50345" w:rsidP="001E625A">
      <w:pPr>
        <w:jc w:val="both"/>
        <w:rPr>
          <w:rFonts w:ascii="Neue Haas Grotesk Text Pro" w:hAnsi="Neue Haas Grotesk Text Pro"/>
          <w:sz w:val="20"/>
          <w:szCs w:val="20"/>
        </w:rPr>
      </w:pPr>
    </w:p>
    <w:p w14:paraId="1DF9E466" w14:textId="3FF31CC2" w:rsidR="00C50345" w:rsidRPr="001E625A" w:rsidRDefault="00C50345"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The Human Identity is at the center of everything we do. While the technology world is engaged in a digital slave trade buying and selling human value by nefarious actors, our team has chartered treating the Human </w:t>
      </w:r>
      <w:r w:rsidR="00864558" w:rsidRPr="001E625A">
        <w:rPr>
          <w:rFonts w:ascii="Neue Haas Grotesk Text Pro" w:hAnsi="Neue Haas Grotesk Text Pro"/>
          <w:sz w:val="20"/>
          <w:szCs w:val="20"/>
        </w:rPr>
        <w:t>Identity</w:t>
      </w:r>
      <w:r w:rsidRPr="001E625A">
        <w:rPr>
          <w:rFonts w:ascii="Neue Haas Grotesk Text Pro" w:hAnsi="Neue Haas Grotesk Text Pro"/>
          <w:sz w:val="20"/>
          <w:szCs w:val="20"/>
        </w:rPr>
        <w:t xml:space="preserve"> as a new kind of currency that has precious metal bullion </w:t>
      </w:r>
      <w:r w:rsidRPr="001E625A">
        <w:rPr>
          <w:rFonts w:ascii="Neue Haas Grotesk Text Pro" w:hAnsi="Neue Haas Grotesk Text Pro"/>
          <w:sz w:val="20"/>
          <w:szCs w:val="20"/>
        </w:rPr>
        <w:lastRenderedPageBreak/>
        <w:t xml:space="preserve">weight with real time </w:t>
      </w:r>
      <w:r w:rsidR="00864558" w:rsidRPr="001E625A">
        <w:rPr>
          <w:rFonts w:ascii="Neue Haas Grotesk Text Pro" w:hAnsi="Neue Haas Grotesk Text Pro"/>
          <w:sz w:val="20"/>
          <w:szCs w:val="20"/>
        </w:rPr>
        <w:t>fluctuations</w:t>
      </w:r>
      <w:r w:rsidRPr="001E625A">
        <w:rPr>
          <w:rFonts w:ascii="Neue Haas Grotesk Text Pro" w:hAnsi="Neue Haas Grotesk Text Pro"/>
          <w:sz w:val="20"/>
          <w:szCs w:val="20"/>
        </w:rPr>
        <w:t xml:space="preserve"> of the numismatic value expressed as </w:t>
      </w:r>
      <w:r w:rsidR="006140CE" w:rsidRPr="001E625A">
        <w:rPr>
          <w:rFonts w:ascii="Neue Haas Grotesk Text Pro" w:hAnsi="Neue Haas Grotesk Text Pro"/>
          <w:sz w:val="20"/>
          <w:szCs w:val="20"/>
        </w:rPr>
        <w:t>n</w:t>
      </w:r>
      <w:r w:rsidRPr="001E625A">
        <w:rPr>
          <w:rFonts w:ascii="Neue Haas Grotesk Text Pro" w:hAnsi="Neue Haas Grotesk Text Pro"/>
          <w:sz w:val="20"/>
          <w:szCs w:val="20"/>
        </w:rPr>
        <w:t>on</w:t>
      </w:r>
      <w:r w:rsidR="006140CE" w:rsidRPr="001E625A">
        <w:rPr>
          <w:rFonts w:ascii="Neue Haas Grotesk Text Pro" w:hAnsi="Neue Haas Grotesk Text Pro"/>
          <w:sz w:val="20"/>
          <w:szCs w:val="20"/>
        </w:rPr>
        <w:t>-f</w:t>
      </w:r>
      <w:r w:rsidRPr="001E625A">
        <w:rPr>
          <w:rFonts w:ascii="Neue Haas Grotesk Text Pro" w:hAnsi="Neue Haas Grotesk Text Pro"/>
          <w:sz w:val="20"/>
          <w:szCs w:val="20"/>
        </w:rPr>
        <w:t xml:space="preserve">ungible </w:t>
      </w:r>
      <w:r w:rsidR="006140CE" w:rsidRPr="001E625A">
        <w:rPr>
          <w:rFonts w:ascii="Neue Haas Grotesk Text Pro" w:hAnsi="Neue Haas Grotesk Text Pro"/>
          <w:sz w:val="20"/>
          <w:szCs w:val="20"/>
        </w:rPr>
        <w:t>u</w:t>
      </w:r>
      <w:r w:rsidRPr="001E625A">
        <w:rPr>
          <w:rFonts w:ascii="Neue Haas Grotesk Text Pro" w:hAnsi="Neue Haas Grotesk Text Pro"/>
          <w:sz w:val="20"/>
          <w:szCs w:val="20"/>
        </w:rPr>
        <w:t>nits for the benefit of mankind.</w:t>
      </w:r>
    </w:p>
    <w:p w14:paraId="16BBD2B5" w14:textId="77777777" w:rsidR="00C50345" w:rsidRPr="001E625A" w:rsidRDefault="00C50345" w:rsidP="001E625A">
      <w:pPr>
        <w:jc w:val="both"/>
        <w:rPr>
          <w:rFonts w:ascii="Neue Haas Grotesk Text Pro" w:hAnsi="Neue Haas Grotesk Text Pro"/>
          <w:sz w:val="20"/>
          <w:szCs w:val="20"/>
        </w:rPr>
      </w:pPr>
    </w:p>
    <w:p w14:paraId="58F9CA39" w14:textId="0EE9136B" w:rsidR="00C50345" w:rsidRDefault="00C50345"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CrowdPoint Technologies and its </w:t>
      </w:r>
      <w:r w:rsidR="006B5EA2" w:rsidRPr="001E625A">
        <w:rPr>
          <w:rFonts w:ascii="Neue Haas Grotesk Text Pro" w:hAnsi="Neue Haas Grotesk Text Pro"/>
          <w:sz w:val="20"/>
          <w:szCs w:val="20"/>
        </w:rPr>
        <w:t>b</w:t>
      </w:r>
      <w:r w:rsidRPr="001E625A">
        <w:rPr>
          <w:rFonts w:ascii="Neue Haas Grotesk Text Pro" w:hAnsi="Neue Haas Grotesk Text Pro"/>
          <w:sz w:val="20"/>
          <w:szCs w:val="20"/>
        </w:rPr>
        <w:t xml:space="preserve">lockchain </w:t>
      </w:r>
      <w:r w:rsidR="006B5EA2" w:rsidRPr="001E625A">
        <w:rPr>
          <w:rFonts w:ascii="Neue Haas Grotesk Text Pro" w:hAnsi="Neue Haas Grotesk Text Pro"/>
          <w:sz w:val="20"/>
          <w:szCs w:val="20"/>
        </w:rPr>
        <w:t>e</w:t>
      </w:r>
      <w:r w:rsidRPr="001E625A">
        <w:rPr>
          <w:rFonts w:ascii="Neue Haas Grotesk Text Pro" w:hAnsi="Neue Haas Grotesk Text Pro"/>
          <w:sz w:val="20"/>
          <w:szCs w:val="20"/>
        </w:rPr>
        <w:t>cosystem partners are proud to present this globally disruptive technology and business model implementation.</w:t>
      </w:r>
    </w:p>
    <w:p w14:paraId="1E9AA05A" w14:textId="2D06642E" w:rsidR="00B076A3" w:rsidRDefault="00B076A3" w:rsidP="001E625A">
      <w:pPr>
        <w:jc w:val="both"/>
        <w:rPr>
          <w:rFonts w:ascii="Neue Haas Grotesk Text Pro" w:hAnsi="Neue Haas Grotesk Text Pro"/>
          <w:sz w:val="20"/>
          <w:szCs w:val="20"/>
        </w:rPr>
      </w:pPr>
    </w:p>
    <w:p w14:paraId="693DF720" w14:textId="09E5180C" w:rsidR="00B076A3" w:rsidRDefault="00B076A3" w:rsidP="00B076A3">
      <w:pPr>
        <w:pStyle w:val="Heading2"/>
      </w:pPr>
      <w:bookmarkStart w:id="31" w:name="_Toc107856738"/>
      <w:proofErr w:type="spellStart"/>
      <w:r w:rsidRPr="00B076A3">
        <w:rPr>
          <w:rFonts w:ascii="Neuropol X Rg" w:hAnsi="Neuropol X Rg"/>
          <w:i w:val="0"/>
        </w:rPr>
        <w:t>Vogons</w:t>
      </w:r>
      <w:proofErr w:type="spellEnd"/>
      <w:r>
        <w:t xml:space="preserve"> and Digital Transformation</w:t>
      </w:r>
      <w:bookmarkEnd w:id="31"/>
    </w:p>
    <w:p w14:paraId="34D82D1F" w14:textId="6447D0E8" w:rsidR="00B076A3" w:rsidRDefault="00B076A3" w:rsidP="001E625A">
      <w:pPr>
        <w:jc w:val="both"/>
        <w:rPr>
          <w:rFonts w:ascii="Neue Haas Grotesk Text Pro" w:hAnsi="Neue Haas Grotesk Text Pro"/>
          <w:sz w:val="20"/>
          <w:szCs w:val="20"/>
        </w:rPr>
      </w:pPr>
    </w:p>
    <w:p w14:paraId="5E4165C4" w14:textId="0E60B7BC" w:rsidR="00B076A3" w:rsidRPr="00B076A3" w:rsidRDefault="00B076A3" w:rsidP="00B076A3">
      <w:pPr>
        <w:jc w:val="both"/>
        <w:rPr>
          <w:rFonts w:ascii="Neue Haas Grotesk Text Pro" w:hAnsi="Neue Haas Grotesk Text Pro"/>
          <w:sz w:val="20"/>
          <w:szCs w:val="20"/>
        </w:rPr>
      </w:pPr>
      <w:r w:rsidRPr="00B076A3">
        <w:rPr>
          <w:rFonts w:ascii="Neue Haas Grotesk Text Pro" w:hAnsi="Neue Haas Grotesk Text Pro"/>
          <w:sz w:val="20"/>
          <w:szCs w:val="20"/>
        </w:rPr>
        <w:t xml:space="preserve">Digital transformation </w:t>
      </w:r>
      <w:r>
        <w:rPr>
          <w:rFonts w:ascii="Neue Haas Grotesk Text Pro" w:hAnsi="Neue Haas Grotesk Text Pro"/>
          <w:sz w:val="20"/>
          <w:szCs w:val="20"/>
        </w:rPr>
        <w:t xml:space="preserve">traditionally has been the </w:t>
      </w:r>
      <w:r w:rsidRPr="00B076A3">
        <w:rPr>
          <w:rFonts w:ascii="Neue Haas Grotesk Text Pro" w:hAnsi="Neue Haas Grotesk Text Pro"/>
          <w:sz w:val="20"/>
          <w:szCs w:val="20"/>
        </w:rPr>
        <w:t xml:space="preserve">process of using digital technologies to create new — or modify existing — business processes, culture, and customer experiences to meet changing business and market requirements. </w:t>
      </w:r>
      <w:r w:rsidR="00D3104F">
        <w:rPr>
          <w:rFonts w:ascii="Neue Haas Grotesk Text Pro" w:hAnsi="Neue Haas Grotesk Text Pro"/>
          <w:sz w:val="20"/>
          <w:szCs w:val="20"/>
        </w:rPr>
        <w:t>In the world of Blockchain technology the concept of transformation is exponential as it requires a migration away from traditional Business Ecosystems where the Companies that used to excel did so by building a digital platform and then extracting the most value.  In a Blockchain Ecosystem that value is shared by its participants.</w:t>
      </w:r>
    </w:p>
    <w:p w14:paraId="0DEA0565" w14:textId="77777777" w:rsidR="00B076A3" w:rsidRPr="00B076A3" w:rsidRDefault="00B076A3" w:rsidP="00B076A3">
      <w:pPr>
        <w:jc w:val="both"/>
        <w:rPr>
          <w:rFonts w:ascii="Neue Haas Grotesk Text Pro" w:hAnsi="Neue Haas Grotesk Text Pro"/>
          <w:sz w:val="20"/>
          <w:szCs w:val="20"/>
        </w:rPr>
      </w:pPr>
    </w:p>
    <w:p w14:paraId="7B11B84F" w14:textId="0E304A6D" w:rsidR="00087C8D" w:rsidRDefault="00D3104F" w:rsidP="00B076A3">
      <w:pPr>
        <w:jc w:val="both"/>
        <w:rPr>
          <w:rFonts w:ascii="Neue Haas Grotesk Text Pro" w:hAnsi="Neue Haas Grotesk Text Pro"/>
          <w:sz w:val="20"/>
          <w:szCs w:val="20"/>
        </w:rPr>
      </w:pPr>
      <w:r>
        <w:rPr>
          <w:rFonts w:ascii="Neue Haas Grotesk Text Pro" w:hAnsi="Neue Haas Grotesk Text Pro"/>
          <w:sz w:val="20"/>
          <w:szCs w:val="20"/>
        </w:rPr>
        <w:t>For</w:t>
      </w:r>
      <w:r w:rsidR="00B076A3" w:rsidRPr="00B076A3">
        <w:rPr>
          <w:rFonts w:ascii="Neue Haas Grotesk Text Pro" w:hAnsi="Neue Haas Grotesk Text Pro"/>
          <w:sz w:val="20"/>
          <w:szCs w:val="20"/>
        </w:rPr>
        <w:t xml:space="preserve"> B2B and B2C businesses </w:t>
      </w:r>
      <w:r>
        <w:rPr>
          <w:rFonts w:ascii="Neue Haas Grotesk Text Pro" w:hAnsi="Neue Haas Grotesk Text Pro"/>
          <w:sz w:val="20"/>
          <w:szCs w:val="20"/>
        </w:rPr>
        <w:t xml:space="preserve">adopting the </w:t>
      </w:r>
      <w:r w:rsidR="00B076A3" w:rsidRPr="00B076A3">
        <w:rPr>
          <w:rFonts w:ascii="Neue Haas Grotesk Text Pro" w:hAnsi="Neue Haas Grotesk Text Pro"/>
          <w:sz w:val="20"/>
          <w:szCs w:val="20"/>
        </w:rPr>
        <w:t xml:space="preserve">blockchain </w:t>
      </w:r>
      <w:r>
        <w:rPr>
          <w:rFonts w:ascii="Neue Haas Grotesk Text Pro" w:hAnsi="Neue Haas Grotesk Text Pro"/>
          <w:sz w:val="20"/>
          <w:szCs w:val="20"/>
        </w:rPr>
        <w:t>this kind of t</w:t>
      </w:r>
      <w:r w:rsidR="00B076A3" w:rsidRPr="00B076A3">
        <w:rPr>
          <w:rFonts w:ascii="Neue Haas Grotesk Text Pro" w:hAnsi="Neue Haas Grotesk Text Pro"/>
          <w:sz w:val="20"/>
          <w:szCs w:val="20"/>
        </w:rPr>
        <w:t>ransformation</w:t>
      </w:r>
      <w:r>
        <w:rPr>
          <w:rFonts w:ascii="Neue Haas Grotesk Text Pro" w:hAnsi="Neue Haas Grotesk Text Pro"/>
          <w:sz w:val="20"/>
          <w:szCs w:val="20"/>
        </w:rPr>
        <w:t xml:space="preserve"> c</w:t>
      </w:r>
      <w:r w:rsidR="00B076A3" w:rsidRPr="00B076A3">
        <w:rPr>
          <w:rFonts w:ascii="Neue Haas Grotesk Text Pro" w:hAnsi="Neue Haas Grotesk Text Pro"/>
          <w:sz w:val="20"/>
          <w:szCs w:val="20"/>
        </w:rPr>
        <w:t>reates trust and security for consumers, customers, trade</w:t>
      </w:r>
      <w:r w:rsidR="00B076A3">
        <w:rPr>
          <w:rFonts w:ascii="Neue Haas Grotesk Text Pro" w:hAnsi="Neue Haas Grotesk Text Pro"/>
          <w:sz w:val="20"/>
          <w:szCs w:val="20"/>
        </w:rPr>
        <w:t>,</w:t>
      </w:r>
      <w:r w:rsidR="00B076A3" w:rsidRPr="00B076A3">
        <w:rPr>
          <w:rFonts w:ascii="Neue Haas Grotesk Text Pro" w:hAnsi="Neue Haas Grotesk Text Pro"/>
          <w:sz w:val="20"/>
          <w:szCs w:val="20"/>
        </w:rPr>
        <w:t xml:space="preserve"> and business partners in the anonymous world of cross-border digital connectivity.</w:t>
      </w:r>
    </w:p>
    <w:p w14:paraId="7976BFD2" w14:textId="77777777" w:rsidR="00B076A3" w:rsidRPr="001E625A" w:rsidRDefault="00B076A3" w:rsidP="00B076A3">
      <w:pPr>
        <w:jc w:val="both"/>
        <w:rPr>
          <w:rFonts w:ascii="Neue Haas Grotesk Text Pro" w:hAnsi="Neue Haas Grotesk Text Pro"/>
          <w:sz w:val="20"/>
          <w:szCs w:val="20"/>
        </w:rPr>
      </w:pPr>
    </w:p>
    <w:p w14:paraId="1DC3C7CF" w14:textId="495C7CB4" w:rsidR="00087C8D" w:rsidRPr="001E625A" w:rsidRDefault="00087C8D" w:rsidP="001E625A">
      <w:pPr>
        <w:jc w:val="both"/>
        <w:rPr>
          <w:rFonts w:ascii="Neue Haas Grotesk Text Pro" w:hAnsi="Neue Haas Grotesk Text Pro"/>
          <w:sz w:val="20"/>
          <w:szCs w:val="20"/>
        </w:rPr>
      </w:pPr>
      <w:r w:rsidRPr="001E625A">
        <w:rPr>
          <w:rFonts w:ascii="Neue Haas Grotesk Text Pro" w:hAnsi="Neue Haas Grotesk Text Pro"/>
          <w:sz w:val="20"/>
          <w:szCs w:val="20"/>
        </w:rPr>
        <w:t>Additional Intellectual Property developed by CrowdPoint</w:t>
      </w:r>
    </w:p>
    <w:p w14:paraId="70093BC3" w14:textId="77777777" w:rsidR="00EA01D3" w:rsidRPr="001E625A" w:rsidRDefault="00EA01D3" w:rsidP="001E625A">
      <w:pPr>
        <w:jc w:val="both"/>
        <w:rPr>
          <w:rFonts w:ascii="Neue Haas Grotesk Text Pro" w:hAnsi="Neue Haas Grotesk Text Pro"/>
          <w:sz w:val="20"/>
          <w:szCs w:val="20"/>
        </w:rPr>
      </w:pPr>
    </w:p>
    <w:p w14:paraId="0FCD8D88" w14:textId="077E5DC9" w:rsidR="00805BA9" w:rsidRPr="001E625A" w:rsidRDefault="00805BA9" w:rsidP="00D3104F">
      <w:pPr>
        <w:pStyle w:val="Heading1"/>
      </w:pPr>
      <w:bookmarkStart w:id="32" w:name="_Toc107856739"/>
      <w:r w:rsidRPr="001E625A">
        <w:t>Tokenomics</w:t>
      </w:r>
      <w:bookmarkEnd w:id="32"/>
    </w:p>
    <w:p w14:paraId="4ECDAC82" w14:textId="77777777" w:rsidR="00172D44" w:rsidRPr="001E625A" w:rsidRDefault="00172D44" w:rsidP="001E625A">
      <w:pPr>
        <w:jc w:val="both"/>
        <w:rPr>
          <w:rFonts w:ascii="Neue Haas Grotesk Text Pro" w:hAnsi="Neue Haas Grotesk Text Pro"/>
          <w:sz w:val="20"/>
          <w:szCs w:val="20"/>
        </w:rPr>
      </w:pPr>
    </w:p>
    <w:p w14:paraId="0000000E" w14:textId="68680E83" w:rsidR="00833977" w:rsidRPr="001E625A" w:rsidRDefault="00805BA9" w:rsidP="001E625A">
      <w:pPr>
        <w:jc w:val="both"/>
        <w:rPr>
          <w:rFonts w:ascii="Neue Haas Grotesk Text Pro" w:hAnsi="Neue Haas Grotesk Text Pro"/>
          <w:sz w:val="20"/>
          <w:szCs w:val="20"/>
          <w:highlight w:val="green"/>
        </w:rPr>
      </w:pPr>
      <w:r w:rsidRPr="001E625A">
        <w:rPr>
          <w:rFonts w:ascii="Neue Haas Grotesk Text Pro" w:hAnsi="Neue Haas Grotesk Text Pro"/>
          <w:sz w:val="20"/>
          <w:szCs w:val="20"/>
          <w:highlight w:val="green"/>
        </w:rPr>
        <w:t>Context</w:t>
      </w:r>
    </w:p>
    <w:p w14:paraId="0BFA782A" w14:textId="77777777" w:rsidR="00805BA9" w:rsidRPr="001E625A" w:rsidRDefault="00805BA9" w:rsidP="001E625A">
      <w:pPr>
        <w:jc w:val="both"/>
        <w:rPr>
          <w:rFonts w:ascii="Neue Haas Grotesk Text Pro" w:hAnsi="Neue Haas Grotesk Text Pro"/>
          <w:sz w:val="20"/>
          <w:szCs w:val="20"/>
          <w:highlight w:val="green"/>
        </w:rPr>
      </w:pPr>
    </w:p>
    <w:p w14:paraId="0000000F" w14:textId="256604C9" w:rsidR="00833977" w:rsidRPr="001E625A" w:rsidRDefault="004A5D0E" w:rsidP="001E625A">
      <w:pPr>
        <w:numPr>
          <w:ilvl w:val="0"/>
          <w:numId w:val="1"/>
        </w:numPr>
        <w:pBdr>
          <w:top w:val="nil"/>
          <w:left w:val="nil"/>
          <w:bottom w:val="nil"/>
          <w:right w:val="nil"/>
          <w:between w:val="nil"/>
        </w:pBdr>
        <w:jc w:val="both"/>
        <w:rPr>
          <w:rFonts w:ascii="Neue Haas Grotesk Text Pro" w:hAnsi="Neue Haas Grotesk Text Pro"/>
          <w:color w:val="000000"/>
          <w:sz w:val="20"/>
          <w:szCs w:val="20"/>
          <w:highlight w:val="green"/>
        </w:rPr>
      </w:pPr>
      <w:r w:rsidRPr="001E625A">
        <w:rPr>
          <w:rFonts w:ascii="Neue Haas Grotesk Text Pro" w:hAnsi="Neue Haas Grotesk Text Pro"/>
          <w:color w:val="000000"/>
          <w:sz w:val="20"/>
          <w:szCs w:val="20"/>
          <w:highlight w:val="green"/>
        </w:rPr>
        <w:t>A utility token is a crypto token that serves some use case within a specific ecosystem. These tokens allow users to perform some action on a particular network. Utility tokens are not mineable cryptocurrencies. They are usually pre-mined, being created all at once and distributed in a manner chosen by the team behind the project.</w:t>
      </w:r>
      <w:r w:rsidR="00A718D4" w:rsidRPr="001E625A">
        <w:rPr>
          <w:rStyle w:val="FootnoteReference"/>
          <w:rFonts w:ascii="Neue Haas Grotesk Text Pro" w:hAnsi="Neue Haas Grotesk Text Pro"/>
          <w:color w:val="000000"/>
          <w:sz w:val="20"/>
          <w:szCs w:val="20"/>
          <w:highlight w:val="green"/>
        </w:rPr>
        <w:footnoteReference w:id="8"/>
      </w:r>
      <w:r w:rsidRPr="001E625A">
        <w:rPr>
          <w:rFonts w:ascii="Neue Haas Grotesk Text Pro" w:hAnsi="Neue Haas Grotesk Text Pro"/>
          <w:color w:val="000000"/>
          <w:sz w:val="20"/>
          <w:szCs w:val="20"/>
          <w:highlight w:val="green"/>
        </w:rPr>
        <w:t xml:space="preserve"> </w:t>
      </w:r>
    </w:p>
    <w:p w14:paraId="00000010" w14:textId="677526F7" w:rsidR="00833977" w:rsidRPr="001E625A" w:rsidRDefault="004A5D0E" w:rsidP="001E625A">
      <w:pPr>
        <w:numPr>
          <w:ilvl w:val="0"/>
          <w:numId w:val="1"/>
        </w:numPr>
        <w:pBdr>
          <w:top w:val="nil"/>
          <w:left w:val="nil"/>
          <w:bottom w:val="nil"/>
          <w:right w:val="nil"/>
          <w:between w:val="nil"/>
        </w:pBdr>
        <w:jc w:val="both"/>
        <w:rPr>
          <w:rFonts w:ascii="Neue Haas Grotesk Text Pro" w:hAnsi="Neue Haas Grotesk Text Pro"/>
          <w:color w:val="000000"/>
          <w:sz w:val="20"/>
          <w:szCs w:val="20"/>
          <w:highlight w:val="green"/>
        </w:rPr>
      </w:pPr>
      <w:r w:rsidRPr="001E625A">
        <w:rPr>
          <w:rFonts w:ascii="Neue Haas Grotesk Text Pro" w:hAnsi="Neue Haas Grotesk Text Pro"/>
          <w:color w:val="000000"/>
          <w:sz w:val="20"/>
          <w:szCs w:val="20"/>
          <w:highlight w:val="green"/>
        </w:rPr>
        <w:t xml:space="preserve">Utility tokens do not represent any ownership stake in the project </w:t>
      </w:r>
      <w:r w:rsidR="006612CB" w:rsidRPr="001E625A">
        <w:rPr>
          <w:rFonts w:ascii="Neue Haas Grotesk Text Pro" w:hAnsi="Neue Haas Grotesk Text Pro"/>
          <w:color w:val="000000"/>
          <w:sz w:val="20"/>
          <w:szCs w:val="20"/>
          <w:highlight w:val="green"/>
        </w:rPr>
        <w:t>for which investment capital is raised.</w:t>
      </w:r>
      <w:r w:rsidRPr="001E625A">
        <w:rPr>
          <w:rFonts w:ascii="Neue Haas Grotesk Text Pro" w:hAnsi="Neue Haas Grotesk Text Pro"/>
          <w:color w:val="000000"/>
          <w:sz w:val="20"/>
          <w:szCs w:val="20"/>
          <w:highlight w:val="green"/>
        </w:rPr>
        <w:t xml:space="preserve"> Instead, they allow the holder to buy or sell the underlying tokens preferentially. The value of utility tokens usually fluctuates depending on the demand for the project. It may generate profits for the token acquirer if the project reaches its intended purpose with reasonable success.</w:t>
      </w:r>
      <w:r w:rsidR="006E67E4" w:rsidRPr="001E625A">
        <w:rPr>
          <w:rStyle w:val="FootnoteReference"/>
          <w:rFonts w:ascii="Neue Haas Grotesk Text Pro" w:hAnsi="Neue Haas Grotesk Text Pro"/>
          <w:color w:val="000000"/>
          <w:sz w:val="20"/>
          <w:szCs w:val="20"/>
          <w:highlight w:val="green"/>
        </w:rPr>
        <w:footnoteReference w:id="9"/>
      </w:r>
      <w:r w:rsidRPr="001E625A">
        <w:rPr>
          <w:rFonts w:ascii="Neue Haas Grotesk Text Pro" w:hAnsi="Neue Haas Grotesk Text Pro"/>
          <w:color w:val="000000"/>
          <w:sz w:val="20"/>
          <w:szCs w:val="20"/>
          <w:highlight w:val="green"/>
        </w:rPr>
        <w:t xml:space="preserve"> </w:t>
      </w:r>
    </w:p>
    <w:p w14:paraId="00000011" w14:textId="5992687D" w:rsidR="00833977" w:rsidRPr="001E625A" w:rsidRDefault="004A5D0E" w:rsidP="001E625A">
      <w:pPr>
        <w:numPr>
          <w:ilvl w:val="0"/>
          <w:numId w:val="1"/>
        </w:numPr>
        <w:pBdr>
          <w:top w:val="nil"/>
          <w:left w:val="nil"/>
          <w:bottom w:val="nil"/>
          <w:right w:val="nil"/>
          <w:between w:val="nil"/>
        </w:pBdr>
        <w:jc w:val="both"/>
        <w:rPr>
          <w:rFonts w:ascii="Neue Haas Grotesk Text Pro" w:hAnsi="Neue Haas Grotesk Text Pro"/>
          <w:color w:val="000000"/>
          <w:sz w:val="20"/>
          <w:szCs w:val="20"/>
          <w:highlight w:val="green"/>
        </w:rPr>
      </w:pPr>
      <w:r w:rsidRPr="001E625A">
        <w:rPr>
          <w:rFonts w:ascii="Neue Haas Grotesk Text Pro" w:hAnsi="Neue Haas Grotesk Text Pro"/>
          <w:color w:val="000000"/>
          <w:sz w:val="20"/>
          <w:szCs w:val="20"/>
          <w:highlight w:val="green"/>
        </w:rPr>
        <w:t>It is helpful to think of utility tokens as coupons or vouchers. The asset a utility token represents is a certain level of access to a product or service which the holder can gain by redeeming it.</w:t>
      </w:r>
      <w:r w:rsidR="00BF14CC" w:rsidRPr="001E625A">
        <w:rPr>
          <w:rStyle w:val="FootnoteReference"/>
          <w:rFonts w:ascii="Neue Haas Grotesk Text Pro" w:hAnsi="Neue Haas Grotesk Text Pro"/>
          <w:color w:val="000000"/>
          <w:sz w:val="20"/>
          <w:szCs w:val="20"/>
          <w:highlight w:val="green"/>
        </w:rPr>
        <w:footnoteReference w:id="10"/>
      </w:r>
    </w:p>
    <w:p w14:paraId="00000012" w14:textId="77777777" w:rsidR="00833977" w:rsidRPr="001E625A" w:rsidRDefault="004A5D0E" w:rsidP="001E625A">
      <w:pPr>
        <w:numPr>
          <w:ilvl w:val="0"/>
          <w:numId w:val="1"/>
        </w:numPr>
        <w:pBdr>
          <w:top w:val="nil"/>
          <w:left w:val="nil"/>
          <w:bottom w:val="nil"/>
          <w:right w:val="nil"/>
          <w:between w:val="nil"/>
        </w:pBdr>
        <w:jc w:val="both"/>
        <w:rPr>
          <w:rFonts w:ascii="Neue Haas Grotesk Text Pro" w:hAnsi="Neue Haas Grotesk Text Pro"/>
          <w:color w:val="000000"/>
          <w:sz w:val="20"/>
          <w:szCs w:val="20"/>
          <w:highlight w:val="green"/>
        </w:rPr>
      </w:pPr>
      <w:r w:rsidRPr="001E625A">
        <w:rPr>
          <w:rFonts w:ascii="Neue Haas Grotesk Text Pro" w:hAnsi="Neue Haas Grotesk Text Pro"/>
          <w:color w:val="000000"/>
          <w:sz w:val="20"/>
          <w:szCs w:val="20"/>
          <w:highlight w:val="green"/>
        </w:rPr>
        <w:t>Examples of Utility Tokens:</w:t>
      </w:r>
    </w:p>
    <w:p w14:paraId="00000013" w14:textId="754F391B" w:rsidR="00833977" w:rsidRPr="001E625A" w:rsidRDefault="004A5D0E" w:rsidP="001E625A">
      <w:pPr>
        <w:numPr>
          <w:ilvl w:val="1"/>
          <w:numId w:val="1"/>
        </w:numPr>
        <w:pBdr>
          <w:top w:val="nil"/>
          <w:left w:val="nil"/>
          <w:bottom w:val="nil"/>
          <w:right w:val="nil"/>
          <w:between w:val="nil"/>
        </w:pBdr>
        <w:jc w:val="both"/>
        <w:rPr>
          <w:rFonts w:ascii="Neue Haas Grotesk Text Pro" w:hAnsi="Neue Haas Grotesk Text Pro"/>
          <w:color w:val="000000"/>
          <w:sz w:val="20"/>
          <w:szCs w:val="20"/>
          <w:highlight w:val="green"/>
        </w:rPr>
      </w:pPr>
      <w:r w:rsidRPr="001E625A">
        <w:rPr>
          <w:rFonts w:ascii="Neue Haas Grotesk Text Pro" w:hAnsi="Neue Haas Grotesk Text Pro"/>
          <w:color w:val="000000"/>
          <w:sz w:val="20"/>
          <w:szCs w:val="20"/>
          <w:highlight w:val="green"/>
        </w:rPr>
        <w:t xml:space="preserve">Filecoins holders can exchange </w:t>
      </w:r>
      <w:r w:rsidR="00A20884" w:rsidRPr="001E625A">
        <w:rPr>
          <w:rFonts w:ascii="Neue Haas Grotesk Text Pro" w:hAnsi="Neue Haas Grotesk Text Pro"/>
          <w:color w:val="000000"/>
          <w:sz w:val="20"/>
          <w:szCs w:val="20"/>
          <w:highlight w:val="green"/>
        </w:rPr>
        <w:t>F</w:t>
      </w:r>
      <w:r w:rsidRPr="001E625A">
        <w:rPr>
          <w:rFonts w:ascii="Neue Haas Grotesk Text Pro" w:hAnsi="Neue Haas Grotesk Text Pro"/>
          <w:color w:val="000000"/>
          <w:sz w:val="20"/>
          <w:szCs w:val="20"/>
          <w:highlight w:val="green"/>
        </w:rPr>
        <w:t>ilecoins for access to Filecoin</w:t>
      </w:r>
      <w:r w:rsidR="00895228" w:rsidRPr="001E625A">
        <w:rPr>
          <w:rFonts w:ascii="Neue Haas Grotesk Text Pro" w:hAnsi="Neue Haas Grotesk Text Pro"/>
          <w:color w:val="000000"/>
          <w:sz w:val="20"/>
          <w:szCs w:val="20"/>
          <w:highlight w:val="green"/>
        </w:rPr>
        <w:t>’</w:t>
      </w:r>
      <w:r w:rsidRPr="001E625A">
        <w:rPr>
          <w:rFonts w:ascii="Neue Haas Grotesk Text Pro" w:hAnsi="Neue Haas Grotesk Text Pro"/>
          <w:color w:val="000000"/>
          <w:sz w:val="20"/>
          <w:szCs w:val="20"/>
          <w:highlight w:val="green"/>
        </w:rPr>
        <w:t>s decentralized digital storage capabilities</w:t>
      </w:r>
    </w:p>
    <w:p w14:paraId="00000014" w14:textId="16EDA63D" w:rsidR="00833977" w:rsidRPr="001E625A" w:rsidRDefault="004A5D0E" w:rsidP="001E625A">
      <w:pPr>
        <w:numPr>
          <w:ilvl w:val="1"/>
          <w:numId w:val="1"/>
        </w:numPr>
        <w:pBdr>
          <w:top w:val="nil"/>
          <w:left w:val="nil"/>
          <w:bottom w:val="nil"/>
          <w:right w:val="nil"/>
          <w:between w:val="nil"/>
        </w:pBdr>
        <w:jc w:val="both"/>
        <w:rPr>
          <w:rFonts w:ascii="Neue Haas Grotesk Text Pro" w:hAnsi="Neue Haas Grotesk Text Pro"/>
          <w:color w:val="000000"/>
          <w:sz w:val="20"/>
          <w:szCs w:val="20"/>
          <w:highlight w:val="green"/>
        </w:rPr>
      </w:pPr>
      <w:r w:rsidRPr="001E625A">
        <w:rPr>
          <w:rFonts w:ascii="Neue Haas Grotesk Text Pro" w:hAnsi="Neue Haas Grotesk Text Pro"/>
          <w:color w:val="000000"/>
          <w:sz w:val="20"/>
          <w:szCs w:val="20"/>
          <w:highlight w:val="green"/>
        </w:rPr>
        <w:t xml:space="preserve">Ether holders can exchange Ether for access to </w:t>
      </w:r>
      <w:proofErr w:type="spellStart"/>
      <w:r w:rsidRPr="001E625A">
        <w:rPr>
          <w:rFonts w:ascii="Neue Haas Grotesk Text Pro" w:hAnsi="Neue Haas Grotesk Text Pro"/>
          <w:color w:val="000000"/>
          <w:sz w:val="20"/>
          <w:szCs w:val="20"/>
          <w:highlight w:val="green"/>
        </w:rPr>
        <w:t>d</w:t>
      </w:r>
      <w:r w:rsidR="00A20884" w:rsidRPr="001E625A">
        <w:rPr>
          <w:rFonts w:ascii="Neue Haas Grotesk Text Pro" w:hAnsi="Neue Haas Grotesk Text Pro"/>
          <w:color w:val="000000"/>
          <w:sz w:val="20"/>
          <w:szCs w:val="20"/>
          <w:highlight w:val="green"/>
        </w:rPr>
        <w:t>A</w:t>
      </w:r>
      <w:r w:rsidRPr="001E625A">
        <w:rPr>
          <w:rFonts w:ascii="Neue Haas Grotesk Text Pro" w:hAnsi="Neue Haas Grotesk Text Pro"/>
          <w:color w:val="000000"/>
          <w:sz w:val="20"/>
          <w:szCs w:val="20"/>
          <w:highlight w:val="green"/>
        </w:rPr>
        <w:t>pps</w:t>
      </w:r>
      <w:proofErr w:type="spellEnd"/>
      <w:r w:rsidRPr="001E625A">
        <w:rPr>
          <w:rFonts w:ascii="Neue Haas Grotesk Text Pro" w:hAnsi="Neue Haas Grotesk Text Pro"/>
          <w:color w:val="000000"/>
          <w:sz w:val="20"/>
          <w:szCs w:val="20"/>
          <w:highlight w:val="green"/>
        </w:rPr>
        <w:t xml:space="preserve"> or execute smart contracts on the Ethereum blockchain</w:t>
      </w:r>
    </w:p>
    <w:p w14:paraId="4A56E2F9" w14:textId="77777777" w:rsidR="00D113B0" w:rsidRPr="001E625A" w:rsidRDefault="004A5D0E" w:rsidP="001E625A">
      <w:pPr>
        <w:numPr>
          <w:ilvl w:val="1"/>
          <w:numId w:val="1"/>
        </w:numPr>
        <w:pBdr>
          <w:top w:val="nil"/>
          <w:left w:val="nil"/>
          <w:bottom w:val="nil"/>
          <w:right w:val="nil"/>
          <w:between w:val="nil"/>
        </w:pBdr>
        <w:jc w:val="both"/>
        <w:rPr>
          <w:rFonts w:ascii="Neue Haas Grotesk Text Pro" w:hAnsi="Neue Haas Grotesk Text Pro"/>
          <w:color w:val="000000"/>
          <w:sz w:val="20"/>
          <w:szCs w:val="20"/>
          <w:highlight w:val="green"/>
        </w:rPr>
      </w:pPr>
      <w:r w:rsidRPr="001E625A">
        <w:rPr>
          <w:rFonts w:ascii="Neue Haas Grotesk Text Pro" w:hAnsi="Neue Haas Grotesk Text Pro"/>
          <w:color w:val="000000"/>
          <w:sz w:val="20"/>
          <w:szCs w:val="20"/>
          <w:highlight w:val="green"/>
        </w:rPr>
        <w:lastRenderedPageBreak/>
        <w:t>Basic Attention Token (BATs) holders can earn BATs by viewing targeted ads; they can then exchange BATs for premium services on the Brave network</w:t>
      </w:r>
    </w:p>
    <w:p w14:paraId="00000016" w14:textId="234933D9" w:rsidR="00833977" w:rsidRPr="001E625A" w:rsidRDefault="004A5D0E" w:rsidP="001E625A">
      <w:pPr>
        <w:numPr>
          <w:ilvl w:val="0"/>
          <w:numId w:val="1"/>
        </w:numPr>
        <w:pBdr>
          <w:top w:val="nil"/>
          <w:left w:val="nil"/>
          <w:bottom w:val="nil"/>
          <w:right w:val="nil"/>
          <w:between w:val="nil"/>
        </w:pBdr>
        <w:jc w:val="both"/>
        <w:rPr>
          <w:rFonts w:ascii="Neue Haas Grotesk Text Pro" w:hAnsi="Neue Haas Grotesk Text Pro"/>
          <w:color w:val="000000"/>
          <w:sz w:val="20"/>
          <w:szCs w:val="20"/>
          <w:highlight w:val="green"/>
        </w:rPr>
      </w:pPr>
      <w:r w:rsidRPr="001E625A">
        <w:rPr>
          <w:rFonts w:ascii="Neue Haas Grotesk Text Pro" w:hAnsi="Neue Haas Grotesk Text Pro"/>
          <w:sz w:val="20"/>
          <w:szCs w:val="20"/>
          <w:highlight w:val="green"/>
        </w:rPr>
        <w:t xml:space="preserve">A token, in data science, is a value—like a randomly-generated number—assigned to sensitive data to mask the original information. So, in a blockchain, a token is a number assigned to data stored within the </w:t>
      </w:r>
      <w:r w:rsidR="007D495D" w:rsidRPr="001E625A">
        <w:rPr>
          <w:rFonts w:ascii="Neue Haas Grotesk Text Pro" w:hAnsi="Neue Haas Grotesk Text Pro"/>
          <w:sz w:val="20"/>
          <w:szCs w:val="20"/>
          <w:highlight w:val="green"/>
        </w:rPr>
        <w:t>b</w:t>
      </w:r>
      <w:r w:rsidRPr="001E625A">
        <w:rPr>
          <w:rFonts w:ascii="Neue Haas Grotesk Text Pro" w:hAnsi="Neue Haas Grotesk Text Pro"/>
          <w:sz w:val="20"/>
          <w:szCs w:val="20"/>
          <w:highlight w:val="green"/>
        </w:rPr>
        <w:t xml:space="preserve">lockchain. </w:t>
      </w:r>
    </w:p>
    <w:p w14:paraId="1E8CEC53" w14:textId="77777777" w:rsidR="00167C81" w:rsidRPr="001E625A" w:rsidRDefault="004A5D0E" w:rsidP="001E625A">
      <w:pPr>
        <w:numPr>
          <w:ilvl w:val="0"/>
          <w:numId w:val="1"/>
        </w:numPr>
        <w:pBdr>
          <w:top w:val="nil"/>
          <w:left w:val="nil"/>
          <w:bottom w:val="nil"/>
          <w:right w:val="nil"/>
          <w:between w:val="nil"/>
        </w:pBdr>
        <w:jc w:val="both"/>
        <w:rPr>
          <w:rFonts w:ascii="Neue Haas Grotesk Text Pro" w:hAnsi="Neue Haas Grotesk Text Pro"/>
          <w:color w:val="000000"/>
          <w:sz w:val="20"/>
          <w:szCs w:val="20"/>
          <w:highlight w:val="green"/>
        </w:rPr>
      </w:pPr>
      <w:r w:rsidRPr="001E625A">
        <w:rPr>
          <w:rFonts w:ascii="Neue Haas Grotesk Text Pro" w:hAnsi="Neue Haas Grotesk Text Pro"/>
          <w:sz w:val="20"/>
          <w:szCs w:val="20"/>
          <w:highlight w:val="green"/>
        </w:rPr>
        <w:t xml:space="preserve">Transforming an asset into a token is called </w:t>
      </w:r>
      <w:r w:rsidR="00895228" w:rsidRPr="001E625A">
        <w:rPr>
          <w:rFonts w:ascii="Neue Haas Grotesk Text Pro" w:hAnsi="Neue Haas Grotesk Text Pro"/>
          <w:sz w:val="20"/>
          <w:szCs w:val="20"/>
          <w:highlight w:val="green"/>
        </w:rPr>
        <w:t>“</w:t>
      </w:r>
      <w:r w:rsidRPr="001E625A">
        <w:rPr>
          <w:rFonts w:ascii="Neue Haas Grotesk Text Pro" w:hAnsi="Neue Haas Grotesk Text Pro"/>
          <w:sz w:val="20"/>
          <w:szCs w:val="20"/>
          <w:highlight w:val="green"/>
        </w:rPr>
        <w:t>tokenization.</w:t>
      </w:r>
      <w:r w:rsidR="00895228" w:rsidRPr="001E625A">
        <w:rPr>
          <w:rFonts w:ascii="Neue Haas Grotesk Text Pro" w:hAnsi="Neue Haas Grotesk Text Pro"/>
          <w:sz w:val="20"/>
          <w:szCs w:val="20"/>
          <w:highlight w:val="green"/>
        </w:rPr>
        <w:t>”</w:t>
      </w:r>
      <w:r w:rsidRPr="001E625A">
        <w:rPr>
          <w:rFonts w:ascii="Neue Haas Grotesk Text Pro" w:hAnsi="Neue Haas Grotesk Text Pro"/>
          <w:sz w:val="20"/>
          <w:szCs w:val="20"/>
          <w:highlight w:val="green"/>
        </w:rPr>
        <w:t xml:space="preserve"> </w:t>
      </w:r>
    </w:p>
    <w:p w14:paraId="5DBB9C4D" w14:textId="77777777" w:rsidR="00167C81" w:rsidRPr="001E625A" w:rsidRDefault="00167C81" w:rsidP="001E625A">
      <w:pPr>
        <w:pBdr>
          <w:top w:val="nil"/>
          <w:left w:val="nil"/>
          <w:bottom w:val="nil"/>
          <w:right w:val="nil"/>
          <w:between w:val="nil"/>
        </w:pBdr>
        <w:jc w:val="both"/>
        <w:rPr>
          <w:rFonts w:ascii="Neue Haas Grotesk Text Pro" w:hAnsi="Neue Haas Grotesk Text Pro"/>
          <w:sz w:val="20"/>
          <w:szCs w:val="20"/>
        </w:rPr>
      </w:pPr>
    </w:p>
    <w:p w14:paraId="104D4F13" w14:textId="2E829E56" w:rsidR="00167C81" w:rsidRPr="001E625A" w:rsidRDefault="007C30BC" w:rsidP="00935BD5">
      <w:pPr>
        <w:pStyle w:val="Heading2"/>
      </w:pPr>
      <w:bookmarkStart w:id="33" w:name="_Toc107856740"/>
      <w:r w:rsidRPr="001E625A">
        <w:t xml:space="preserve">Introducing </w:t>
      </w:r>
      <w:r w:rsidR="00AB6E8A" w:rsidRPr="00935BD5">
        <w:rPr>
          <w:rFonts w:ascii="Neuropol X Lt" w:hAnsi="Neuropol X Lt"/>
          <w:i w:val="0"/>
          <w:iCs/>
          <w:highlight w:val="yellow"/>
        </w:rPr>
        <w:t>crwd</w:t>
      </w:r>
      <w:r w:rsidR="00AB6E8A" w:rsidRPr="00935BD5">
        <w:rPr>
          <w:rFonts w:ascii="Neuropol X Rg" w:hAnsi="Neuropol X Rg"/>
          <w:b/>
          <w:bCs/>
          <w:i w:val="0"/>
          <w:iCs/>
          <w:highlight w:val="yellow"/>
        </w:rPr>
        <w:t>uni</w:t>
      </w:r>
      <w:r w:rsidR="00AB6E8A" w:rsidRPr="00935BD5">
        <w:rPr>
          <w:rFonts w:ascii="Neuropol X Rg" w:hAnsi="Neuropol X Rg"/>
          <w:b/>
          <w:bCs/>
          <w:i w:val="0"/>
          <w:iCs/>
          <w:highlight w:val="yellow"/>
        </w:rPr>
        <w:t>ts</w:t>
      </w:r>
      <w:bookmarkEnd w:id="33"/>
    </w:p>
    <w:p w14:paraId="63BC3065" w14:textId="77777777" w:rsidR="00167C81" w:rsidRPr="001E625A" w:rsidRDefault="00167C81" w:rsidP="001E625A">
      <w:pPr>
        <w:pBdr>
          <w:top w:val="nil"/>
          <w:left w:val="nil"/>
          <w:bottom w:val="nil"/>
          <w:right w:val="nil"/>
          <w:between w:val="nil"/>
        </w:pBdr>
        <w:jc w:val="both"/>
        <w:rPr>
          <w:rFonts w:ascii="Neue Haas Grotesk Text Pro" w:hAnsi="Neue Haas Grotesk Text Pro"/>
          <w:sz w:val="20"/>
          <w:szCs w:val="20"/>
        </w:rPr>
      </w:pPr>
    </w:p>
    <w:p w14:paraId="27FA0607" w14:textId="2691089D" w:rsidR="00167C81" w:rsidRPr="001E625A" w:rsidRDefault="00AB6E8A" w:rsidP="001E625A">
      <w:pPr>
        <w:jc w:val="both"/>
        <w:rPr>
          <w:rFonts w:ascii="Neue Haas Grotesk Text Pro" w:hAnsi="Neue Haas Grotesk Text Pro"/>
          <w:sz w:val="20"/>
          <w:szCs w:val="20"/>
        </w:rPr>
      </w:pP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DA3A8B" w:rsidRPr="001E625A">
        <w:rPr>
          <w:rFonts w:ascii="Neue Haas Grotesk Text Pro" w:hAnsi="Neue Haas Grotesk Text Pro"/>
          <w:sz w:val="20"/>
          <w:szCs w:val="20"/>
        </w:rPr>
        <w:t xml:space="preserve"> are the main internal </w:t>
      </w:r>
      <w:r w:rsidR="00DF69F3" w:rsidRPr="001E625A">
        <w:rPr>
          <w:rFonts w:ascii="Neue Haas Grotesk Text Pro" w:hAnsi="Neue Haas Grotesk Text Pro"/>
          <w:sz w:val="20"/>
          <w:szCs w:val="20"/>
        </w:rPr>
        <w:t xml:space="preserve">crypto-settlement tool of </w:t>
      </w:r>
      <w:r w:rsidR="002E6701" w:rsidRPr="001E625A">
        <w:rPr>
          <w:rFonts w:ascii="Neue Haas Grotesk Text Pro" w:hAnsi="Neue Haas Grotesk Text Pro"/>
          <w:sz w:val="20"/>
          <w:szCs w:val="20"/>
        </w:rPr>
        <w:t>CrowdPoint and</w:t>
      </w:r>
      <w:r w:rsidR="00D750C1" w:rsidRPr="001E625A">
        <w:rPr>
          <w:rFonts w:ascii="Neue Haas Grotesk Text Pro" w:hAnsi="Neue Haas Grotesk Text Pro"/>
          <w:sz w:val="20"/>
          <w:szCs w:val="20"/>
        </w:rPr>
        <w:t xml:space="preserve"> will be used to pay transaction fees.</w:t>
      </w:r>
    </w:p>
    <w:p w14:paraId="6E6B5A6C" w14:textId="3F30D882" w:rsidR="00167C81" w:rsidRPr="001E625A" w:rsidRDefault="00AB6E8A" w:rsidP="001E625A">
      <w:pPr>
        <w:numPr>
          <w:ilvl w:val="0"/>
          <w:numId w:val="2"/>
        </w:numPr>
        <w:pBdr>
          <w:top w:val="nil"/>
          <w:left w:val="nil"/>
          <w:bottom w:val="nil"/>
          <w:right w:val="nil"/>
          <w:between w:val="nil"/>
        </w:pBdr>
        <w:jc w:val="both"/>
        <w:rPr>
          <w:rFonts w:ascii="Neue Haas Grotesk Text Pro" w:hAnsi="Neue Haas Grotesk Text Pro"/>
          <w:color w:val="000000"/>
          <w:sz w:val="20"/>
          <w:szCs w:val="20"/>
        </w:rPr>
      </w:pP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167C81" w:rsidRPr="001E625A">
        <w:rPr>
          <w:rFonts w:ascii="Neue Haas Grotesk Text Pro" w:hAnsi="Neue Haas Grotesk Text Pro"/>
          <w:color w:val="000000"/>
          <w:sz w:val="20"/>
          <w:szCs w:val="20"/>
        </w:rPr>
        <w:t xml:space="preserve"> will be a hybrid utility token and digital asset designed to function as a transaction processor for both API calls and financial settlements within the CrowdPoint ecosystem</w:t>
      </w:r>
    </w:p>
    <w:p w14:paraId="2778E6C2" w14:textId="1791331A" w:rsidR="00167C81" w:rsidRPr="001E625A" w:rsidRDefault="00AB6E8A" w:rsidP="001E625A">
      <w:pPr>
        <w:numPr>
          <w:ilvl w:val="0"/>
          <w:numId w:val="2"/>
        </w:numPr>
        <w:pBdr>
          <w:top w:val="nil"/>
          <w:left w:val="nil"/>
          <w:bottom w:val="nil"/>
          <w:right w:val="nil"/>
          <w:between w:val="nil"/>
        </w:pBdr>
        <w:jc w:val="both"/>
        <w:rPr>
          <w:rFonts w:ascii="Neue Haas Grotesk Text Pro" w:hAnsi="Neue Haas Grotesk Text Pro"/>
          <w:color w:val="000000"/>
          <w:sz w:val="20"/>
          <w:szCs w:val="20"/>
        </w:rPr>
      </w:pP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167C81" w:rsidRPr="001E625A">
        <w:rPr>
          <w:rFonts w:ascii="Neue Haas Grotesk Text Pro" w:hAnsi="Neue Haas Grotesk Text Pro"/>
          <w:color w:val="000000"/>
          <w:sz w:val="20"/>
          <w:szCs w:val="20"/>
        </w:rPr>
        <w:t xml:space="preserve"> will be commodity-backed (i.e., silver) tokens that have instant settlement time, custodianship in a U.S. chartered bank, and circulation via a C</w:t>
      </w:r>
      <w:r w:rsidR="00226861" w:rsidRPr="001E625A">
        <w:rPr>
          <w:rFonts w:ascii="Neue Haas Grotesk Text Pro" w:hAnsi="Neue Haas Grotesk Text Pro"/>
          <w:color w:val="000000"/>
          <w:sz w:val="20"/>
          <w:szCs w:val="20"/>
        </w:rPr>
        <w:t>ommodities &amp; Futures Trade Commission (C</w:t>
      </w:r>
      <w:r w:rsidR="00167C81" w:rsidRPr="001E625A">
        <w:rPr>
          <w:rFonts w:ascii="Neue Haas Grotesk Text Pro" w:hAnsi="Neue Haas Grotesk Text Pro"/>
          <w:color w:val="000000"/>
          <w:sz w:val="20"/>
          <w:szCs w:val="20"/>
        </w:rPr>
        <w:t>FTC</w:t>
      </w:r>
      <w:r w:rsidR="00226861" w:rsidRPr="001E625A">
        <w:rPr>
          <w:rFonts w:ascii="Neue Haas Grotesk Text Pro" w:hAnsi="Neue Haas Grotesk Text Pro"/>
          <w:color w:val="000000"/>
          <w:sz w:val="20"/>
          <w:szCs w:val="20"/>
        </w:rPr>
        <w:t>)</w:t>
      </w:r>
      <w:r w:rsidR="00167C81" w:rsidRPr="001E625A">
        <w:rPr>
          <w:rFonts w:ascii="Neue Haas Grotesk Text Pro" w:hAnsi="Neue Haas Grotesk Text Pro"/>
          <w:color w:val="000000"/>
          <w:sz w:val="20"/>
          <w:szCs w:val="20"/>
        </w:rPr>
        <w:t>-registered Central Counterparty Clearinghouse</w:t>
      </w:r>
    </w:p>
    <w:p w14:paraId="64396E53" w14:textId="26B49AD0" w:rsidR="00167C81" w:rsidRPr="001E625A" w:rsidRDefault="00AB6E8A" w:rsidP="001E625A">
      <w:pPr>
        <w:numPr>
          <w:ilvl w:val="0"/>
          <w:numId w:val="2"/>
        </w:numPr>
        <w:pBdr>
          <w:top w:val="nil"/>
          <w:left w:val="nil"/>
          <w:bottom w:val="nil"/>
          <w:right w:val="nil"/>
          <w:between w:val="nil"/>
        </w:pBdr>
        <w:jc w:val="both"/>
        <w:rPr>
          <w:rFonts w:ascii="Neue Haas Grotesk Text Pro" w:hAnsi="Neue Haas Grotesk Text Pro"/>
          <w:color w:val="000000"/>
          <w:sz w:val="20"/>
          <w:szCs w:val="20"/>
        </w:rPr>
      </w:pP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D750C1" w:rsidRPr="001E625A">
        <w:rPr>
          <w:rFonts w:ascii="Neue Haas Grotesk Text Pro" w:hAnsi="Neue Haas Grotesk Text Pro"/>
          <w:color w:val="000000"/>
          <w:sz w:val="20"/>
          <w:szCs w:val="20"/>
        </w:rPr>
        <w:t xml:space="preserve"> </w:t>
      </w:r>
      <w:r w:rsidR="00167C81" w:rsidRPr="001E625A">
        <w:rPr>
          <w:rFonts w:ascii="Neue Haas Grotesk Text Pro" w:hAnsi="Neue Haas Grotesk Text Pro"/>
          <w:color w:val="000000"/>
          <w:sz w:val="20"/>
          <w:szCs w:val="20"/>
        </w:rPr>
        <w:t xml:space="preserve">will be collateralized by silver streamer agreements purchased from reputable silver mines  </w:t>
      </w:r>
    </w:p>
    <w:p w14:paraId="0A4A5BCB" w14:textId="222BDE08" w:rsidR="00167C81" w:rsidRPr="001E625A" w:rsidRDefault="00AB6E8A" w:rsidP="001E625A">
      <w:pPr>
        <w:numPr>
          <w:ilvl w:val="0"/>
          <w:numId w:val="2"/>
        </w:numPr>
        <w:pBdr>
          <w:top w:val="nil"/>
          <w:left w:val="nil"/>
          <w:bottom w:val="nil"/>
          <w:right w:val="nil"/>
          <w:between w:val="nil"/>
        </w:pBdr>
        <w:jc w:val="both"/>
        <w:rPr>
          <w:rFonts w:ascii="Neue Haas Grotesk Text Pro" w:hAnsi="Neue Haas Grotesk Text Pro"/>
          <w:color w:val="000000"/>
          <w:sz w:val="20"/>
          <w:szCs w:val="20"/>
        </w:rPr>
      </w:pP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167C81" w:rsidRPr="001E625A">
        <w:rPr>
          <w:rFonts w:ascii="Neue Haas Grotesk Text Pro" w:hAnsi="Neue Haas Grotesk Text Pro"/>
          <w:color w:val="000000"/>
          <w:sz w:val="20"/>
          <w:szCs w:val="20"/>
        </w:rPr>
        <w:t xml:space="preserve"> will be modeled as Forward Claims or Swap Contracts – and therefore subject to CFTC regulation as a Utility Token. </w:t>
      </w:r>
    </w:p>
    <w:p w14:paraId="32885722" w14:textId="77777777" w:rsidR="00957828" w:rsidRPr="001E625A" w:rsidRDefault="00957828" w:rsidP="001E625A">
      <w:pPr>
        <w:pBdr>
          <w:top w:val="nil"/>
          <w:left w:val="nil"/>
          <w:bottom w:val="nil"/>
          <w:right w:val="nil"/>
          <w:between w:val="nil"/>
        </w:pBdr>
        <w:ind w:left="720"/>
        <w:jc w:val="both"/>
        <w:rPr>
          <w:rFonts w:ascii="Neue Haas Grotesk Text Pro" w:hAnsi="Neue Haas Grotesk Text Pro"/>
          <w:color w:val="000000"/>
          <w:sz w:val="20"/>
          <w:szCs w:val="20"/>
        </w:rPr>
      </w:pPr>
    </w:p>
    <w:p w14:paraId="2AA6066A" w14:textId="5C18B571" w:rsidR="00167C81" w:rsidRPr="001E625A" w:rsidRDefault="00167C81"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Investors will purchase </w:t>
      </w:r>
      <w:r w:rsidR="00685286" w:rsidRPr="001E625A">
        <w:rPr>
          <w:rFonts w:ascii="Neue Haas Grotesk Text Pro" w:hAnsi="Neue Haas Grotesk Text Pro"/>
          <w:sz w:val="20"/>
          <w:szCs w:val="20"/>
        </w:rPr>
        <w:t>crwdunits</w:t>
      </w:r>
      <w:r w:rsidRPr="001E625A">
        <w:rPr>
          <w:rFonts w:ascii="Neue Haas Grotesk Text Pro" w:hAnsi="Neue Haas Grotesk Text Pro"/>
          <w:sz w:val="20"/>
          <w:szCs w:val="20"/>
        </w:rPr>
        <w:t xml:space="preserve"> pegged to a specific price of silver per gram. Such investors will be entitled to coupons, future services, or cash flows. Investors will experience accretive benefits as more users adopt Vogon / CrowdPoint</w:t>
      </w:r>
      <w:r w:rsidR="003A441A"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 xml:space="preserve">driven by speculation of the growth potential of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00FC5CB7" w:rsidRPr="001E625A">
        <w:rPr>
          <w:rFonts w:ascii="Neue Haas Grotesk Text Pro" w:hAnsi="Neue Haas Grotesk Text Pro"/>
          <w:sz w:val="20"/>
          <w:szCs w:val="20"/>
        </w:rPr>
        <w:t xml:space="preserve"> (additional detail below).</w:t>
      </w:r>
    </w:p>
    <w:p w14:paraId="620CCB41" w14:textId="77777777" w:rsidR="00FC5CB7" w:rsidRPr="001E625A" w:rsidRDefault="00FC5CB7" w:rsidP="001E625A">
      <w:pPr>
        <w:pBdr>
          <w:top w:val="nil"/>
          <w:left w:val="nil"/>
          <w:bottom w:val="nil"/>
          <w:right w:val="nil"/>
          <w:between w:val="nil"/>
        </w:pBdr>
        <w:jc w:val="both"/>
        <w:rPr>
          <w:rFonts w:ascii="Neue Haas Grotesk Text Pro" w:hAnsi="Neue Haas Grotesk Text Pro"/>
          <w:sz w:val="20"/>
          <w:szCs w:val="20"/>
        </w:rPr>
      </w:pPr>
    </w:p>
    <w:p w14:paraId="31A15B0D" w14:textId="782807F7" w:rsidR="00FC5CB7" w:rsidRPr="001E625A" w:rsidRDefault="00FC5CB7"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Further,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Pr="001E625A">
        <w:rPr>
          <w:rFonts w:ascii="Neue Haas Grotesk Text Pro" w:hAnsi="Neue Haas Grotesk Text Pro"/>
          <w:sz w:val="20"/>
          <w:szCs w:val="20"/>
        </w:rPr>
        <w:t xml:space="preserve"> will be traded on multiple exchanges around the world, so holders will be entitled to benefits from secondary trading of crwdunits.</w:t>
      </w:r>
    </w:p>
    <w:p w14:paraId="69271108" w14:textId="77777777" w:rsidR="00344DCE" w:rsidRPr="001E625A" w:rsidRDefault="00344DCE" w:rsidP="001E625A">
      <w:pPr>
        <w:pBdr>
          <w:top w:val="nil"/>
          <w:left w:val="nil"/>
          <w:bottom w:val="nil"/>
          <w:right w:val="nil"/>
          <w:between w:val="nil"/>
        </w:pBdr>
        <w:jc w:val="both"/>
        <w:rPr>
          <w:rFonts w:ascii="Neue Haas Grotesk Text Pro" w:hAnsi="Neue Haas Grotesk Text Pro"/>
          <w:sz w:val="20"/>
          <w:szCs w:val="20"/>
        </w:rPr>
      </w:pPr>
    </w:p>
    <w:p w14:paraId="1AE95E9E" w14:textId="7AB3FAE9" w:rsidR="00344DCE" w:rsidRPr="001E625A" w:rsidRDefault="00344DCE"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Adding Reality to the Ecosystem</w:t>
      </w:r>
    </w:p>
    <w:p w14:paraId="0FAEE7FE" w14:textId="77777777" w:rsidR="00167C81" w:rsidRPr="001E625A" w:rsidRDefault="00167C81" w:rsidP="001E625A">
      <w:pPr>
        <w:pBdr>
          <w:top w:val="nil"/>
          <w:left w:val="nil"/>
          <w:bottom w:val="nil"/>
          <w:right w:val="nil"/>
          <w:between w:val="nil"/>
        </w:pBdr>
        <w:jc w:val="both"/>
        <w:rPr>
          <w:rFonts w:ascii="Neue Haas Grotesk Text Pro" w:hAnsi="Neue Haas Grotesk Text Pro"/>
          <w:color w:val="000000"/>
          <w:sz w:val="20"/>
          <w:szCs w:val="20"/>
        </w:rPr>
      </w:pPr>
    </w:p>
    <w:p w14:paraId="272D3621" w14:textId="02B762FE" w:rsidR="00393089" w:rsidRPr="001E625A" w:rsidRDefault="0089123C"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CrowdPoint believes in </w:t>
      </w:r>
      <w:r w:rsidR="00393089" w:rsidRPr="001E625A">
        <w:rPr>
          <w:rFonts w:ascii="Neue Haas Grotesk Text Pro" w:hAnsi="Neue Haas Grotesk Text Pro"/>
          <w:sz w:val="20"/>
          <w:szCs w:val="20"/>
        </w:rPr>
        <w:t xml:space="preserve">digital assets with real, tangible value. It accomplishes the foregoing with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00D7230A" w:rsidRPr="001E625A">
        <w:rPr>
          <w:rFonts w:ascii="Neue Haas Grotesk Text Pro" w:hAnsi="Neue Haas Grotesk Text Pro"/>
          <w:sz w:val="20"/>
          <w:szCs w:val="20"/>
        </w:rPr>
        <w:t xml:space="preserve"> by utilizing silver as collateral to establish a floor price for </w:t>
      </w:r>
      <w:r w:rsidR="00F57026" w:rsidRPr="001E625A">
        <w:rPr>
          <w:rFonts w:ascii="Neue Haas Grotesk Text Pro" w:hAnsi="Neue Haas Grotesk Text Pro"/>
          <w:sz w:val="20"/>
          <w:szCs w:val="20"/>
        </w:rPr>
        <w:t xml:space="preserve">each unit. </w:t>
      </w:r>
    </w:p>
    <w:p w14:paraId="5E209CCF" w14:textId="77777777" w:rsidR="002D307C" w:rsidRPr="001E625A" w:rsidRDefault="002D307C" w:rsidP="001E625A">
      <w:pPr>
        <w:jc w:val="both"/>
        <w:rPr>
          <w:rFonts w:ascii="Neue Haas Grotesk Text Pro" w:hAnsi="Neue Haas Grotesk Text Pro"/>
          <w:sz w:val="20"/>
          <w:szCs w:val="20"/>
        </w:rPr>
      </w:pPr>
    </w:p>
    <w:p w14:paraId="1CB63B7A" w14:textId="4592DF71" w:rsidR="00C67BB7" w:rsidRPr="00086F5C" w:rsidRDefault="00E26709" w:rsidP="00086F5C">
      <w:pPr>
        <w:shd w:val="clear" w:color="auto" w:fill="FFFFFF" w:themeFill="background1"/>
        <w:jc w:val="both"/>
        <w:rPr>
          <w:rFonts w:ascii="Neue Haas Grotesk Text Pro" w:hAnsi="Neue Haas Grotesk Text Pro"/>
          <w:color w:val="000000" w:themeColor="text1"/>
          <w:sz w:val="20"/>
          <w:szCs w:val="20"/>
        </w:rPr>
      </w:pPr>
      <w:r w:rsidRPr="00086F5C">
        <w:rPr>
          <w:rFonts w:ascii="Orbitron" w:hAnsi="Orbitron"/>
          <w:color w:val="000000" w:themeColor="text1"/>
          <w:sz w:val="20"/>
          <w:szCs w:val="20"/>
        </w:rPr>
        <w:t>CrowdPoint’s</w:t>
      </w:r>
      <w:r w:rsidRPr="00086F5C">
        <w:rPr>
          <w:rFonts w:ascii="Neue Haas Grotesk Text Pro" w:hAnsi="Neue Haas Grotesk Text Pro"/>
          <w:color w:val="000000" w:themeColor="text1"/>
          <w:sz w:val="20"/>
          <w:szCs w:val="20"/>
        </w:rPr>
        <w:t xml:space="preserve"> </w:t>
      </w:r>
      <w:r w:rsidR="00AE22C0" w:rsidRPr="00086F5C">
        <w:rPr>
          <w:rFonts w:ascii="Neue Haas Grotesk Text Pro" w:hAnsi="Neue Haas Grotesk Text Pro"/>
          <w:color w:val="000000" w:themeColor="text1"/>
          <w:sz w:val="20"/>
          <w:szCs w:val="20"/>
        </w:rPr>
        <w:t xml:space="preserve">approach to tokenizing silver and using it to </w:t>
      </w:r>
      <w:r w:rsidR="6475D0AA" w:rsidRPr="00086F5C">
        <w:rPr>
          <w:rFonts w:ascii="Neue Haas Grotesk Text Pro" w:hAnsi="Neue Haas Grotesk Text Pro"/>
          <w:color w:val="000000" w:themeColor="text1"/>
          <w:sz w:val="20"/>
          <w:szCs w:val="20"/>
        </w:rPr>
        <w:t xml:space="preserve">collateralize </w:t>
      </w:r>
      <w:r w:rsidR="00AE22C0" w:rsidRPr="00086F5C">
        <w:rPr>
          <w:rFonts w:ascii="Neue Haas Grotesk Text Pro" w:hAnsi="Neue Haas Grotesk Text Pro"/>
          <w:color w:val="000000" w:themeColor="text1"/>
          <w:sz w:val="20"/>
          <w:szCs w:val="20"/>
        </w:rPr>
        <w:t xml:space="preserve">its </w:t>
      </w:r>
      <w:r w:rsidR="00AB6E8A" w:rsidRPr="00086F5C">
        <w:rPr>
          <w:rFonts w:ascii="Neuropol X Lt" w:hAnsi="Neuropol X Lt"/>
          <w:color w:val="000000" w:themeColor="text1"/>
          <w:sz w:val="20"/>
          <w:szCs w:val="20"/>
          <w:highlight w:val="yellow"/>
        </w:rPr>
        <w:t>crwd</w:t>
      </w:r>
      <w:r w:rsidR="00AB6E8A" w:rsidRPr="00086F5C">
        <w:rPr>
          <w:rFonts w:ascii="Neuropol X Rg" w:hAnsi="Neuropol X Rg"/>
          <w:b/>
          <w:bCs/>
          <w:color w:val="000000" w:themeColor="text1"/>
          <w:sz w:val="20"/>
          <w:szCs w:val="20"/>
          <w:highlight w:val="yellow"/>
        </w:rPr>
        <w:t>units</w:t>
      </w:r>
      <w:r w:rsidR="00AE22C0" w:rsidRPr="00086F5C">
        <w:rPr>
          <w:rFonts w:ascii="Neue Haas Grotesk Text Pro" w:hAnsi="Neue Haas Grotesk Text Pro"/>
          <w:color w:val="000000" w:themeColor="text1"/>
          <w:sz w:val="20"/>
          <w:szCs w:val="20"/>
        </w:rPr>
        <w:t xml:space="preserve"> is to enter </w:t>
      </w:r>
      <w:r w:rsidR="004E52FE" w:rsidRPr="00086F5C">
        <w:rPr>
          <w:rFonts w:ascii="Neue Haas Grotesk Text Pro" w:hAnsi="Neue Haas Grotesk Text Pro"/>
          <w:color w:val="000000" w:themeColor="text1"/>
          <w:sz w:val="20"/>
          <w:szCs w:val="20"/>
        </w:rPr>
        <w:t xml:space="preserve">streaming agreements with silver mines. </w:t>
      </w:r>
      <w:r w:rsidRPr="00086F5C">
        <w:rPr>
          <w:rFonts w:ascii="Orbitron" w:hAnsi="Orbitron"/>
          <w:color w:val="000000" w:themeColor="text1"/>
          <w:sz w:val="20"/>
          <w:szCs w:val="20"/>
        </w:rPr>
        <w:t>CrowdPoint</w:t>
      </w:r>
      <w:r w:rsidR="00F2237D" w:rsidRPr="00086F5C">
        <w:rPr>
          <w:rFonts w:ascii="Neue Haas Grotesk Text Pro" w:hAnsi="Neue Haas Grotesk Text Pro"/>
          <w:color w:val="000000" w:themeColor="text1"/>
          <w:sz w:val="20"/>
          <w:szCs w:val="20"/>
        </w:rPr>
        <w:t xml:space="preserve"> would </w:t>
      </w:r>
      <w:r w:rsidR="00131A81" w:rsidRPr="00086F5C">
        <w:rPr>
          <w:rFonts w:ascii="Neue Haas Grotesk Text Pro" w:hAnsi="Neue Haas Grotesk Text Pro"/>
          <w:color w:val="000000" w:themeColor="text1"/>
          <w:sz w:val="20"/>
          <w:szCs w:val="20"/>
        </w:rPr>
        <w:t xml:space="preserve">provide an upfront investment </w:t>
      </w:r>
      <w:r w:rsidR="00AB224A" w:rsidRPr="00086F5C">
        <w:rPr>
          <w:rFonts w:ascii="Neue Haas Grotesk Text Pro" w:hAnsi="Neue Haas Grotesk Text Pro"/>
          <w:color w:val="000000" w:themeColor="text1"/>
          <w:sz w:val="20"/>
          <w:szCs w:val="20"/>
        </w:rPr>
        <w:t xml:space="preserve">to a mine </w:t>
      </w:r>
      <w:r w:rsidR="00E9217F" w:rsidRPr="00086F5C">
        <w:rPr>
          <w:rFonts w:ascii="Neue Haas Grotesk Text Pro" w:hAnsi="Neue Haas Grotesk Text Pro"/>
          <w:color w:val="000000" w:themeColor="text1"/>
          <w:sz w:val="20"/>
          <w:szCs w:val="20"/>
        </w:rPr>
        <w:t>for silver-in-the-ground</w:t>
      </w:r>
      <w:r w:rsidR="008727DF" w:rsidRPr="00086F5C">
        <w:rPr>
          <w:rFonts w:ascii="Neue Haas Grotesk Text Pro" w:hAnsi="Neue Haas Grotesk Text Pro"/>
          <w:color w:val="000000" w:themeColor="text1"/>
          <w:sz w:val="20"/>
          <w:szCs w:val="20"/>
        </w:rPr>
        <w:t xml:space="preserve">; such mine would in turn </w:t>
      </w:r>
      <w:r w:rsidR="00131A81" w:rsidRPr="00086F5C">
        <w:rPr>
          <w:rFonts w:ascii="Neue Haas Grotesk Text Pro" w:hAnsi="Neue Haas Grotesk Text Pro"/>
          <w:color w:val="000000" w:themeColor="text1"/>
          <w:sz w:val="20"/>
          <w:szCs w:val="20"/>
        </w:rPr>
        <w:t xml:space="preserve">agree to </w:t>
      </w:r>
      <w:r w:rsidR="007E571E" w:rsidRPr="00086F5C">
        <w:rPr>
          <w:rFonts w:ascii="Neue Haas Grotesk Text Pro" w:hAnsi="Neue Haas Grotesk Text Pro"/>
          <w:color w:val="000000" w:themeColor="text1"/>
          <w:sz w:val="20"/>
          <w:szCs w:val="20"/>
        </w:rPr>
        <w:t xml:space="preserve">mine and </w:t>
      </w:r>
      <w:r w:rsidR="00131A81" w:rsidRPr="00086F5C">
        <w:rPr>
          <w:rFonts w:ascii="Neue Haas Grotesk Text Pro" w:hAnsi="Neue Haas Grotesk Text Pro"/>
          <w:color w:val="000000" w:themeColor="text1"/>
          <w:sz w:val="20"/>
          <w:szCs w:val="20"/>
        </w:rPr>
        <w:t xml:space="preserve">deliver silver </w:t>
      </w:r>
      <w:r w:rsidR="00592FD3" w:rsidRPr="00086F5C">
        <w:rPr>
          <w:rFonts w:ascii="Neue Haas Grotesk Text Pro" w:hAnsi="Neue Haas Grotesk Text Pro"/>
          <w:color w:val="000000" w:themeColor="text1"/>
          <w:sz w:val="20"/>
          <w:szCs w:val="20"/>
        </w:rPr>
        <w:t xml:space="preserve">in a certain </w:t>
      </w:r>
      <w:proofErr w:type="gramStart"/>
      <w:r w:rsidR="00592FD3" w:rsidRPr="00086F5C">
        <w:rPr>
          <w:rFonts w:ascii="Neue Haas Grotesk Text Pro" w:hAnsi="Neue Haas Grotesk Text Pro"/>
          <w:color w:val="000000" w:themeColor="text1"/>
          <w:sz w:val="20"/>
          <w:szCs w:val="20"/>
        </w:rPr>
        <w:t>period of time</w:t>
      </w:r>
      <w:proofErr w:type="gramEnd"/>
      <w:r w:rsidR="00B25565" w:rsidRPr="00086F5C">
        <w:rPr>
          <w:rFonts w:ascii="Neue Haas Grotesk Text Pro" w:hAnsi="Neue Haas Grotesk Text Pro"/>
          <w:color w:val="000000" w:themeColor="text1"/>
          <w:sz w:val="20"/>
          <w:szCs w:val="20"/>
        </w:rPr>
        <w:t xml:space="preserve">. Since </w:t>
      </w:r>
      <w:r w:rsidRPr="00086F5C">
        <w:rPr>
          <w:rFonts w:ascii="Orbitron" w:hAnsi="Orbitron"/>
          <w:color w:val="000000" w:themeColor="text1"/>
          <w:sz w:val="20"/>
          <w:szCs w:val="20"/>
        </w:rPr>
        <w:t>CrowdPoint’s</w:t>
      </w:r>
      <w:r w:rsidR="00B25565" w:rsidRPr="00086F5C">
        <w:rPr>
          <w:rFonts w:ascii="Neue Haas Grotesk Text Pro" w:hAnsi="Neue Haas Grotesk Text Pro"/>
          <w:color w:val="000000" w:themeColor="text1"/>
          <w:sz w:val="20"/>
          <w:szCs w:val="20"/>
        </w:rPr>
        <w:t xml:space="preserve"> paid for silver upfront, the silver would be at a discount to market prices.</w:t>
      </w:r>
      <w:r w:rsidR="00C67BB7" w:rsidRPr="00086F5C">
        <w:rPr>
          <w:rFonts w:ascii="Neue Haas Grotesk Text Pro" w:hAnsi="Neue Haas Grotesk Text Pro"/>
          <w:color w:val="000000" w:themeColor="text1"/>
          <w:sz w:val="20"/>
          <w:szCs w:val="20"/>
        </w:rPr>
        <w:t xml:space="preserve"> This streamer agreement would be fractionalized and spread across circulating </w:t>
      </w:r>
      <w:r w:rsidR="00AB6E8A" w:rsidRPr="00086F5C">
        <w:rPr>
          <w:rFonts w:ascii="Neuropol X Lt" w:hAnsi="Neuropol X Lt"/>
          <w:color w:val="000000" w:themeColor="text1"/>
          <w:sz w:val="20"/>
          <w:szCs w:val="20"/>
          <w:highlight w:val="yellow"/>
        </w:rPr>
        <w:t>crwd</w:t>
      </w:r>
      <w:r w:rsidR="00AB6E8A" w:rsidRPr="00086F5C">
        <w:rPr>
          <w:rFonts w:ascii="Neuropol X Rg" w:hAnsi="Neuropol X Rg"/>
          <w:b/>
          <w:bCs/>
          <w:color w:val="000000" w:themeColor="text1"/>
          <w:sz w:val="20"/>
          <w:szCs w:val="20"/>
          <w:highlight w:val="yellow"/>
        </w:rPr>
        <w:t>units</w:t>
      </w:r>
      <w:r w:rsidR="00C67BB7" w:rsidRPr="00086F5C">
        <w:rPr>
          <w:rFonts w:ascii="Neue Haas Grotesk Text Pro" w:hAnsi="Neue Haas Grotesk Text Pro"/>
          <w:color w:val="000000" w:themeColor="text1"/>
          <w:sz w:val="20"/>
          <w:szCs w:val="20"/>
        </w:rPr>
        <w:t xml:space="preserve"> </w:t>
      </w:r>
      <w:proofErr w:type="gramStart"/>
      <w:r w:rsidR="00C67BB7" w:rsidRPr="00086F5C">
        <w:rPr>
          <w:rFonts w:ascii="Neue Haas Grotesk Text Pro" w:hAnsi="Neue Haas Grotesk Text Pro"/>
          <w:color w:val="000000" w:themeColor="text1"/>
          <w:sz w:val="20"/>
          <w:szCs w:val="20"/>
        </w:rPr>
        <w:t>in order to</w:t>
      </w:r>
      <w:proofErr w:type="gramEnd"/>
      <w:r w:rsidR="00C67BB7" w:rsidRPr="00086F5C">
        <w:rPr>
          <w:rFonts w:ascii="Neue Haas Grotesk Text Pro" w:hAnsi="Neue Haas Grotesk Text Pro"/>
          <w:color w:val="000000" w:themeColor="text1"/>
          <w:sz w:val="20"/>
          <w:szCs w:val="20"/>
        </w:rPr>
        <w:t xml:space="preserve"> </w:t>
      </w:r>
      <w:r w:rsidR="003A441A" w:rsidRPr="00086F5C">
        <w:rPr>
          <w:rFonts w:ascii="Neue Haas Grotesk Text Pro" w:hAnsi="Neue Haas Grotesk Text Pro"/>
          <w:color w:val="000000" w:themeColor="text1"/>
          <w:sz w:val="20"/>
          <w:szCs w:val="20"/>
        </w:rPr>
        <w:t>collateralize</w:t>
      </w:r>
      <w:r w:rsidR="00C67BB7" w:rsidRPr="00086F5C">
        <w:rPr>
          <w:rFonts w:ascii="Neue Haas Grotesk Text Pro" w:hAnsi="Neue Haas Grotesk Text Pro"/>
          <w:color w:val="000000" w:themeColor="text1"/>
          <w:sz w:val="20"/>
          <w:szCs w:val="20"/>
        </w:rPr>
        <w:t xml:space="preserve"> them </w:t>
      </w:r>
      <w:r w:rsidR="007F7DFD" w:rsidRPr="00086F5C">
        <w:rPr>
          <w:rFonts w:ascii="Neue Haas Grotesk Text Pro" w:hAnsi="Neue Haas Grotesk Text Pro"/>
          <w:color w:val="000000" w:themeColor="text1"/>
          <w:sz w:val="20"/>
          <w:szCs w:val="20"/>
        </w:rPr>
        <w:t xml:space="preserve">as a </w:t>
      </w:r>
      <w:r w:rsidR="003A441A" w:rsidRPr="00086F5C">
        <w:rPr>
          <w:rFonts w:ascii="Neue Haas Grotesk Text Pro" w:hAnsi="Neue Haas Grotesk Text Pro"/>
          <w:color w:val="000000" w:themeColor="text1"/>
          <w:sz w:val="20"/>
          <w:szCs w:val="20"/>
        </w:rPr>
        <w:t>remittance</w:t>
      </w:r>
      <w:r w:rsidR="007F7DFD" w:rsidRPr="00086F5C">
        <w:rPr>
          <w:rFonts w:ascii="Neue Haas Grotesk Text Pro" w:hAnsi="Neue Haas Grotesk Text Pro"/>
          <w:color w:val="000000" w:themeColor="text1"/>
          <w:sz w:val="20"/>
          <w:szCs w:val="20"/>
        </w:rPr>
        <w:t xml:space="preserve"> tool and reserve asset. </w:t>
      </w:r>
    </w:p>
    <w:p w14:paraId="0B4CC1E0" w14:textId="77777777" w:rsidR="002D307C" w:rsidRPr="001E625A" w:rsidRDefault="002D307C" w:rsidP="001E625A">
      <w:pPr>
        <w:jc w:val="both"/>
        <w:rPr>
          <w:rFonts w:ascii="Neue Haas Grotesk Text Pro" w:hAnsi="Neue Haas Grotesk Text Pro"/>
          <w:color w:val="FF0000"/>
          <w:sz w:val="20"/>
          <w:szCs w:val="20"/>
        </w:rPr>
      </w:pPr>
    </w:p>
    <w:p w14:paraId="00000017" w14:textId="7FD5CCF4" w:rsidR="00833977" w:rsidRDefault="00F5350F" w:rsidP="001E625A">
      <w:pPr>
        <w:jc w:val="both"/>
        <w:rPr>
          <w:rFonts w:ascii="Neue Haas Grotesk Text Pro" w:hAnsi="Neue Haas Grotesk Text Pro"/>
          <w:sz w:val="20"/>
          <w:szCs w:val="20"/>
        </w:rPr>
      </w:pPr>
      <w:r w:rsidRPr="001E625A">
        <w:rPr>
          <w:rFonts w:ascii="Neue Haas Grotesk Text Pro" w:hAnsi="Neue Haas Grotesk Text Pro"/>
          <w:sz w:val="20"/>
          <w:szCs w:val="20"/>
        </w:rPr>
        <w:t>For background, note that s</w:t>
      </w:r>
      <w:r w:rsidR="004A5D0E" w:rsidRPr="001E625A">
        <w:rPr>
          <w:rFonts w:ascii="Neue Haas Grotesk Text Pro" w:hAnsi="Neue Haas Grotesk Text Pro"/>
          <w:sz w:val="20"/>
          <w:szCs w:val="20"/>
        </w:rPr>
        <w:t xml:space="preserve">ilver is tokenized by using a reference number against real-world </w:t>
      </w:r>
      <w:r w:rsidR="006B66AD" w:rsidRPr="001E625A">
        <w:rPr>
          <w:rFonts w:ascii="Neue Haas Grotesk Text Pro" w:hAnsi="Neue Haas Grotesk Text Pro"/>
          <w:sz w:val="20"/>
          <w:szCs w:val="20"/>
        </w:rPr>
        <w:t xml:space="preserve">ownership of </w:t>
      </w:r>
      <w:r w:rsidR="00DA36A5" w:rsidRPr="001E625A">
        <w:rPr>
          <w:rFonts w:ascii="Neue Haas Grotesk Text Pro" w:hAnsi="Neue Haas Grotesk Text Pro"/>
          <w:sz w:val="20"/>
          <w:szCs w:val="20"/>
        </w:rPr>
        <w:t xml:space="preserve">a </w:t>
      </w:r>
      <w:r w:rsidR="006612CB" w:rsidRPr="001E625A">
        <w:rPr>
          <w:rFonts w:ascii="Neue Haas Grotesk Text Pro" w:hAnsi="Neue Haas Grotesk Text Pro"/>
          <w:sz w:val="20"/>
          <w:szCs w:val="20"/>
        </w:rPr>
        <w:t>s</w:t>
      </w:r>
      <w:r w:rsidR="004A5D0E" w:rsidRPr="001E625A">
        <w:rPr>
          <w:rFonts w:ascii="Neue Haas Grotesk Text Pro" w:hAnsi="Neue Haas Grotesk Text Pro"/>
          <w:sz w:val="20"/>
          <w:szCs w:val="20"/>
        </w:rPr>
        <w:t>ilver</w:t>
      </w:r>
      <w:r w:rsidR="006B0019" w:rsidRPr="001E625A">
        <w:rPr>
          <w:rFonts w:ascii="Neue Haas Grotesk Text Pro" w:hAnsi="Neue Haas Grotesk Text Pro"/>
          <w:sz w:val="20"/>
          <w:szCs w:val="20"/>
        </w:rPr>
        <w:t xml:space="preserve"> streamer agreement</w:t>
      </w:r>
      <w:r w:rsidR="6475D0AA" w:rsidRPr="001E625A">
        <w:rPr>
          <w:rFonts w:ascii="Neue Haas Grotesk Text Pro" w:hAnsi="Neue Haas Grotesk Text Pro"/>
          <w:sz w:val="20"/>
          <w:szCs w:val="20"/>
        </w:rPr>
        <w:t>, and ownership is represented</w:t>
      </w:r>
      <w:r w:rsidR="00312EEB" w:rsidRPr="001E625A">
        <w:rPr>
          <w:rFonts w:ascii="Neue Haas Grotesk Text Pro" w:hAnsi="Neue Haas Grotesk Text Pro"/>
          <w:sz w:val="20"/>
          <w:szCs w:val="20"/>
        </w:rPr>
        <w:t xml:space="preserve"> on an immutable ledger powered by </w:t>
      </w:r>
      <w:r w:rsidR="004A5D0E" w:rsidRPr="001E625A">
        <w:rPr>
          <w:rFonts w:ascii="Neue Haas Grotesk Text Pro" w:hAnsi="Neue Haas Grotesk Text Pro"/>
          <w:sz w:val="20"/>
          <w:szCs w:val="20"/>
        </w:rPr>
        <w:t xml:space="preserve">Vogon. </w:t>
      </w:r>
      <w:commentRangeStart w:id="34"/>
      <w:r w:rsidR="004A5D0E" w:rsidRPr="001E625A">
        <w:rPr>
          <w:rFonts w:ascii="Neue Haas Grotesk Text Pro" w:hAnsi="Neue Haas Grotesk Text Pro"/>
          <w:sz w:val="20"/>
          <w:szCs w:val="20"/>
        </w:rPr>
        <w:t>It</w:t>
      </w:r>
      <w:commentRangeEnd w:id="34"/>
      <w:r w:rsidR="004A5D0E" w:rsidRPr="001E625A">
        <w:rPr>
          <w:rStyle w:val="CommentReference"/>
          <w:rFonts w:ascii="Neue Haas Grotesk Text Pro" w:hAnsi="Neue Haas Grotesk Text Pro"/>
        </w:rPr>
        <w:commentReference w:id="34"/>
      </w:r>
      <w:r w:rsidR="004A5D0E" w:rsidRPr="001E625A">
        <w:rPr>
          <w:rFonts w:ascii="Neue Haas Grotesk Text Pro" w:hAnsi="Neue Haas Grotesk Text Pro"/>
          <w:sz w:val="20"/>
          <w:szCs w:val="20"/>
        </w:rPr>
        <w:t xml:space="preserve"> is then given a second number that describes it as a fractionalized </w:t>
      </w:r>
      <w:r w:rsidR="00895228" w:rsidRPr="001E625A">
        <w:rPr>
          <w:rFonts w:ascii="Neue Haas Grotesk Text Pro" w:hAnsi="Neue Haas Grotesk Text Pro"/>
          <w:sz w:val="20"/>
          <w:szCs w:val="20"/>
        </w:rPr>
        <w:t>“</w:t>
      </w:r>
      <w:r w:rsidR="004A5D0E" w:rsidRPr="001E625A">
        <w:rPr>
          <w:rFonts w:ascii="Neue Haas Grotesk Text Pro" w:hAnsi="Neue Haas Grotesk Text Pro"/>
          <w:sz w:val="20"/>
          <w:szCs w:val="20"/>
        </w:rPr>
        <w:t>child</w:t>
      </w:r>
      <w:r w:rsidR="00895228" w:rsidRPr="001E625A">
        <w:rPr>
          <w:rFonts w:ascii="Neue Haas Grotesk Text Pro" w:hAnsi="Neue Haas Grotesk Text Pro"/>
          <w:sz w:val="20"/>
          <w:szCs w:val="20"/>
        </w:rPr>
        <w:t>”</w:t>
      </w:r>
      <w:r w:rsidR="004A5D0E" w:rsidRPr="001E625A">
        <w:rPr>
          <w:rFonts w:ascii="Neue Haas Grotesk Text Pro" w:hAnsi="Neue Haas Grotesk Text Pro"/>
          <w:sz w:val="20"/>
          <w:szCs w:val="20"/>
        </w:rPr>
        <w:t xml:space="preserve"> to the overall holding. </w:t>
      </w:r>
      <w:r w:rsidR="00643B39" w:rsidRPr="001E625A">
        <w:rPr>
          <w:rFonts w:ascii="Neue Haas Grotesk Text Pro" w:hAnsi="Neue Haas Grotesk Text Pro"/>
          <w:sz w:val="20"/>
          <w:szCs w:val="20"/>
        </w:rPr>
        <w:t xml:space="preserve">In short,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00643B39" w:rsidRPr="001E625A">
        <w:rPr>
          <w:rFonts w:ascii="Neue Haas Grotesk Text Pro" w:hAnsi="Neue Haas Grotesk Text Pro"/>
          <w:sz w:val="20"/>
          <w:szCs w:val="20"/>
        </w:rPr>
        <w:t xml:space="preserve"> would reference the “child” relationship to the overall silver streamer agreement holding.</w:t>
      </w:r>
    </w:p>
    <w:p w14:paraId="4824B84F" w14:textId="77777777" w:rsidR="00E26709" w:rsidRPr="001E625A" w:rsidRDefault="00E26709" w:rsidP="001E625A">
      <w:pPr>
        <w:jc w:val="both"/>
        <w:rPr>
          <w:rFonts w:ascii="Neue Haas Grotesk Text Pro" w:hAnsi="Neue Haas Grotesk Text Pro"/>
          <w:sz w:val="20"/>
          <w:szCs w:val="20"/>
        </w:rPr>
      </w:pPr>
    </w:p>
    <w:p w14:paraId="5DD5F443" w14:textId="7525D13A" w:rsidR="003F474E" w:rsidRPr="001E625A" w:rsidRDefault="00643B39"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With the </w:t>
      </w:r>
      <w:proofErr w:type="gramStart"/>
      <w:r w:rsidRPr="001E625A">
        <w:rPr>
          <w:rFonts w:ascii="Neue Haas Grotesk Text Pro" w:hAnsi="Neue Haas Grotesk Text Pro"/>
          <w:sz w:val="20"/>
          <w:szCs w:val="20"/>
        </w:rPr>
        <w:t>aforementioned approach</w:t>
      </w:r>
      <w:proofErr w:type="gramEnd"/>
      <w:r w:rsidRPr="001E625A">
        <w:rPr>
          <w:rFonts w:ascii="Neue Haas Grotesk Text Pro" w:hAnsi="Neue Haas Grotesk Text Pro"/>
          <w:sz w:val="20"/>
          <w:szCs w:val="20"/>
        </w:rPr>
        <w:t xml:space="preserve">,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Pr="001E625A">
        <w:rPr>
          <w:rFonts w:ascii="Neue Haas Grotesk Text Pro" w:hAnsi="Neue Haas Grotesk Text Pro"/>
          <w:sz w:val="20"/>
          <w:szCs w:val="20"/>
        </w:rPr>
        <w:t xml:space="preserve"> essentially become tradeable </w:t>
      </w:r>
      <w:r w:rsidR="004A5D0E" w:rsidRPr="001E625A">
        <w:rPr>
          <w:rFonts w:ascii="Neue Haas Grotesk Text Pro" w:hAnsi="Neue Haas Grotesk Text Pro"/>
          <w:sz w:val="20"/>
          <w:szCs w:val="20"/>
        </w:rPr>
        <w:t>commodity-backed bonds</w:t>
      </w:r>
      <w:r w:rsidRPr="001E625A">
        <w:rPr>
          <w:rFonts w:ascii="Neue Haas Grotesk Text Pro" w:hAnsi="Neue Haas Grotesk Text Pro"/>
          <w:sz w:val="20"/>
          <w:szCs w:val="20"/>
        </w:rPr>
        <w:t xml:space="preserve">.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00233591" w:rsidRPr="001E625A">
        <w:rPr>
          <w:rFonts w:ascii="Neue Haas Grotesk Text Pro" w:hAnsi="Neue Haas Grotesk Text Pro"/>
          <w:sz w:val="20"/>
          <w:szCs w:val="20"/>
        </w:rPr>
        <w:t xml:space="preserve"> offer “honest” stability to holders of these instruments, since they know (thanks to </w:t>
      </w:r>
      <w:proofErr w:type="spellStart"/>
      <w:r w:rsidR="00233591" w:rsidRPr="001E625A">
        <w:rPr>
          <w:rFonts w:ascii="Neue Haas Grotesk Text Pro" w:hAnsi="Neue Haas Grotesk Text Pro"/>
          <w:sz w:val="20"/>
          <w:szCs w:val="20"/>
        </w:rPr>
        <w:t>Vogon’s</w:t>
      </w:r>
      <w:proofErr w:type="spellEnd"/>
      <w:r w:rsidR="00233591" w:rsidRPr="001E625A">
        <w:rPr>
          <w:rFonts w:ascii="Neue Haas Grotesk Text Pro" w:hAnsi="Neue Haas Grotesk Text Pro"/>
          <w:sz w:val="20"/>
          <w:szCs w:val="20"/>
        </w:rPr>
        <w:t xml:space="preserve"> immutable blockchain ledger) that there is silver backing</w:t>
      </w:r>
      <w:r w:rsidR="002D1BBE" w:rsidRPr="001E625A">
        <w:rPr>
          <w:rFonts w:ascii="Neue Haas Grotesk Text Pro" w:hAnsi="Neue Haas Grotesk Text Pro"/>
          <w:sz w:val="20"/>
          <w:szCs w:val="20"/>
        </w:rPr>
        <w:t xml:space="preserve"> the instruments. </w:t>
      </w:r>
    </w:p>
    <w:p w14:paraId="6213F705" w14:textId="77777777" w:rsidR="002D307C" w:rsidRPr="001E625A" w:rsidRDefault="002D307C" w:rsidP="001E625A">
      <w:pPr>
        <w:jc w:val="both"/>
        <w:rPr>
          <w:rFonts w:ascii="Neue Haas Grotesk Text Pro" w:hAnsi="Neue Haas Grotesk Text Pro"/>
          <w:sz w:val="20"/>
          <w:szCs w:val="20"/>
        </w:rPr>
      </w:pPr>
    </w:p>
    <w:p w14:paraId="00000019" w14:textId="7C5156CC" w:rsidR="00833977" w:rsidRPr="001E625A" w:rsidRDefault="004A5D0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Commodity-backed </w:t>
      </w:r>
      <w:r w:rsidR="00BB02A2" w:rsidRPr="001E625A">
        <w:rPr>
          <w:rFonts w:ascii="Neue Haas Grotesk Text Pro" w:hAnsi="Neue Haas Grotesk Text Pro"/>
          <w:sz w:val="20"/>
          <w:szCs w:val="20"/>
        </w:rPr>
        <w:t>investments</w:t>
      </w:r>
      <w:r w:rsidRPr="001E625A">
        <w:rPr>
          <w:rFonts w:ascii="Neue Haas Grotesk Text Pro" w:hAnsi="Neue Haas Grotesk Text Pro"/>
          <w:sz w:val="20"/>
          <w:szCs w:val="20"/>
        </w:rPr>
        <w:t xml:space="preserve"> have the added attraction </w:t>
      </w:r>
      <w:r w:rsidR="6475D0AA" w:rsidRPr="001E625A">
        <w:rPr>
          <w:rFonts w:ascii="Neue Haas Grotesk Text Pro" w:hAnsi="Neue Haas Grotesk Text Pro"/>
          <w:sz w:val="20"/>
          <w:szCs w:val="20"/>
        </w:rPr>
        <w:t>as</w:t>
      </w:r>
      <w:r w:rsidRPr="001E625A">
        <w:rPr>
          <w:rFonts w:ascii="Neue Haas Grotesk Text Pro" w:hAnsi="Neue Haas Grotesk Text Pro"/>
          <w:sz w:val="20"/>
          <w:szCs w:val="20"/>
        </w:rPr>
        <w:t xml:space="preserve"> a speculative vehicle for investors who believe that the price of the underlying commodity will rise. The use of this </w:t>
      </w:r>
      <w:r w:rsidR="00F54434" w:rsidRPr="001E625A">
        <w:rPr>
          <w:rFonts w:ascii="Neue Haas Grotesk Text Pro" w:hAnsi="Neue Haas Grotesk Text Pro"/>
          <w:sz w:val="20"/>
          <w:szCs w:val="20"/>
        </w:rPr>
        <w:t xml:space="preserve">type of </w:t>
      </w:r>
      <w:r w:rsidRPr="001E625A">
        <w:rPr>
          <w:rFonts w:ascii="Neue Haas Grotesk Text Pro" w:hAnsi="Neue Haas Grotesk Text Pro"/>
          <w:sz w:val="20"/>
          <w:szCs w:val="20"/>
        </w:rPr>
        <w:t xml:space="preserve">instrument enables an </w:t>
      </w:r>
      <w:r w:rsidR="003F474E" w:rsidRPr="001E625A">
        <w:rPr>
          <w:rFonts w:ascii="Neue Haas Grotesk Text Pro" w:hAnsi="Neue Haas Grotesk Text Pro"/>
          <w:sz w:val="20"/>
          <w:szCs w:val="20"/>
        </w:rPr>
        <w:t>e</w:t>
      </w:r>
      <w:r w:rsidRPr="001E625A">
        <w:rPr>
          <w:rFonts w:ascii="Neue Haas Grotesk Text Pro" w:hAnsi="Neue Haas Grotesk Text Pro"/>
          <w:sz w:val="20"/>
          <w:szCs w:val="20"/>
        </w:rPr>
        <w:t xml:space="preserve">xchange with a </w:t>
      </w:r>
      <w:r w:rsidR="003F474E" w:rsidRPr="001E625A">
        <w:rPr>
          <w:rFonts w:ascii="Neue Haas Grotesk Text Pro" w:hAnsi="Neue Haas Grotesk Text Pro"/>
          <w:sz w:val="20"/>
          <w:szCs w:val="20"/>
        </w:rPr>
        <w:t>reasonable expectation of accretion</w:t>
      </w:r>
      <w:r w:rsidRPr="001E625A">
        <w:rPr>
          <w:rFonts w:ascii="Neue Haas Grotesk Text Pro" w:hAnsi="Neue Haas Grotesk Text Pro"/>
          <w:sz w:val="20"/>
          <w:szCs w:val="20"/>
        </w:rPr>
        <w:t xml:space="preserve"> </w:t>
      </w:r>
      <w:r w:rsidR="003F474E" w:rsidRPr="001E625A">
        <w:rPr>
          <w:rFonts w:ascii="Neue Haas Grotesk Text Pro" w:hAnsi="Neue Haas Grotesk Text Pro"/>
          <w:sz w:val="20"/>
          <w:szCs w:val="20"/>
        </w:rPr>
        <w:t>(i.e., i</w:t>
      </w:r>
      <w:r w:rsidRPr="001E625A">
        <w:rPr>
          <w:rFonts w:ascii="Neue Haas Grotesk Text Pro" w:hAnsi="Neue Haas Grotesk Text Pro"/>
          <w:sz w:val="20"/>
          <w:szCs w:val="20"/>
        </w:rPr>
        <w:t>ncome</w:t>
      </w:r>
      <w:r w:rsidR="003F474E" w:rsidRPr="001E625A">
        <w:rPr>
          <w:rFonts w:ascii="Neue Haas Grotesk Text Pro" w:hAnsi="Neue Haas Grotesk Text Pro"/>
          <w:sz w:val="20"/>
          <w:szCs w:val="20"/>
        </w:rPr>
        <w:t>)</w:t>
      </w:r>
      <w:r w:rsidRPr="001E625A">
        <w:rPr>
          <w:rFonts w:ascii="Neue Haas Grotesk Text Pro" w:hAnsi="Neue Haas Grotesk Text Pro"/>
          <w:sz w:val="20"/>
          <w:szCs w:val="20"/>
        </w:rPr>
        <w:t xml:space="preserve">. Additionally, commodity-backed </w:t>
      </w:r>
      <w:r w:rsidR="00F54434" w:rsidRPr="001E625A">
        <w:rPr>
          <w:rFonts w:ascii="Neue Haas Grotesk Text Pro" w:hAnsi="Neue Haas Grotesk Text Pro"/>
          <w:sz w:val="20"/>
          <w:szCs w:val="20"/>
        </w:rPr>
        <w:t>investments</w:t>
      </w:r>
      <w:r w:rsidRPr="001E625A">
        <w:rPr>
          <w:rFonts w:ascii="Neue Haas Grotesk Text Pro" w:hAnsi="Neue Haas Grotesk Text Pro"/>
          <w:sz w:val="20"/>
          <w:szCs w:val="20"/>
        </w:rPr>
        <w:t xml:space="preserve"> are frequently used to hedge against inflation. </w:t>
      </w:r>
      <w:r w:rsidR="003F474E" w:rsidRPr="001E625A">
        <w:rPr>
          <w:rFonts w:ascii="Neue Haas Grotesk Text Pro" w:hAnsi="Neue Haas Grotesk Text Pro"/>
          <w:sz w:val="20"/>
          <w:szCs w:val="20"/>
        </w:rPr>
        <w:t xml:space="preserve">This means that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003F474E" w:rsidRPr="001E625A">
        <w:rPr>
          <w:rFonts w:ascii="Neue Haas Grotesk Text Pro" w:hAnsi="Neue Haas Grotesk Text Pro"/>
          <w:sz w:val="20"/>
          <w:szCs w:val="20"/>
        </w:rPr>
        <w:t xml:space="preserve"> could behave as a deflationary asset. </w:t>
      </w:r>
    </w:p>
    <w:p w14:paraId="1FE3D644" w14:textId="77777777" w:rsidR="00F54434" w:rsidRPr="001E625A" w:rsidRDefault="00F54434" w:rsidP="001E625A">
      <w:pPr>
        <w:jc w:val="both"/>
        <w:rPr>
          <w:rFonts w:ascii="Neue Haas Grotesk Text Pro" w:hAnsi="Neue Haas Grotesk Text Pro"/>
          <w:sz w:val="20"/>
          <w:szCs w:val="20"/>
        </w:rPr>
      </w:pPr>
    </w:p>
    <w:p w14:paraId="0000001A" w14:textId="76A75C5B" w:rsidR="00833977" w:rsidRPr="001E625A" w:rsidRDefault="004A5D0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By combining </w:t>
      </w:r>
      <w:r w:rsidR="006612CB" w:rsidRPr="001E625A">
        <w:rPr>
          <w:rFonts w:ascii="Neue Haas Grotesk Text Pro" w:hAnsi="Neue Haas Grotesk Text Pro"/>
          <w:sz w:val="20"/>
          <w:szCs w:val="20"/>
        </w:rPr>
        <w:t>s</w:t>
      </w:r>
      <w:r w:rsidRPr="001E625A">
        <w:rPr>
          <w:rFonts w:ascii="Neue Haas Grotesk Text Pro" w:hAnsi="Neue Haas Grotesk Text Pro"/>
          <w:sz w:val="20"/>
          <w:szCs w:val="20"/>
        </w:rPr>
        <w:t xml:space="preserve">ilver with a digital token, </w:t>
      </w:r>
      <w:r w:rsidR="00A519C8" w:rsidRPr="001E625A">
        <w:rPr>
          <w:rFonts w:ascii="Neue Haas Grotesk Text Pro" w:hAnsi="Neue Haas Grotesk Text Pro"/>
          <w:sz w:val="20"/>
          <w:szCs w:val="20"/>
        </w:rPr>
        <w:t>crwdunit</w:t>
      </w:r>
      <w:r w:rsidR="00F54434" w:rsidRPr="001E625A">
        <w:rPr>
          <w:rFonts w:ascii="Neue Haas Grotesk Text Pro" w:hAnsi="Neue Haas Grotesk Text Pro"/>
          <w:sz w:val="20"/>
          <w:szCs w:val="20"/>
        </w:rPr>
        <w:t xml:space="preserve"> i</w:t>
      </w:r>
      <w:r w:rsidRPr="001E625A">
        <w:rPr>
          <w:rFonts w:ascii="Neue Haas Grotesk Text Pro" w:hAnsi="Neue Haas Grotesk Text Pro"/>
          <w:sz w:val="20"/>
          <w:szCs w:val="20"/>
        </w:rPr>
        <w:t xml:space="preserve">nvestors will </w:t>
      </w:r>
      <w:r w:rsidR="00170F81" w:rsidRPr="001E625A">
        <w:rPr>
          <w:rFonts w:ascii="Neue Haas Grotesk Text Pro" w:hAnsi="Neue Haas Grotesk Text Pro"/>
          <w:sz w:val="20"/>
          <w:szCs w:val="20"/>
        </w:rPr>
        <w:t>maintain</w:t>
      </w:r>
      <w:r w:rsidRPr="001E625A">
        <w:rPr>
          <w:rFonts w:ascii="Neue Haas Grotesk Text Pro" w:hAnsi="Neue Haas Grotesk Text Pro"/>
          <w:sz w:val="20"/>
          <w:szCs w:val="20"/>
        </w:rPr>
        <w:t xml:space="preserve"> metal exposure in their portfolios. Silver is synonymous with money in many countries around the world. It has many uses in electronics, industry, and medicine, and it</w:t>
      </w:r>
      <w:r w:rsidR="006612CB" w:rsidRPr="001E625A">
        <w:rPr>
          <w:rFonts w:ascii="Neue Haas Grotesk Text Pro" w:hAnsi="Neue Haas Grotesk Text Pro"/>
          <w:sz w:val="20"/>
          <w:szCs w:val="20"/>
        </w:rPr>
        <w:t xml:space="preserve"> i</w:t>
      </w:r>
      <w:r w:rsidRPr="001E625A">
        <w:rPr>
          <w:rFonts w:ascii="Neue Haas Grotesk Text Pro" w:hAnsi="Neue Haas Grotesk Text Pro"/>
          <w:sz w:val="20"/>
          <w:szCs w:val="20"/>
        </w:rPr>
        <w:t xml:space="preserve">s a miracle metal for </w:t>
      </w:r>
      <w:r w:rsidR="00E26709" w:rsidRPr="00E26709">
        <w:rPr>
          <w:rFonts w:ascii="Orbitron" w:hAnsi="Orbitron"/>
          <w:sz w:val="20"/>
          <w:szCs w:val="20"/>
        </w:rPr>
        <w:t>CrowdPoint’s</w:t>
      </w:r>
      <w:r w:rsidR="00E26709" w:rsidRPr="001E625A">
        <w:rPr>
          <w:rFonts w:ascii="Neue Haas Grotesk Text Pro" w:hAnsi="Neue Haas Grotesk Text Pro"/>
          <w:sz w:val="20"/>
          <w:szCs w:val="20"/>
        </w:rPr>
        <w:t xml:space="preserve"> </w:t>
      </w:r>
      <w:r w:rsidR="006612CB" w:rsidRPr="001E625A">
        <w:rPr>
          <w:rFonts w:ascii="Neue Haas Grotesk Text Pro" w:hAnsi="Neue Haas Grotesk Text Pro"/>
          <w:sz w:val="20"/>
          <w:szCs w:val="20"/>
        </w:rPr>
        <w:t>blockchain ecosystem</w:t>
      </w:r>
      <w:r w:rsidRPr="001E625A">
        <w:rPr>
          <w:rFonts w:ascii="Neue Haas Grotesk Text Pro" w:hAnsi="Neue Haas Grotesk Text Pro"/>
          <w:sz w:val="20"/>
          <w:szCs w:val="20"/>
        </w:rPr>
        <w:t xml:space="preserve">. At </w:t>
      </w:r>
      <w:r w:rsidR="00E26709" w:rsidRPr="00E26709">
        <w:rPr>
          <w:rFonts w:ascii="Orbitron" w:hAnsi="Orbitron"/>
          <w:sz w:val="20"/>
          <w:szCs w:val="20"/>
        </w:rPr>
        <w:t>CrowdPoint</w:t>
      </w:r>
      <w:r w:rsidRPr="001E625A">
        <w:rPr>
          <w:rFonts w:ascii="Neue Haas Grotesk Text Pro" w:hAnsi="Neue Haas Grotesk Text Pro"/>
          <w:sz w:val="20"/>
          <w:szCs w:val="20"/>
        </w:rPr>
        <w:t xml:space="preserve"> </w:t>
      </w:r>
      <w:r w:rsidR="006612CB" w:rsidRPr="001E625A">
        <w:rPr>
          <w:rFonts w:ascii="Neue Haas Grotesk Text Pro" w:hAnsi="Neue Haas Grotesk Text Pro"/>
          <w:sz w:val="20"/>
          <w:szCs w:val="20"/>
        </w:rPr>
        <w:t>si</w:t>
      </w:r>
      <w:r w:rsidRPr="001E625A">
        <w:rPr>
          <w:rFonts w:ascii="Neue Haas Grotesk Text Pro" w:hAnsi="Neue Haas Grotesk Text Pro"/>
          <w:sz w:val="20"/>
          <w:szCs w:val="20"/>
        </w:rPr>
        <w:t xml:space="preserve">lver </w:t>
      </w:r>
      <w:r w:rsidR="002D0539" w:rsidRPr="001E625A">
        <w:rPr>
          <w:rFonts w:ascii="Neue Haas Grotesk Text Pro" w:hAnsi="Neue Haas Grotesk Text Pro"/>
          <w:sz w:val="20"/>
          <w:szCs w:val="20"/>
        </w:rPr>
        <w:t xml:space="preserve">is utilized </w:t>
      </w:r>
      <w:r w:rsidRPr="001E625A">
        <w:rPr>
          <w:rFonts w:ascii="Neue Haas Grotesk Text Pro" w:hAnsi="Neue Haas Grotesk Text Pro"/>
          <w:sz w:val="20"/>
          <w:szCs w:val="20"/>
        </w:rPr>
        <w:t>as a monetary metal</w:t>
      </w:r>
      <w:r w:rsidR="002D0539" w:rsidRPr="001E625A">
        <w:rPr>
          <w:rFonts w:ascii="Neue Haas Grotesk Text Pro" w:hAnsi="Neue Haas Grotesk Text Pro"/>
          <w:sz w:val="20"/>
          <w:szCs w:val="20"/>
        </w:rPr>
        <w:t xml:space="preserve">.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002D0539" w:rsidRPr="001E625A">
        <w:rPr>
          <w:rFonts w:ascii="Neue Haas Grotesk Text Pro" w:hAnsi="Neue Haas Grotesk Text Pro"/>
          <w:sz w:val="20"/>
          <w:szCs w:val="20"/>
        </w:rPr>
        <w:t xml:space="preserve"> deliver the </w:t>
      </w:r>
      <w:r w:rsidRPr="001E625A">
        <w:rPr>
          <w:rFonts w:ascii="Neue Haas Grotesk Text Pro" w:hAnsi="Neue Haas Grotesk Text Pro"/>
          <w:sz w:val="20"/>
          <w:szCs w:val="20"/>
        </w:rPr>
        <w:t xml:space="preserve">blended benefits of cryptocurrencies with </w:t>
      </w:r>
      <w:r w:rsidR="006612CB" w:rsidRPr="001E625A">
        <w:rPr>
          <w:rFonts w:ascii="Neue Haas Grotesk Text Pro" w:hAnsi="Neue Haas Grotesk Text Pro"/>
          <w:sz w:val="20"/>
          <w:szCs w:val="20"/>
        </w:rPr>
        <w:t>s</w:t>
      </w:r>
      <w:r w:rsidRPr="001E625A">
        <w:rPr>
          <w:rFonts w:ascii="Neue Haas Grotesk Text Pro" w:hAnsi="Neue Haas Grotesk Text Pro"/>
          <w:sz w:val="20"/>
          <w:szCs w:val="20"/>
        </w:rPr>
        <w:t xml:space="preserve">ilver. </w:t>
      </w:r>
    </w:p>
    <w:p w14:paraId="59B537FF" w14:textId="77777777" w:rsidR="00957828" w:rsidRPr="001E625A" w:rsidRDefault="00957828" w:rsidP="001E625A">
      <w:pPr>
        <w:jc w:val="both"/>
        <w:rPr>
          <w:rFonts w:ascii="Neue Haas Grotesk Text Pro" w:hAnsi="Neue Haas Grotesk Text Pro"/>
          <w:sz w:val="20"/>
          <w:szCs w:val="20"/>
        </w:rPr>
      </w:pPr>
    </w:p>
    <w:p w14:paraId="1D959ACC" w14:textId="4467A277" w:rsidR="00CB2C63" w:rsidRPr="001E625A" w:rsidRDefault="00CB2C63" w:rsidP="001E625A">
      <w:pPr>
        <w:jc w:val="both"/>
        <w:rPr>
          <w:rFonts w:ascii="Neue Haas Grotesk Text Pro" w:hAnsi="Neue Haas Grotesk Text Pro"/>
          <w:sz w:val="20"/>
          <w:szCs w:val="20"/>
          <w:highlight w:val="green"/>
        </w:rPr>
      </w:pPr>
      <w:r w:rsidRPr="001E625A">
        <w:rPr>
          <w:rFonts w:ascii="Neue Haas Grotesk Text Pro" w:hAnsi="Neue Haas Grotesk Text Pro"/>
          <w:sz w:val="20"/>
          <w:szCs w:val="20"/>
          <w:highlight w:val="green"/>
        </w:rPr>
        <w:t>Silver Mining</w:t>
      </w:r>
      <w:r w:rsidR="001B05E9" w:rsidRPr="001E625A">
        <w:rPr>
          <w:rFonts w:ascii="Neue Haas Grotesk Text Pro" w:hAnsi="Neue Haas Grotesk Text Pro"/>
          <w:sz w:val="20"/>
          <w:szCs w:val="20"/>
          <w:highlight w:val="green"/>
        </w:rPr>
        <w:t xml:space="preserve"> / </w:t>
      </w:r>
      <w:r w:rsidR="001B05E9" w:rsidRPr="001E625A">
        <w:rPr>
          <w:rFonts w:ascii="Neue Haas Grotesk Text Pro" w:hAnsi="Neue Haas Grotesk Text Pro"/>
          <w:color w:val="FF0000"/>
          <w:sz w:val="20"/>
          <w:szCs w:val="20"/>
          <w:highlight w:val="green"/>
        </w:rPr>
        <w:t>Why Silver?</w:t>
      </w:r>
    </w:p>
    <w:p w14:paraId="5495A5FB" w14:textId="77777777" w:rsidR="00957828" w:rsidRPr="001E625A" w:rsidRDefault="00957828" w:rsidP="001E625A">
      <w:pPr>
        <w:jc w:val="both"/>
        <w:rPr>
          <w:rFonts w:ascii="Neue Haas Grotesk Text Pro" w:hAnsi="Neue Haas Grotesk Text Pro"/>
          <w:sz w:val="20"/>
          <w:szCs w:val="20"/>
          <w:highlight w:val="green"/>
        </w:rPr>
      </w:pPr>
    </w:p>
    <w:p w14:paraId="0000001B" w14:textId="51028614" w:rsidR="00833977" w:rsidRPr="001E625A" w:rsidRDefault="004A5D0E" w:rsidP="001E625A">
      <w:pPr>
        <w:jc w:val="both"/>
        <w:rPr>
          <w:rFonts w:ascii="Neue Haas Grotesk Text Pro" w:hAnsi="Neue Haas Grotesk Text Pro"/>
          <w:sz w:val="20"/>
          <w:szCs w:val="20"/>
          <w:highlight w:val="green"/>
        </w:rPr>
      </w:pPr>
      <w:r w:rsidRPr="001E625A">
        <w:rPr>
          <w:rFonts w:ascii="Neue Haas Grotesk Text Pro" w:hAnsi="Neue Haas Grotesk Text Pro"/>
          <w:sz w:val="20"/>
          <w:szCs w:val="20"/>
          <w:highlight w:val="green"/>
        </w:rPr>
        <w:t>Silver</w:t>
      </w:r>
      <w:r w:rsidR="00895228" w:rsidRPr="001E625A">
        <w:rPr>
          <w:rFonts w:ascii="Neue Haas Grotesk Text Pro" w:hAnsi="Neue Haas Grotesk Text Pro"/>
          <w:sz w:val="20"/>
          <w:szCs w:val="20"/>
          <w:highlight w:val="green"/>
        </w:rPr>
        <w:t>’</w:t>
      </w:r>
      <w:r w:rsidRPr="001E625A">
        <w:rPr>
          <w:rFonts w:ascii="Neue Haas Grotesk Text Pro" w:hAnsi="Neue Haas Grotesk Text Pro"/>
          <w:sz w:val="20"/>
          <w:szCs w:val="20"/>
          <w:highlight w:val="green"/>
        </w:rPr>
        <w:t>s price is inelastic because production can</w:t>
      </w:r>
      <w:r w:rsidR="00BA15F6" w:rsidRPr="001E625A">
        <w:rPr>
          <w:rFonts w:ascii="Neue Haas Grotesk Text Pro" w:hAnsi="Neue Haas Grotesk Text Pro"/>
          <w:sz w:val="20"/>
          <w:szCs w:val="20"/>
          <w:highlight w:val="green"/>
        </w:rPr>
        <w:t>no</w:t>
      </w:r>
      <w:r w:rsidRPr="001E625A">
        <w:rPr>
          <w:rFonts w:ascii="Neue Haas Grotesk Text Pro" w:hAnsi="Neue Haas Grotesk Text Pro"/>
          <w:sz w:val="20"/>
          <w:szCs w:val="20"/>
          <w:highlight w:val="green"/>
        </w:rPr>
        <w:t xml:space="preserve">t be ramped up quickly when the price rises. It is inelastic because most </w:t>
      </w:r>
      <w:r w:rsidR="006612CB" w:rsidRPr="001E625A">
        <w:rPr>
          <w:rFonts w:ascii="Neue Haas Grotesk Text Pro" w:hAnsi="Neue Haas Grotesk Text Pro"/>
          <w:sz w:val="20"/>
          <w:szCs w:val="20"/>
          <w:highlight w:val="green"/>
        </w:rPr>
        <w:t>s</w:t>
      </w:r>
      <w:r w:rsidRPr="001E625A">
        <w:rPr>
          <w:rFonts w:ascii="Neue Haas Grotesk Text Pro" w:hAnsi="Neue Haas Grotesk Text Pro"/>
          <w:sz w:val="20"/>
          <w:szCs w:val="20"/>
          <w:highlight w:val="green"/>
        </w:rPr>
        <w:t>ilver is mined as a secondary metal (by-product) and usually represents only a fraction of a mine</w:t>
      </w:r>
      <w:r w:rsidR="00895228" w:rsidRPr="001E625A">
        <w:rPr>
          <w:rFonts w:ascii="Neue Haas Grotesk Text Pro" w:hAnsi="Neue Haas Grotesk Text Pro"/>
          <w:sz w:val="20"/>
          <w:szCs w:val="20"/>
          <w:highlight w:val="green"/>
        </w:rPr>
        <w:t>’</w:t>
      </w:r>
      <w:r w:rsidRPr="001E625A">
        <w:rPr>
          <w:rFonts w:ascii="Neue Haas Grotesk Text Pro" w:hAnsi="Neue Haas Grotesk Text Pro"/>
          <w:sz w:val="20"/>
          <w:szCs w:val="20"/>
          <w:highlight w:val="green"/>
        </w:rPr>
        <w:t>s revenue.</w:t>
      </w:r>
    </w:p>
    <w:p w14:paraId="7A7ED2C9" w14:textId="77777777" w:rsidR="00957828" w:rsidRPr="001E625A" w:rsidRDefault="00957828" w:rsidP="001E625A">
      <w:pPr>
        <w:jc w:val="both"/>
        <w:rPr>
          <w:rFonts w:ascii="Neue Haas Grotesk Text Pro" w:hAnsi="Neue Haas Grotesk Text Pro"/>
          <w:sz w:val="20"/>
          <w:szCs w:val="20"/>
          <w:highlight w:val="green"/>
        </w:rPr>
      </w:pPr>
    </w:p>
    <w:p w14:paraId="0000001C" w14:textId="77777777" w:rsidR="00833977" w:rsidRPr="001E625A" w:rsidRDefault="004A5D0E" w:rsidP="001E625A">
      <w:pPr>
        <w:jc w:val="both"/>
        <w:rPr>
          <w:rFonts w:ascii="Neue Haas Grotesk Text Pro" w:hAnsi="Neue Haas Grotesk Text Pro"/>
          <w:sz w:val="20"/>
          <w:szCs w:val="20"/>
        </w:rPr>
      </w:pPr>
      <w:r w:rsidRPr="001E625A">
        <w:rPr>
          <w:rFonts w:ascii="Neue Haas Grotesk Text Pro" w:hAnsi="Neue Haas Grotesk Text Pro"/>
          <w:sz w:val="20"/>
          <w:szCs w:val="20"/>
          <w:highlight w:val="green"/>
        </w:rPr>
        <w:t>The timing range for peak silver production is narrow, in 2027–2038, with the best estimate in 2034. By 2240, all silver mines will be nearly empty and exhausted. Today, from the current silver production alone, and this point forth, demand will outstrip production without exception. Silver is now rarer than gold and will be for all of eternity.</w:t>
      </w:r>
    </w:p>
    <w:p w14:paraId="5DC29858" w14:textId="77777777" w:rsidR="00957828" w:rsidRPr="001E625A" w:rsidRDefault="00957828" w:rsidP="001E625A">
      <w:pPr>
        <w:jc w:val="both"/>
        <w:rPr>
          <w:rFonts w:ascii="Neue Haas Grotesk Text Pro" w:hAnsi="Neue Haas Grotesk Text Pro"/>
          <w:sz w:val="20"/>
          <w:szCs w:val="20"/>
        </w:rPr>
      </w:pPr>
    </w:p>
    <w:p w14:paraId="6B61957D" w14:textId="3D079B49" w:rsidR="00D33592" w:rsidRPr="001E625A" w:rsidRDefault="00AB6E8A" w:rsidP="001E625A">
      <w:pPr>
        <w:pBdr>
          <w:top w:val="nil"/>
          <w:left w:val="nil"/>
          <w:bottom w:val="nil"/>
          <w:right w:val="nil"/>
          <w:between w:val="nil"/>
        </w:pBdr>
        <w:jc w:val="both"/>
        <w:rPr>
          <w:rFonts w:ascii="Neue Haas Grotesk Text Pro" w:hAnsi="Neue Haas Grotesk Text Pro"/>
          <w:sz w:val="20"/>
          <w:szCs w:val="20"/>
        </w:rPr>
      </w:pP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F52823" w:rsidRPr="001E625A">
        <w:rPr>
          <w:rFonts w:ascii="Neue Haas Grotesk Text Pro" w:hAnsi="Neue Haas Grotesk Text Pro"/>
          <w:sz w:val="20"/>
          <w:szCs w:val="20"/>
        </w:rPr>
        <w:t xml:space="preserve"> Utility and Features</w:t>
      </w:r>
    </w:p>
    <w:p w14:paraId="00000024" w14:textId="08D68005" w:rsidR="00833977" w:rsidRPr="001E625A" w:rsidRDefault="00833977" w:rsidP="001E625A">
      <w:pPr>
        <w:jc w:val="both"/>
        <w:rPr>
          <w:rFonts w:ascii="Neue Haas Grotesk Text Pro" w:hAnsi="Neue Haas Grotesk Text Pro"/>
          <w:sz w:val="20"/>
          <w:szCs w:val="20"/>
        </w:rPr>
      </w:pPr>
    </w:p>
    <w:p w14:paraId="57CAEE2C" w14:textId="1EA9E75C" w:rsidR="00F52823" w:rsidRPr="001E625A" w:rsidRDefault="00F52823" w:rsidP="001E625A">
      <w:pPr>
        <w:jc w:val="both"/>
        <w:rPr>
          <w:rFonts w:ascii="Neue Haas Grotesk Text Pro" w:hAnsi="Neue Haas Grotesk Text Pro"/>
          <w:sz w:val="20"/>
          <w:szCs w:val="20"/>
        </w:rPr>
      </w:pPr>
      <w:r w:rsidRPr="001E625A">
        <w:rPr>
          <w:rFonts w:ascii="Neue Haas Grotesk Text Pro" w:hAnsi="Neue Haas Grotesk Text Pro"/>
          <w:sz w:val="20"/>
          <w:szCs w:val="20"/>
        </w:rPr>
        <w:t>As CrowdPoint grows its ecosystem with newly developed products</w:t>
      </w:r>
      <w:r w:rsidR="00AC25E5" w:rsidRPr="001E625A">
        <w:rPr>
          <w:rFonts w:ascii="Neue Haas Grotesk Text Pro" w:hAnsi="Neue Haas Grotesk Text Pro"/>
          <w:sz w:val="20"/>
          <w:szCs w:val="20"/>
        </w:rPr>
        <w:t xml:space="preserve"> and services, or through acquisitions and partnerships, the utility of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00AC25E5" w:rsidRPr="001E625A">
        <w:rPr>
          <w:rFonts w:ascii="Neue Haas Grotesk Text Pro" w:hAnsi="Neue Haas Grotesk Text Pro"/>
          <w:sz w:val="20"/>
          <w:szCs w:val="20"/>
        </w:rPr>
        <w:t xml:space="preserve"> </w:t>
      </w:r>
      <w:r w:rsidR="00956520" w:rsidRPr="001E625A">
        <w:rPr>
          <w:rFonts w:ascii="Neue Haas Grotesk Text Pro" w:hAnsi="Neue Haas Grotesk Text Pro"/>
          <w:sz w:val="20"/>
          <w:szCs w:val="20"/>
        </w:rPr>
        <w:t xml:space="preserve">will be expanded. Initially, the following are benefits garnered by holders of </w:t>
      </w:r>
      <w:r w:rsidR="00AB6E8A" w:rsidRPr="00517E8C">
        <w:rPr>
          <w:rFonts w:ascii="Neuropol X Lt" w:hAnsi="Neuropol X Lt"/>
          <w:sz w:val="20"/>
          <w:szCs w:val="20"/>
          <w:highlight w:val="yellow"/>
        </w:rPr>
        <w:t>crwd</w:t>
      </w:r>
      <w:r w:rsidR="00AB6E8A" w:rsidRPr="00AB6E8A">
        <w:rPr>
          <w:rFonts w:ascii="Neuropol X Rg" w:hAnsi="Neuropol X Rg"/>
          <w:b/>
          <w:bCs/>
          <w:sz w:val="20"/>
          <w:szCs w:val="20"/>
          <w:highlight w:val="yellow"/>
        </w:rPr>
        <w:t>uni</w:t>
      </w:r>
      <w:r w:rsidR="00AB6E8A">
        <w:rPr>
          <w:rFonts w:ascii="Neuropol X Rg" w:hAnsi="Neuropol X Rg"/>
          <w:b/>
          <w:bCs/>
          <w:sz w:val="20"/>
          <w:szCs w:val="20"/>
          <w:highlight w:val="yellow"/>
        </w:rPr>
        <w:t>ts</w:t>
      </w:r>
      <w:r w:rsidR="00956520" w:rsidRPr="001E625A">
        <w:rPr>
          <w:rFonts w:ascii="Neue Haas Grotesk Text Pro" w:hAnsi="Neue Haas Grotesk Text Pro"/>
          <w:sz w:val="20"/>
          <w:szCs w:val="20"/>
        </w:rPr>
        <w:t>.</w:t>
      </w:r>
    </w:p>
    <w:p w14:paraId="3D77C1ED" w14:textId="77777777" w:rsidR="00956520" w:rsidRPr="001E625A" w:rsidRDefault="00956520" w:rsidP="001E625A">
      <w:pPr>
        <w:jc w:val="both"/>
        <w:rPr>
          <w:rFonts w:ascii="Neue Haas Grotesk Text Pro" w:hAnsi="Neue Haas Grotesk Text Pro"/>
          <w:sz w:val="20"/>
          <w:szCs w:val="20"/>
        </w:rPr>
      </w:pPr>
    </w:p>
    <w:p w14:paraId="28B102CB" w14:textId="2B876533" w:rsidR="001174B8" w:rsidRPr="001E625A" w:rsidRDefault="001174B8" w:rsidP="001E625A">
      <w:pPr>
        <w:pStyle w:val="ListParagraph"/>
        <w:numPr>
          <w:ilvl w:val="0"/>
          <w:numId w:val="12"/>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Accrual Benefits</w:t>
      </w:r>
    </w:p>
    <w:p w14:paraId="23A5F8EE" w14:textId="2D81ABAC" w:rsidR="001174B8" w:rsidRPr="001E625A" w:rsidRDefault="00AB6E8A" w:rsidP="001E625A">
      <w:pPr>
        <w:pStyle w:val="ListParagraph"/>
        <w:numPr>
          <w:ilvl w:val="1"/>
          <w:numId w:val="12"/>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highlight w:val="yellow"/>
        </w:rPr>
        <w:t>crwd</w:t>
      </w:r>
      <w:r w:rsidRPr="00AB6E8A">
        <w:rPr>
          <w:rFonts w:ascii="Neuropol X Rg" w:eastAsia="Times New Roman" w:hAnsi="Neuropol X Rg"/>
          <w:b/>
          <w:bCs/>
          <w:sz w:val="20"/>
          <w:szCs w:val="20"/>
          <w:highlight w:val="yellow"/>
        </w:rPr>
        <w:t>uni</w:t>
      </w:r>
      <w:r>
        <w:rPr>
          <w:rFonts w:ascii="Neuropol X Rg" w:eastAsia="Times New Roman" w:hAnsi="Neuropol X Rg"/>
          <w:b/>
          <w:bCs/>
          <w:sz w:val="20"/>
          <w:szCs w:val="20"/>
          <w:highlight w:val="yellow"/>
        </w:rPr>
        <w:t>ts</w:t>
      </w:r>
      <w:r w:rsidR="001174B8" w:rsidRPr="001E625A">
        <w:rPr>
          <w:rFonts w:ascii="Neue Haas Grotesk Text Pro" w:eastAsia="Times New Roman" w:hAnsi="Neue Haas Grotesk Text Pro"/>
          <w:sz w:val="20"/>
          <w:szCs w:val="20"/>
        </w:rPr>
        <w:t xml:space="preserve"> holders will benefit directly from any protocol revenues and fees generated from products built on </w:t>
      </w:r>
      <w:r w:rsidR="006D2EE7" w:rsidRPr="001E625A">
        <w:rPr>
          <w:rFonts w:ascii="Neue Haas Grotesk Text Pro" w:eastAsia="Times New Roman" w:hAnsi="Neue Haas Grotesk Text Pro"/>
          <w:sz w:val="20"/>
          <w:szCs w:val="20"/>
        </w:rPr>
        <w:t>Vogon</w:t>
      </w:r>
      <w:r w:rsidR="001174B8" w:rsidRPr="001E625A">
        <w:rPr>
          <w:rFonts w:ascii="Neue Haas Grotesk Text Pro" w:eastAsia="Times New Roman" w:hAnsi="Neue Haas Grotesk Text Pro"/>
          <w:sz w:val="20"/>
          <w:szCs w:val="20"/>
        </w:rPr>
        <w:t xml:space="preserve">. This includes on-chain revenue from </w:t>
      </w:r>
      <w:r w:rsidRPr="00517E8C">
        <w:rPr>
          <w:rFonts w:ascii="Neuropol X Lt" w:eastAsia="Times New Roman" w:hAnsi="Neuropol X Lt"/>
          <w:sz w:val="20"/>
          <w:szCs w:val="20"/>
          <w:highlight w:val="yellow"/>
        </w:rPr>
        <w:t>crwd</w:t>
      </w:r>
      <w:r w:rsidRPr="00AB6E8A">
        <w:rPr>
          <w:rFonts w:ascii="Neuropol X Rg" w:eastAsia="Times New Roman" w:hAnsi="Neuropol X Rg"/>
          <w:b/>
          <w:bCs/>
          <w:sz w:val="20"/>
          <w:szCs w:val="20"/>
          <w:highlight w:val="yellow"/>
        </w:rPr>
        <w:t>uni</w:t>
      </w:r>
      <w:r>
        <w:rPr>
          <w:rFonts w:ascii="Neuropol X Rg" w:eastAsia="Times New Roman" w:hAnsi="Neuropol X Rg"/>
          <w:b/>
          <w:bCs/>
          <w:sz w:val="20"/>
          <w:szCs w:val="20"/>
          <w:highlight w:val="yellow"/>
        </w:rPr>
        <w:t>ts</w:t>
      </w:r>
      <w:r w:rsidR="001174B8" w:rsidRPr="001E625A">
        <w:rPr>
          <w:rFonts w:ascii="Neue Haas Grotesk Text Pro" w:eastAsia="Times New Roman" w:hAnsi="Neue Haas Grotesk Text Pro"/>
          <w:sz w:val="20"/>
          <w:szCs w:val="20"/>
        </w:rPr>
        <w:t xml:space="preserve"> as well as potential off-chain revenue sources from </w:t>
      </w:r>
      <w:r w:rsidRPr="00517E8C">
        <w:rPr>
          <w:rFonts w:ascii="Neuropol X Lt" w:eastAsia="Times New Roman" w:hAnsi="Neuropol X Lt"/>
          <w:sz w:val="20"/>
          <w:szCs w:val="20"/>
          <w:highlight w:val="yellow"/>
        </w:rPr>
        <w:t>crwd</w:t>
      </w:r>
      <w:r w:rsidRPr="00AB6E8A">
        <w:rPr>
          <w:rFonts w:ascii="Neuropol X Rg" w:eastAsia="Times New Roman" w:hAnsi="Neuropol X Rg"/>
          <w:b/>
          <w:bCs/>
          <w:sz w:val="20"/>
          <w:szCs w:val="20"/>
          <w:highlight w:val="yellow"/>
        </w:rPr>
        <w:t>uni</w:t>
      </w:r>
      <w:r>
        <w:rPr>
          <w:rFonts w:ascii="Neuropol X Rg" w:eastAsia="Times New Roman" w:hAnsi="Neuropol X Rg"/>
          <w:b/>
          <w:bCs/>
          <w:sz w:val="20"/>
          <w:szCs w:val="20"/>
          <w:highlight w:val="yellow"/>
        </w:rPr>
        <w:t>ts</w:t>
      </w:r>
      <w:r w:rsidR="001174B8" w:rsidRPr="001E625A">
        <w:rPr>
          <w:rFonts w:ascii="Neue Haas Grotesk Text Pro" w:eastAsia="Times New Roman" w:hAnsi="Neue Haas Grotesk Text Pro"/>
          <w:sz w:val="20"/>
          <w:szCs w:val="20"/>
        </w:rPr>
        <w:t xml:space="preserve"> or </w:t>
      </w:r>
      <w:r w:rsidR="006D2EE7" w:rsidRPr="001E625A">
        <w:rPr>
          <w:rFonts w:ascii="Neue Haas Grotesk Text Pro" w:eastAsia="Times New Roman" w:hAnsi="Neue Haas Grotesk Text Pro"/>
          <w:sz w:val="20"/>
          <w:szCs w:val="20"/>
        </w:rPr>
        <w:t>CrowdPoint</w:t>
      </w:r>
      <w:r w:rsidR="001174B8" w:rsidRPr="001E625A">
        <w:rPr>
          <w:rFonts w:ascii="Neue Haas Grotesk Text Pro" w:eastAsia="Times New Roman" w:hAnsi="Neue Haas Grotesk Text Pro"/>
          <w:sz w:val="20"/>
          <w:szCs w:val="20"/>
        </w:rPr>
        <w:t xml:space="preserve"> commerce products in the future.</w:t>
      </w:r>
    </w:p>
    <w:p w14:paraId="532558C1" w14:textId="53AABDB6" w:rsidR="004C6440" w:rsidRPr="001E625A" w:rsidRDefault="004C6440" w:rsidP="001E625A">
      <w:pPr>
        <w:pStyle w:val="ListParagraph"/>
        <w:numPr>
          <w:ilvl w:val="0"/>
          <w:numId w:val="12"/>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Development</w:t>
      </w:r>
      <w:r w:rsidR="00911560" w:rsidRPr="001E625A">
        <w:rPr>
          <w:rFonts w:ascii="Neue Haas Grotesk Text Pro" w:eastAsia="Times New Roman" w:hAnsi="Neue Haas Grotesk Text Pro"/>
          <w:sz w:val="20"/>
          <w:szCs w:val="20"/>
        </w:rPr>
        <w:t xml:space="preserve"> / Services</w:t>
      </w:r>
      <w:r w:rsidRPr="001E625A">
        <w:rPr>
          <w:rFonts w:ascii="Neue Haas Grotesk Text Pro" w:eastAsia="Times New Roman" w:hAnsi="Neue Haas Grotesk Text Pro"/>
          <w:sz w:val="20"/>
          <w:szCs w:val="20"/>
        </w:rPr>
        <w:t xml:space="preserve"> Utilities</w:t>
      </w:r>
    </w:p>
    <w:p w14:paraId="11955606" w14:textId="23917691" w:rsidR="007A71C5" w:rsidRPr="001E625A" w:rsidRDefault="00D33D17" w:rsidP="001E625A">
      <w:pPr>
        <w:pStyle w:val="ListParagraph"/>
        <w:numPr>
          <w:ilvl w:val="1"/>
          <w:numId w:val="12"/>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highlight w:val="yellow"/>
        </w:rPr>
        <w:t>crwd</w:t>
      </w:r>
      <w:r w:rsidRPr="00AB6E8A">
        <w:rPr>
          <w:rFonts w:ascii="Neuropol X Rg" w:eastAsia="Times New Roman" w:hAnsi="Neuropol X Rg"/>
          <w:b/>
          <w:bCs/>
          <w:sz w:val="20"/>
          <w:szCs w:val="20"/>
          <w:highlight w:val="yellow"/>
        </w:rPr>
        <w:t>uni</w:t>
      </w:r>
      <w:r>
        <w:rPr>
          <w:rFonts w:ascii="Neuropol X Rg" w:eastAsia="Times New Roman" w:hAnsi="Neuropol X Rg"/>
          <w:b/>
          <w:bCs/>
          <w:sz w:val="20"/>
          <w:szCs w:val="20"/>
          <w:highlight w:val="yellow"/>
        </w:rPr>
        <w:t>ts</w:t>
      </w:r>
      <w:r w:rsidR="004C6440" w:rsidRPr="001E625A">
        <w:rPr>
          <w:rFonts w:ascii="Neue Haas Grotesk Text Pro" w:eastAsia="Times New Roman" w:hAnsi="Neue Haas Grotesk Text Pro"/>
          <w:sz w:val="20"/>
          <w:szCs w:val="20"/>
        </w:rPr>
        <w:t xml:space="preserve"> will be used to pay for use of proprietary services and products offered by CrowdPoint, including development of Vogon and use of CrowdPoint’s identity database</w:t>
      </w:r>
    </w:p>
    <w:p w14:paraId="578C8982" w14:textId="5E738A81" w:rsidR="00423BAD" w:rsidRPr="001E625A" w:rsidRDefault="00423BAD" w:rsidP="001E625A">
      <w:pPr>
        <w:pStyle w:val="ListParagraph"/>
        <w:numPr>
          <w:ilvl w:val="0"/>
          <w:numId w:val="12"/>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Staking Benefits</w:t>
      </w:r>
    </w:p>
    <w:p w14:paraId="40A9810F" w14:textId="6FD47379" w:rsidR="00953D23" w:rsidRPr="001E625A" w:rsidRDefault="00D33D17" w:rsidP="001E625A">
      <w:pPr>
        <w:pStyle w:val="ListParagraph"/>
        <w:numPr>
          <w:ilvl w:val="1"/>
          <w:numId w:val="12"/>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highlight w:val="yellow"/>
        </w:rPr>
        <w:t>crwd</w:t>
      </w:r>
      <w:r w:rsidRPr="00AB6E8A">
        <w:rPr>
          <w:rFonts w:ascii="Neuropol X Rg" w:eastAsia="Times New Roman" w:hAnsi="Neuropol X Rg"/>
          <w:b/>
          <w:bCs/>
          <w:sz w:val="20"/>
          <w:szCs w:val="20"/>
          <w:highlight w:val="yellow"/>
        </w:rPr>
        <w:t>uni</w:t>
      </w:r>
      <w:r>
        <w:rPr>
          <w:rFonts w:ascii="Neuropol X Rg" w:eastAsia="Times New Roman" w:hAnsi="Neuropol X Rg"/>
          <w:b/>
          <w:bCs/>
          <w:sz w:val="20"/>
          <w:szCs w:val="20"/>
          <w:highlight w:val="yellow"/>
        </w:rPr>
        <w:t>ts</w:t>
      </w:r>
      <w:r w:rsidR="00423BAD" w:rsidRPr="001E625A">
        <w:rPr>
          <w:rFonts w:ascii="Neue Haas Grotesk Text Pro" w:eastAsia="Times New Roman" w:hAnsi="Neue Haas Grotesk Text Pro"/>
          <w:sz w:val="20"/>
          <w:szCs w:val="20"/>
        </w:rPr>
        <w:t xml:space="preserve"> will be used to stake clearinghouses </w:t>
      </w:r>
      <w:r w:rsidR="00D22CCB" w:rsidRPr="001E625A">
        <w:rPr>
          <w:rFonts w:ascii="Neue Haas Grotesk Text Pro" w:eastAsia="Times New Roman" w:hAnsi="Neue Haas Grotesk Text Pro"/>
          <w:sz w:val="20"/>
          <w:szCs w:val="20"/>
        </w:rPr>
        <w:t xml:space="preserve">that issue merchant coins and index coins. </w:t>
      </w:r>
      <w:r w:rsidR="00D310DC" w:rsidRPr="001E625A">
        <w:rPr>
          <w:rFonts w:ascii="Neue Haas Grotesk Text Pro" w:eastAsia="Times New Roman" w:hAnsi="Neue Haas Grotesk Text Pro"/>
          <w:sz w:val="20"/>
          <w:szCs w:val="20"/>
        </w:rPr>
        <w:t>crwdunit holders will enjoy increased staking rewards for their locked crwdunit deposits</w:t>
      </w:r>
      <w:r w:rsidR="00954AC4" w:rsidRPr="001E625A">
        <w:rPr>
          <w:rFonts w:ascii="Neue Haas Grotesk Text Pro" w:eastAsia="Times New Roman" w:hAnsi="Neue Haas Grotesk Text Pro"/>
          <w:sz w:val="20"/>
          <w:szCs w:val="20"/>
        </w:rPr>
        <w:t>.</w:t>
      </w:r>
    </w:p>
    <w:p w14:paraId="41C8F23E" w14:textId="64454102" w:rsidR="00953D23" w:rsidRPr="001E625A" w:rsidRDefault="00953D23" w:rsidP="001E625A">
      <w:pPr>
        <w:pStyle w:val="ListParagraph"/>
        <w:numPr>
          <w:ilvl w:val="0"/>
          <w:numId w:val="12"/>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Redemption Benefits</w:t>
      </w:r>
    </w:p>
    <w:p w14:paraId="322662DB" w14:textId="069CAD3C" w:rsidR="00423BAD" w:rsidRPr="001E625A" w:rsidRDefault="00D33D17" w:rsidP="001E625A">
      <w:pPr>
        <w:pStyle w:val="ListParagraph"/>
        <w:numPr>
          <w:ilvl w:val="1"/>
          <w:numId w:val="12"/>
        </w:numPr>
        <w:spacing w:after="0"/>
        <w:jc w:val="both"/>
        <w:rPr>
          <w:rFonts w:ascii="Neue Haas Grotesk Text Pro" w:eastAsia="Times New Roman" w:hAnsi="Neue Haas Grotesk Text Pro"/>
          <w:sz w:val="20"/>
          <w:szCs w:val="20"/>
        </w:rPr>
      </w:pPr>
      <w:r w:rsidRPr="00517E8C">
        <w:rPr>
          <w:rFonts w:ascii="Neuropol X Lt" w:eastAsia="Times New Roman" w:hAnsi="Neuropol X Lt"/>
          <w:sz w:val="20"/>
          <w:szCs w:val="20"/>
          <w:highlight w:val="yellow"/>
        </w:rPr>
        <w:lastRenderedPageBreak/>
        <w:t>crwd</w:t>
      </w:r>
      <w:r w:rsidRPr="00AB6E8A">
        <w:rPr>
          <w:rFonts w:ascii="Neuropol X Rg" w:eastAsia="Times New Roman" w:hAnsi="Neuropol X Rg"/>
          <w:b/>
          <w:bCs/>
          <w:sz w:val="20"/>
          <w:szCs w:val="20"/>
          <w:highlight w:val="yellow"/>
        </w:rPr>
        <w:t>uni</w:t>
      </w:r>
      <w:r>
        <w:rPr>
          <w:rFonts w:ascii="Neuropol X Rg" w:eastAsia="Times New Roman" w:hAnsi="Neuropol X Rg"/>
          <w:b/>
          <w:bCs/>
          <w:sz w:val="20"/>
          <w:szCs w:val="20"/>
          <w:highlight w:val="yellow"/>
        </w:rPr>
        <w:t>ts</w:t>
      </w:r>
      <w:r w:rsidR="00953D23" w:rsidRPr="001E625A">
        <w:rPr>
          <w:rFonts w:ascii="Neue Haas Grotesk Text Pro" w:eastAsia="Times New Roman" w:hAnsi="Neue Haas Grotesk Text Pro"/>
          <w:sz w:val="20"/>
          <w:szCs w:val="20"/>
        </w:rPr>
        <w:t xml:space="preserve"> will be </w:t>
      </w:r>
      <w:r w:rsidR="00C43544" w:rsidRPr="001E625A">
        <w:rPr>
          <w:rFonts w:ascii="Neue Haas Grotesk Text Pro" w:eastAsia="Times New Roman" w:hAnsi="Neue Haas Grotesk Text Pro"/>
          <w:sz w:val="20"/>
          <w:szCs w:val="20"/>
        </w:rPr>
        <w:t xml:space="preserve">redeemable for cash </w:t>
      </w:r>
      <w:r w:rsidR="002C777D" w:rsidRPr="001E625A">
        <w:rPr>
          <w:rFonts w:ascii="Neue Haas Grotesk Text Pro" w:eastAsia="Times New Roman" w:hAnsi="Neue Haas Grotesk Text Pro"/>
          <w:sz w:val="20"/>
          <w:szCs w:val="20"/>
        </w:rPr>
        <w:t xml:space="preserve">from participating banks in the CrowdPoint ecosystem. The redemption would be </w:t>
      </w:r>
      <w:r w:rsidR="00C43544" w:rsidRPr="001E625A">
        <w:rPr>
          <w:rFonts w:ascii="Neue Haas Grotesk Text Pro" w:eastAsia="Times New Roman" w:hAnsi="Neue Haas Grotesk Text Pro"/>
          <w:sz w:val="20"/>
          <w:szCs w:val="20"/>
        </w:rPr>
        <w:t xml:space="preserve">at par value or other exchange rates as determined by </w:t>
      </w:r>
      <w:r w:rsidR="002C777D" w:rsidRPr="001E625A">
        <w:rPr>
          <w:rFonts w:ascii="Neue Haas Grotesk Text Pro" w:eastAsia="Times New Roman" w:hAnsi="Neue Haas Grotesk Text Pro"/>
          <w:sz w:val="20"/>
          <w:szCs w:val="20"/>
        </w:rPr>
        <w:t xml:space="preserve">the </w:t>
      </w:r>
      <w:r w:rsidR="007E2D55" w:rsidRPr="001E625A">
        <w:rPr>
          <w:rFonts w:ascii="Neue Haas Grotesk Text Pro" w:eastAsia="Times New Roman" w:hAnsi="Neue Haas Grotesk Text Pro"/>
          <w:sz w:val="20"/>
          <w:szCs w:val="20"/>
        </w:rPr>
        <w:t>bank.</w:t>
      </w:r>
      <w:r w:rsidR="00953D23" w:rsidRPr="001E625A">
        <w:rPr>
          <w:rFonts w:ascii="Neue Haas Grotesk Text Pro" w:eastAsia="Times New Roman" w:hAnsi="Neue Haas Grotesk Text Pro"/>
          <w:sz w:val="20"/>
          <w:szCs w:val="20"/>
        </w:rPr>
        <w:t xml:space="preserve"> </w:t>
      </w:r>
      <w:r w:rsidR="00954AC4" w:rsidRPr="001E625A">
        <w:rPr>
          <w:rFonts w:ascii="Neue Haas Grotesk Text Pro" w:eastAsia="Times New Roman" w:hAnsi="Neue Haas Grotesk Text Pro"/>
          <w:sz w:val="20"/>
          <w:szCs w:val="20"/>
        </w:rPr>
        <w:t xml:space="preserve"> </w:t>
      </w:r>
    </w:p>
    <w:p w14:paraId="3DCECB07" w14:textId="0EBC82A4" w:rsidR="00954AC4" w:rsidRPr="001E625A" w:rsidRDefault="00A0346C" w:rsidP="001E625A">
      <w:pPr>
        <w:pStyle w:val="ListParagraph"/>
        <w:numPr>
          <w:ilvl w:val="0"/>
          <w:numId w:val="12"/>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Privileges, Experiences, Community Access, and Merchandise</w:t>
      </w:r>
    </w:p>
    <w:p w14:paraId="19237561" w14:textId="1ED7A4CF" w:rsidR="00121D20" w:rsidRPr="001E625A" w:rsidRDefault="00B173F8" w:rsidP="001E625A">
      <w:pPr>
        <w:pStyle w:val="ListParagraph"/>
        <w:numPr>
          <w:ilvl w:val="1"/>
          <w:numId w:val="12"/>
        </w:numPr>
        <w:spacing w:after="0"/>
        <w:jc w:val="both"/>
        <w:rPr>
          <w:rFonts w:ascii="Neue Haas Grotesk Text Pro" w:eastAsia="Times New Roman" w:hAnsi="Neue Haas Grotesk Text Pro"/>
          <w:sz w:val="20"/>
          <w:szCs w:val="20"/>
          <w:highlight w:val="green"/>
        </w:rPr>
      </w:pPr>
      <w:r w:rsidRPr="00517E8C">
        <w:rPr>
          <w:rFonts w:ascii="Neuropol X Lt" w:eastAsia="Times New Roman" w:hAnsi="Neuropol X Lt"/>
          <w:sz w:val="20"/>
          <w:szCs w:val="20"/>
          <w:highlight w:val="yellow"/>
        </w:rPr>
        <w:t>crwd</w:t>
      </w:r>
      <w:r w:rsidRPr="00AB6E8A">
        <w:rPr>
          <w:rFonts w:ascii="Neuropol X Rg" w:eastAsia="Times New Roman" w:hAnsi="Neuropol X Rg"/>
          <w:b/>
          <w:bCs/>
          <w:sz w:val="20"/>
          <w:szCs w:val="20"/>
          <w:highlight w:val="yellow"/>
        </w:rPr>
        <w:t>uni</w:t>
      </w:r>
      <w:r>
        <w:rPr>
          <w:rFonts w:ascii="Neuropol X Rg" w:eastAsia="Times New Roman" w:hAnsi="Neuropol X Rg"/>
          <w:b/>
          <w:bCs/>
          <w:sz w:val="20"/>
          <w:szCs w:val="20"/>
          <w:highlight w:val="yellow"/>
        </w:rPr>
        <w:t>t</w:t>
      </w:r>
      <w:r w:rsidR="00121D20" w:rsidRPr="001E625A">
        <w:rPr>
          <w:rFonts w:ascii="Neue Haas Grotesk Text Pro" w:eastAsia="Times New Roman" w:hAnsi="Neue Haas Grotesk Text Pro"/>
          <w:sz w:val="20"/>
          <w:szCs w:val="20"/>
          <w:highlight w:val="green"/>
        </w:rPr>
        <w:t xml:space="preserve"> holders will be granted exclusive privileges</w:t>
      </w:r>
      <w:r w:rsidR="00D4414C" w:rsidRPr="001E625A">
        <w:rPr>
          <w:rFonts w:ascii="Neue Haas Grotesk Text Pro" w:eastAsia="Times New Roman" w:hAnsi="Neue Haas Grotesk Text Pro"/>
          <w:sz w:val="20"/>
          <w:szCs w:val="20"/>
          <w:highlight w:val="green"/>
        </w:rPr>
        <w:t>, including curated experiences</w:t>
      </w:r>
      <w:r w:rsidR="00487701" w:rsidRPr="001E625A">
        <w:rPr>
          <w:rFonts w:ascii="Neue Haas Grotesk Text Pro" w:eastAsia="Times New Roman" w:hAnsi="Neue Haas Grotesk Text Pro"/>
          <w:sz w:val="20"/>
          <w:szCs w:val="20"/>
          <w:highlight w:val="green"/>
        </w:rPr>
        <w:t xml:space="preserve">, </w:t>
      </w:r>
      <w:r w:rsidR="00D4414C" w:rsidRPr="001E625A">
        <w:rPr>
          <w:rFonts w:ascii="Neue Haas Grotesk Text Pro" w:eastAsia="Times New Roman" w:hAnsi="Neue Haas Grotesk Text Pro"/>
          <w:sz w:val="20"/>
          <w:szCs w:val="20"/>
          <w:highlight w:val="green"/>
        </w:rPr>
        <w:t>merchandise</w:t>
      </w:r>
      <w:r w:rsidR="005B16DD" w:rsidRPr="001E625A">
        <w:rPr>
          <w:rFonts w:ascii="Neue Haas Grotesk Text Pro" w:eastAsia="Times New Roman" w:hAnsi="Neue Haas Grotesk Text Pro"/>
          <w:sz w:val="20"/>
          <w:szCs w:val="20"/>
          <w:highlight w:val="green"/>
        </w:rPr>
        <w:t>, support, and more.</w:t>
      </w:r>
      <w:r w:rsidR="00D4414C" w:rsidRPr="001E625A">
        <w:rPr>
          <w:rFonts w:ascii="Neue Haas Grotesk Text Pro" w:eastAsia="Times New Roman" w:hAnsi="Neue Haas Grotesk Text Pro"/>
          <w:sz w:val="20"/>
          <w:szCs w:val="20"/>
          <w:highlight w:val="green"/>
        </w:rPr>
        <w:t xml:space="preserve"> </w:t>
      </w:r>
      <w:r w:rsidR="00487701" w:rsidRPr="001E625A">
        <w:rPr>
          <w:rFonts w:ascii="Neue Haas Grotesk Text Pro" w:eastAsia="Times New Roman" w:hAnsi="Neue Haas Grotesk Text Pro"/>
          <w:sz w:val="20"/>
          <w:szCs w:val="20"/>
          <w:highlight w:val="green"/>
        </w:rPr>
        <w:t xml:space="preserve">Such benefits will be tiered so that holders with more benefits realize </w:t>
      </w:r>
      <w:r w:rsidR="005B16DD" w:rsidRPr="001E625A">
        <w:rPr>
          <w:rFonts w:ascii="Neue Haas Grotesk Text Pro" w:eastAsia="Times New Roman" w:hAnsi="Neue Haas Grotesk Text Pro"/>
          <w:sz w:val="20"/>
          <w:szCs w:val="20"/>
          <w:highlight w:val="green"/>
        </w:rPr>
        <w:t xml:space="preserve">increased perks. </w:t>
      </w:r>
    </w:p>
    <w:p w14:paraId="423BC39C" w14:textId="77777777" w:rsidR="00B90299" w:rsidRPr="001E625A" w:rsidRDefault="00B90299" w:rsidP="001E625A">
      <w:pPr>
        <w:pBdr>
          <w:top w:val="nil"/>
          <w:left w:val="nil"/>
          <w:bottom w:val="nil"/>
          <w:right w:val="nil"/>
          <w:between w:val="nil"/>
        </w:pBdr>
        <w:jc w:val="both"/>
        <w:rPr>
          <w:rFonts w:ascii="Neue Haas Grotesk Text Pro" w:hAnsi="Neue Haas Grotesk Text Pro"/>
          <w:sz w:val="20"/>
          <w:szCs w:val="20"/>
        </w:rPr>
      </w:pPr>
    </w:p>
    <w:p w14:paraId="4B54F5B2" w14:textId="78BFA16C" w:rsidR="00B90299" w:rsidRPr="001E625A" w:rsidRDefault="00E3063A" w:rsidP="00B173F8">
      <w:pPr>
        <w:pStyle w:val="Heading1"/>
      </w:pPr>
      <w:bookmarkStart w:id="35" w:name="_Toc107856741"/>
      <w:r w:rsidRPr="001E625A">
        <w:t xml:space="preserve">Summary: </w:t>
      </w:r>
      <w:r w:rsidR="00B90299" w:rsidRPr="001E625A">
        <w:t>Open, Honest, Stable Markets</w:t>
      </w:r>
      <w:bookmarkEnd w:id="35"/>
    </w:p>
    <w:p w14:paraId="7E02596D" w14:textId="77777777" w:rsidR="00657B54" w:rsidRPr="001E625A" w:rsidRDefault="00657B54" w:rsidP="001E625A">
      <w:pPr>
        <w:jc w:val="both"/>
        <w:rPr>
          <w:rFonts w:ascii="Neue Haas Grotesk Text Pro" w:hAnsi="Neue Haas Grotesk Text Pro"/>
          <w:sz w:val="20"/>
          <w:szCs w:val="20"/>
        </w:rPr>
      </w:pPr>
    </w:p>
    <w:p w14:paraId="15629598" w14:textId="5638BFF9" w:rsidR="00B90299" w:rsidRPr="001E625A" w:rsidRDefault="00B90299" w:rsidP="001E625A">
      <w:pPr>
        <w:pStyle w:val="ListParagraph"/>
        <w:numPr>
          <w:ilvl w:val="0"/>
          <w:numId w:val="3"/>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 xml:space="preserve">Open: </w:t>
      </w:r>
      <w:r w:rsidR="00E3063A" w:rsidRPr="001E625A">
        <w:rPr>
          <w:rFonts w:ascii="Neue Haas Grotesk Text Pro" w:eastAsia="Times New Roman" w:hAnsi="Neue Haas Grotesk Text Pro"/>
          <w:sz w:val="20"/>
          <w:szCs w:val="20"/>
        </w:rPr>
        <w:t>CrowdPoint’s</w:t>
      </w:r>
      <w:r w:rsidRPr="001E625A">
        <w:rPr>
          <w:rFonts w:ascii="Neue Haas Grotesk Text Pro" w:eastAsia="Times New Roman" w:hAnsi="Neue Haas Grotesk Text Pro"/>
          <w:sz w:val="20"/>
          <w:szCs w:val="20"/>
        </w:rPr>
        <w:t xml:space="preserve"> open public distributed cloud architecture includes a blockchain offering guest languages that allow for more efficient and effective smart contracts. It provides a freely competitive market where any buyer or seller may trade, and whereby competition determines prices.</w:t>
      </w:r>
    </w:p>
    <w:p w14:paraId="0211993A" w14:textId="0DA04D1C" w:rsidR="00B90299" w:rsidRPr="001E625A" w:rsidRDefault="00B90299" w:rsidP="001E625A">
      <w:pPr>
        <w:pStyle w:val="ListParagraph"/>
        <w:numPr>
          <w:ilvl w:val="0"/>
          <w:numId w:val="3"/>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 xml:space="preserve">Honest: </w:t>
      </w:r>
      <w:r w:rsidR="00E3063A" w:rsidRPr="001E625A">
        <w:rPr>
          <w:rFonts w:ascii="Neue Haas Grotesk Text Pro" w:eastAsia="Times New Roman" w:hAnsi="Neue Haas Grotesk Text Pro"/>
          <w:sz w:val="20"/>
          <w:szCs w:val="20"/>
        </w:rPr>
        <w:t>CrowdPoint’s</w:t>
      </w:r>
      <w:r w:rsidRPr="001E625A">
        <w:rPr>
          <w:rFonts w:ascii="Neue Haas Grotesk Text Pro" w:eastAsia="Times New Roman" w:hAnsi="Neue Haas Grotesk Text Pro"/>
          <w:sz w:val="20"/>
          <w:szCs w:val="20"/>
        </w:rPr>
        <w:t xml:space="preserve"> open public distributed cloud architecture includes a blockchain that offers transparency, speed, decentralization, and immutability.</w:t>
      </w:r>
    </w:p>
    <w:p w14:paraId="782FF19A" w14:textId="18B69FB8" w:rsidR="00B90299" w:rsidRPr="001E625A" w:rsidRDefault="00B90299" w:rsidP="001E625A">
      <w:pPr>
        <w:pStyle w:val="ListParagraph"/>
        <w:numPr>
          <w:ilvl w:val="0"/>
          <w:numId w:val="3"/>
        </w:numPr>
        <w:spacing w:after="0"/>
        <w:jc w:val="both"/>
        <w:rPr>
          <w:rFonts w:ascii="Neue Haas Grotesk Text Pro" w:eastAsia="Times New Roman" w:hAnsi="Neue Haas Grotesk Text Pro"/>
          <w:sz w:val="20"/>
          <w:szCs w:val="20"/>
        </w:rPr>
      </w:pPr>
      <w:r w:rsidRPr="001E625A">
        <w:rPr>
          <w:rFonts w:ascii="Neue Haas Grotesk Text Pro" w:eastAsia="Times New Roman" w:hAnsi="Neue Haas Grotesk Text Pro"/>
          <w:sz w:val="20"/>
          <w:szCs w:val="20"/>
        </w:rPr>
        <w:t xml:space="preserve">Stable: CrowdPoint’s foundational element in its blockchain is the use of silver-backed </w:t>
      </w:r>
      <w:r w:rsidR="00D33D17" w:rsidRPr="00517E8C">
        <w:rPr>
          <w:rFonts w:ascii="Neuropol X Lt" w:eastAsia="Times New Roman" w:hAnsi="Neuropol X Lt"/>
          <w:sz w:val="20"/>
          <w:szCs w:val="20"/>
          <w:highlight w:val="yellow"/>
        </w:rPr>
        <w:t>crwd</w:t>
      </w:r>
      <w:r w:rsidR="00D33D17" w:rsidRPr="00AB6E8A">
        <w:rPr>
          <w:rFonts w:ascii="Neuropol X Rg" w:eastAsia="Times New Roman" w:hAnsi="Neuropol X Rg"/>
          <w:b/>
          <w:bCs/>
          <w:sz w:val="20"/>
          <w:szCs w:val="20"/>
          <w:highlight w:val="yellow"/>
        </w:rPr>
        <w:t>uni</w:t>
      </w:r>
      <w:r w:rsidR="00D33D17">
        <w:rPr>
          <w:rFonts w:ascii="Neuropol X Rg" w:eastAsia="Times New Roman" w:hAnsi="Neuropol X Rg"/>
          <w:b/>
          <w:bCs/>
          <w:sz w:val="20"/>
          <w:szCs w:val="20"/>
          <w:highlight w:val="yellow"/>
        </w:rPr>
        <w:t>ts</w:t>
      </w:r>
    </w:p>
    <w:p w14:paraId="20E0C813" w14:textId="77777777" w:rsidR="00957828" w:rsidRPr="001E625A" w:rsidRDefault="00957828" w:rsidP="001E625A">
      <w:pPr>
        <w:pStyle w:val="ListParagraph"/>
        <w:spacing w:after="0"/>
        <w:jc w:val="both"/>
        <w:rPr>
          <w:rFonts w:ascii="Neue Haas Grotesk Text Pro" w:eastAsia="Times New Roman" w:hAnsi="Neue Haas Grotesk Text Pro"/>
          <w:sz w:val="20"/>
          <w:szCs w:val="20"/>
        </w:rPr>
      </w:pPr>
    </w:p>
    <w:p w14:paraId="7563D569" w14:textId="1DE6DEEC" w:rsidR="00EC6EEA" w:rsidRPr="001E625A" w:rsidRDefault="00EC6EEA" w:rsidP="00B173F8">
      <w:pPr>
        <w:pStyle w:val="Heading2"/>
      </w:pPr>
      <w:bookmarkStart w:id="36" w:name="_Toc107856742"/>
      <w:r w:rsidRPr="001E625A">
        <w:t>Illustrative Use Case</w:t>
      </w:r>
      <w:bookmarkEnd w:id="36"/>
    </w:p>
    <w:p w14:paraId="2CEABC67" w14:textId="77777777" w:rsidR="00957828" w:rsidRPr="001E625A" w:rsidRDefault="00957828" w:rsidP="001E625A">
      <w:pPr>
        <w:pBdr>
          <w:top w:val="nil"/>
          <w:left w:val="nil"/>
          <w:bottom w:val="nil"/>
          <w:right w:val="nil"/>
          <w:between w:val="nil"/>
        </w:pBdr>
        <w:jc w:val="both"/>
        <w:rPr>
          <w:rFonts w:ascii="Neue Haas Grotesk Text Pro" w:hAnsi="Neue Haas Grotesk Text Pro"/>
          <w:sz w:val="20"/>
          <w:szCs w:val="20"/>
        </w:rPr>
      </w:pPr>
    </w:p>
    <w:p w14:paraId="20E7C82E" w14:textId="694B5900" w:rsidR="000214FB" w:rsidRPr="001E625A" w:rsidRDefault="00957828"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The following is a description of a use-case in which CrowdPoint would</w:t>
      </w:r>
      <w:r w:rsidR="00F82175" w:rsidRPr="001E625A">
        <w:rPr>
          <w:rFonts w:ascii="Neue Haas Grotesk Text Pro" w:hAnsi="Neue Haas Grotesk Text Pro"/>
          <w:sz w:val="20"/>
          <w:szCs w:val="20"/>
        </w:rPr>
        <w:t xml:space="preserve"> provide services to one of the 11 Industry Sectors </w:t>
      </w:r>
      <w:r w:rsidR="000214FB" w:rsidRPr="001E625A">
        <w:rPr>
          <w:rFonts w:ascii="Neue Haas Grotesk Text Pro" w:hAnsi="Neue Haas Grotesk Text Pro"/>
          <w:sz w:val="20"/>
          <w:szCs w:val="20"/>
        </w:rPr>
        <w:t xml:space="preserve">per GICS®. This example will focus on the </w:t>
      </w:r>
      <w:r w:rsidR="003A441A" w:rsidRPr="001E625A">
        <w:rPr>
          <w:rFonts w:ascii="Neue Haas Grotesk Text Pro" w:hAnsi="Neue Haas Grotesk Text Pro"/>
          <w:sz w:val="20"/>
          <w:szCs w:val="20"/>
        </w:rPr>
        <w:t>Utilities</w:t>
      </w:r>
      <w:r w:rsidR="000214FB" w:rsidRPr="001E625A">
        <w:rPr>
          <w:rFonts w:ascii="Neue Haas Grotesk Text Pro" w:hAnsi="Neue Haas Grotesk Text Pro"/>
          <w:sz w:val="20"/>
          <w:szCs w:val="20"/>
        </w:rPr>
        <w:t xml:space="preserve"> Sector. </w:t>
      </w:r>
    </w:p>
    <w:p w14:paraId="39B36932" w14:textId="77777777" w:rsidR="000214FB" w:rsidRPr="001E625A" w:rsidRDefault="000214FB" w:rsidP="001E625A">
      <w:pPr>
        <w:pBdr>
          <w:top w:val="nil"/>
          <w:left w:val="nil"/>
          <w:bottom w:val="nil"/>
          <w:right w:val="nil"/>
          <w:between w:val="nil"/>
        </w:pBdr>
        <w:jc w:val="both"/>
        <w:rPr>
          <w:rFonts w:ascii="Neue Haas Grotesk Text Pro" w:hAnsi="Neue Haas Grotesk Text Pro"/>
          <w:sz w:val="20"/>
          <w:szCs w:val="20"/>
        </w:rPr>
      </w:pPr>
    </w:p>
    <w:p w14:paraId="0E8D506E" w14:textId="3013C422" w:rsidR="000214FB" w:rsidRPr="001E625A" w:rsidRDefault="00E8728A"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CrowdPoint would utilize its suite of technology products and services to deliver incremental value to the Utilities Sector. This could be done by partnering with </w:t>
      </w:r>
      <w:r w:rsidR="003A441A" w:rsidRPr="001E625A">
        <w:rPr>
          <w:rFonts w:ascii="Neue Haas Grotesk Text Pro" w:hAnsi="Neue Haas Grotesk Text Pro"/>
          <w:sz w:val="20"/>
          <w:szCs w:val="20"/>
        </w:rPr>
        <w:t>Utilities</w:t>
      </w:r>
      <w:r w:rsidR="00171A86" w:rsidRPr="001E625A">
        <w:rPr>
          <w:rFonts w:ascii="Neue Haas Grotesk Text Pro" w:hAnsi="Neue Haas Grotesk Text Pro"/>
          <w:sz w:val="20"/>
          <w:szCs w:val="20"/>
        </w:rPr>
        <w:t xml:space="preserve"> market participants such as renewable energy </w:t>
      </w:r>
      <w:r w:rsidR="006C21DD" w:rsidRPr="001E625A">
        <w:rPr>
          <w:rFonts w:ascii="Neue Haas Grotesk Text Pro" w:hAnsi="Neue Haas Grotesk Text Pro"/>
          <w:sz w:val="20"/>
          <w:szCs w:val="20"/>
        </w:rPr>
        <w:t xml:space="preserve">companies (e.g., a residential solar company), </w:t>
      </w:r>
      <w:r w:rsidR="00144B02" w:rsidRPr="001E625A">
        <w:rPr>
          <w:rFonts w:ascii="Neue Haas Grotesk Text Pro" w:hAnsi="Neue Haas Grotesk Text Pro"/>
          <w:sz w:val="20"/>
          <w:szCs w:val="20"/>
        </w:rPr>
        <w:t xml:space="preserve">utilities company, battery manufacturer, commercial bank, and more. </w:t>
      </w:r>
    </w:p>
    <w:p w14:paraId="41207606" w14:textId="7420740A" w:rsidR="00144B02" w:rsidRPr="001E625A" w:rsidRDefault="00144B02" w:rsidP="001E625A">
      <w:pPr>
        <w:pBdr>
          <w:top w:val="nil"/>
          <w:left w:val="nil"/>
          <w:bottom w:val="nil"/>
          <w:right w:val="nil"/>
          <w:between w:val="nil"/>
        </w:pBdr>
        <w:jc w:val="both"/>
        <w:rPr>
          <w:rFonts w:ascii="Neue Haas Grotesk Text Pro" w:hAnsi="Neue Haas Grotesk Text Pro"/>
          <w:sz w:val="20"/>
          <w:szCs w:val="20"/>
        </w:rPr>
      </w:pPr>
    </w:p>
    <w:p w14:paraId="2764A65C" w14:textId="4F9F380E" w:rsidR="00144B02" w:rsidRPr="001E625A" w:rsidRDefault="00144B02"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A residential solar company</w:t>
      </w:r>
      <w:r w:rsidR="00B87AA3" w:rsidRPr="001E625A">
        <w:rPr>
          <w:rFonts w:ascii="Neue Haas Grotesk Text Pro" w:hAnsi="Neue Haas Grotesk Text Pro"/>
          <w:sz w:val="20"/>
          <w:szCs w:val="20"/>
        </w:rPr>
        <w:t xml:space="preserve">, referred to as </w:t>
      </w:r>
      <w:proofErr w:type="spellStart"/>
      <w:r w:rsidR="00B87AA3" w:rsidRPr="001E625A">
        <w:rPr>
          <w:rFonts w:ascii="Neue Haas Grotesk Text Pro" w:hAnsi="Neue Haas Grotesk Text Pro"/>
          <w:sz w:val="20"/>
          <w:szCs w:val="20"/>
        </w:rPr>
        <w:t>SolarRUs</w:t>
      </w:r>
      <w:proofErr w:type="spellEnd"/>
      <w:r w:rsidR="00B87AA3" w:rsidRPr="001E625A">
        <w:rPr>
          <w:rFonts w:ascii="Neue Haas Grotesk Text Pro" w:hAnsi="Neue Haas Grotesk Text Pro"/>
          <w:sz w:val="20"/>
          <w:szCs w:val="20"/>
        </w:rPr>
        <w:t xml:space="preserve"> in this example,</w:t>
      </w:r>
      <w:r w:rsidRPr="001E625A">
        <w:rPr>
          <w:rFonts w:ascii="Neue Haas Grotesk Text Pro" w:hAnsi="Neue Haas Grotesk Text Pro"/>
          <w:sz w:val="20"/>
          <w:szCs w:val="20"/>
        </w:rPr>
        <w:t xml:space="preserve"> could be seeking to </w:t>
      </w:r>
      <w:r w:rsidR="007535F1" w:rsidRPr="001E625A">
        <w:rPr>
          <w:rFonts w:ascii="Neue Haas Grotesk Text Pro" w:hAnsi="Neue Haas Grotesk Text Pro"/>
          <w:sz w:val="20"/>
          <w:szCs w:val="20"/>
        </w:rPr>
        <w:t xml:space="preserve">scale its operations and expand its market share. </w:t>
      </w:r>
      <w:proofErr w:type="gramStart"/>
      <w:r w:rsidR="007535F1" w:rsidRPr="001E625A">
        <w:rPr>
          <w:rFonts w:ascii="Neue Haas Grotesk Text Pro" w:hAnsi="Neue Haas Grotesk Text Pro"/>
          <w:sz w:val="20"/>
          <w:szCs w:val="20"/>
        </w:rPr>
        <w:t>In order to</w:t>
      </w:r>
      <w:proofErr w:type="gramEnd"/>
      <w:r w:rsidR="007535F1" w:rsidRPr="001E625A">
        <w:rPr>
          <w:rFonts w:ascii="Neue Haas Grotesk Text Pro" w:hAnsi="Neue Haas Grotesk Text Pro"/>
          <w:sz w:val="20"/>
          <w:szCs w:val="20"/>
        </w:rPr>
        <w:t xml:space="preserve"> do so, </w:t>
      </w:r>
      <w:proofErr w:type="spellStart"/>
      <w:r w:rsidR="00B87AA3" w:rsidRPr="001E625A">
        <w:rPr>
          <w:rFonts w:ascii="Neue Haas Grotesk Text Pro" w:hAnsi="Neue Haas Grotesk Text Pro"/>
          <w:sz w:val="20"/>
          <w:szCs w:val="20"/>
        </w:rPr>
        <w:t>SolarRUs</w:t>
      </w:r>
      <w:proofErr w:type="spellEnd"/>
      <w:r w:rsidR="007535F1" w:rsidRPr="001E625A">
        <w:rPr>
          <w:rFonts w:ascii="Neue Haas Grotesk Text Pro" w:hAnsi="Neue Haas Grotesk Text Pro"/>
          <w:sz w:val="20"/>
          <w:szCs w:val="20"/>
        </w:rPr>
        <w:t xml:space="preserve"> needs growth capital</w:t>
      </w:r>
      <w:r w:rsidR="00B87AA3" w:rsidRPr="001E625A">
        <w:rPr>
          <w:rFonts w:ascii="Neue Haas Grotesk Text Pro" w:hAnsi="Neue Haas Grotesk Text Pro"/>
          <w:sz w:val="20"/>
          <w:szCs w:val="20"/>
        </w:rPr>
        <w:t>, so it engages CrowdPoint</w:t>
      </w:r>
      <w:r w:rsidR="00A04A05" w:rsidRPr="001E625A">
        <w:rPr>
          <w:rFonts w:ascii="Neue Haas Grotesk Text Pro" w:hAnsi="Neue Haas Grotesk Text Pro"/>
          <w:sz w:val="20"/>
          <w:szCs w:val="20"/>
        </w:rPr>
        <w:t xml:space="preserve">. Note that </w:t>
      </w:r>
      <w:proofErr w:type="spellStart"/>
      <w:r w:rsidR="00A04A05" w:rsidRPr="001E625A">
        <w:rPr>
          <w:rFonts w:ascii="Neue Haas Grotesk Text Pro" w:hAnsi="Neue Haas Grotesk Text Pro"/>
          <w:sz w:val="20"/>
          <w:szCs w:val="20"/>
        </w:rPr>
        <w:t>SolarRUs</w:t>
      </w:r>
      <w:proofErr w:type="spellEnd"/>
      <w:r w:rsidR="00A04A05" w:rsidRPr="001E625A">
        <w:rPr>
          <w:rFonts w:ascii="Neue Haas Grotesk Text Pro" w:hAnsi="Neue Haas Grotesk Text Pro"/>
          <w:sz w:val="20"/>
          <w:szCs w:val="20"/>
        </w:rPr>
        <w:t xml:space="preserve"> would pay for all CrowdPoint services with </w:t>
      </w:r>
      <w:r w:rsidR="00D33D17" w:rsidRPr="00517E8C">
        <w:rPr>
          <w:rFonts w:ascii="Neuropol X Lt" w:hAnsi="Neuropol X Lt"/>
          <w:sz w:val="20"/>
          <w:szCs w:val="20"/>
          <w:highlight w:val="yellow"/>
        </w:rPr>
        <w:t>crwd</w:t>
      </w:r>
      <w:r w:rsidR="00D33D17" w:rsidRPr="00AB6E8A">
        <w:rPr>
          <w:rFonts w:ascii="Neuropol X Rg" w:hAnsi="Neuropol X Rg"/>
          <w:b/>
          <w:bCs/>
          <w:sz w:val="20"/>
          <w:szCs w:val="20"/>
          <w:highlight w:val="yellow"/>
        </w:rPr>
        <w:t>uni</w:t>
      </w:r>
      <w:r w:rsidR="00D33D17">
        <w:rPr>
          <w:rFonts w:ascii="Neuropol X Rg" w:hAnsi="Neuropol X Rg"/>
          <w:b/>
          <w:bCs/>
          <w:sz w:val="20"/>
          <w:szCs w:val="20"/>
          <w:highlight w:val="yellow"/>
        </w:rPr>
        <w:t>ts</w:t>
      </w:r>
      <w:r w:rsidR="00A04A05" w:rsidRPr="001E625A">
        <w:rPr>
          <w:rFonts w:ascii="Neue Haas Grotesk Text Pro" w:hAnsi="Neue Haas Grotesk Text Pro"/>
          <w:sz w:val="20"/>
          <w:szCs w:val="20"/>
        </w:rPr>
        <w:t xml:space="preserve">. </w:t>
      </w:r>
    </w:p>
    <w:p w14:paraId="48E4F193" w14:textId="33FE7BE5" w:rsidR="00A04A05" w:rsidRPr="001E625A" w:rsidRDefault="00A04A05" w:rsidP="001E625A">
      <w:pPr>
        <w:pBdr>
          <w:top w:val="nil"/>
          <w:left w:val="nil"/>
          <w:bottom w:val="nil"/>
          <w:right w:val="nil"/>
          <w:between w:val="nil"/>
        </w:pBdr>
        <w:jc w:val="both"/>
        <w:rPr>
          <w:rFonts w:ascii="Neue Haas Grotesk Text Pro" w:hAnsi="Neue Haas Grotesk Text Pro"/>
          <w:sz w:val="20"/>
          <w:szCs w:val="20"/>
        </w:rPr>
      </w:pPr>
    </w:p>
    <w:p w14:paraId="24A88E8C" w14:textId="20E799C8" w:rsidR="00162D9E" w:rsidRPr="001E625A" w:rsidRDefault="00A04A05"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CrowdPoint would </w:t>
      </w:r>
      <w:r w:rsidR="005D2F2D" w:rsidRPr="001E625A">
        <w:rPr>
          <w:rFonts w:ascii="Neue Haas Grotesk Text Pro" w:hAnsi="Neue Haas Grotesk Text Pro"/>
          <w:sz w:val="20"/>
          <w:szCs w:val="20"/>
        </w:rPr>
        <w:t xml:space="preserve">provide the infrastructure and ecosystem participants needed for </w:t>
      </w:r>
      <w:proofErr w:type="spellStart"/>
      <w:r w:rsidR="005D2F2D" w:rsidRPr="001E625A">
        <w:rPr>
          <w:rFonts w:ascii="Neue Haas Grotesk Text Pro" w:hAnsi="Neue Haas Grotesk Text Pro"/>
          <w:sz w:val="20"/>
          <w:szCs w:val="20"/>
        </w:rPr>
        <w:t>SolarRUs</w:t>
      </w:r>
      <w:proofErr w:type="spellEnd"/>
      <w:r w:rsidR="005D2F2D" w:rsidRPr="001E625A">
        <w:rPr>
          <w:rFonts w:ascii="Neue Haas Grotesk Text Pro" w:hAnsi="Neue Haas Grotesk Text Pro"/>
          <w:sz w:val="20"/>
          <w:szCs w:val="20"/>
        </w:rPr>
        <w:t xml:space="preserve"> to raise capital through a </w:t>
      </w:r>
      <w:r w:rsidR="00E46F68" w:rsidRPr="001E625A">
        <w:rPr>
          <w:rFonts w:ascii="Neue Haas Grotesk Text Pro" w:hAnsi="Neue Haas Grotesk Text Pro"/>
          <w:sz w:val="20"/>
          <w:szCs w:val="20"/>
        </w:rPr>
        <w:t>D</w:t>
      </w:r>
      <w:r w:rsidR="005D2F2D" w:rsidRPr="001E625A">
        <w:rPr>
          <w:rFonts w:ascii="Neue Haas Grotesk Text Pro" w:hAnsi="Neue Haas Grotesk Text Pro"/>
          <w:sz w:val="20"/>
          <w:szCs w:val="20"/>
        </w:rPr>
        <w:t xml:space="preserve">irect </w:t>
      </w:r>
      <w:r w:rsidR="00E46F68" w:rsidRPr="001E625A">
        <w:rPr>
          <w:rFonts w:ascii="Neue Haas Grotesk Text Pro" w:hAnsi="Neue Haas Grotesk Text Pro"/>
          <w:sz w:val="20"/>
          <w:szCs w:val="20"/>
        </w:rPr>
        <w:t>P</w:t>
      </w:r>
      <w:r w:rsidR="005D2F2D" w:rsidRPr="001E625A">
        <w:rPr>
          <w:rFonts w:ascii="Neue Haas Grotesk Text Pro" w:hAnsi="Neue Haas Grotesk Text Pro"/>
          <w:sz w:val="20"/>
          <w:szCs w:val="20"/>
        </w:rPr>
        <w:t xml:space="preserve">ublic </w:t>
      </w:r>
      <w:r w:rsidR="00E46F68" w:rsidRPr="001E625A">
        <w:rPr>
          <w:rFonts w:ascii="Neue Haas Grotesk Text Pro" w:hAnsi="Neue Haas Grotesk Text Pro"/>
          <w:sz w:val="20"/>
          <w:szCs w:val="20"/>
        </w:rPr>
        <w:t>O</w:t>
      </w:r>
      <w:r w:rsidR="005D2F2D" w:rsidRPr="001E625A">
        <w:rPr>
          <w:rFonts w:ascii="Neue Haas Grotesk Text Pro" w:hAnsi="Neue Haas Grotesk Text Pro"/>
          <w:sz w:val="20"/>
          <w:szCs w:val="20"/>
        </w:rPr>
        <w:t xml:space="preserve">ffering (DPO). </w:t>
      </w:r>
      <w:proofErr w:type="spellStart"/>
      <w:r w:rsidR="005D2F2D" w:rsidRPr="001E625A">
        <w:rPr>
          <w:rFonts w:ascii="Neue Haas Grotesk Text Pro" w:hAnsi="Neue Haas Grotesk Text Pro"/>
          <w:sz w:val="20"/>
          <w:szCs w:val="20"/>
        </w:rPr>
        <w:t>SolarRUs</w:t>
      </w:r>
      <w:proofErr w:type="spellEnd"/>
      <w:r w:rsidR="005D2F2D" w:rsidRPr="001E625A">
        <w:rPr>
          <w:rFonts w:ascii="Neue Haas Grotesk Text Pro" w:hAnsi="Neue Haas Grotesk Text Pro"/>
          <w:sz w:val="20"/>
          <w:szCs w:val="20"/>
        </w:rPr>
        <w:t xml:space="preserve"> would</w:t>
      </w:r>
      <w:r w:rsidR="00E46F68" w:rsidRPr="001E625A">
        <w:rPr>
          <w:rFonts w:ascii="Neue Haas Grotesk Text Pro" w:hAnsi="Neue Haas Grotesk Text Pro"/>
          <w:sz w:val="20"/>
          <w:szCs w:val="20"/>
        </w:rPr>
        <w:t xml:space="preserve"> utilize the</w:t>
      </w:r>
      <w:r w:rsidR="00C04AE0" w:rsidRPr="001E625A">
        <w:rPr>
          <w:rFonts w:ascii="Neue Haas Grotesk Text Pro" w:hAnsi="Neue Haas Grotesk Text Pro"/>
          <w:sz w:val="20"/>
          <w:szCs w:val="20"/>
        </w:rPr>
        <w:t xml:space="preserve"> Jumpstart Our Businesses Act (</w:t>
      </w:r>
      <w:r w:rsidR="00E46F68" w:rsidRPr="001E625A">
        <w:rPr>
          <w:rFonts w:ascii="Neue Haas Grotesk Text Pro" w:hAnsi="Neue Haas Grotesk Text Pro"/>
          <w:sz w:val="20"/>
          <w:szCs w:val="20"/>
        </w:rPr>
        <w:t>JOBS</w:t>
      </w:r>
      <w:r w:rsidR="00C04AE0" w:rsidRPr="001E625A">
        <w:rPr>
          <w:rFonts w:ascii="Neue Haas Grotesk Text Pro" w:hAnsi="Neue Haas Grotesk Text Pro"/>
          <w:sz w:val="20"/>
          <w:szCs w:val="20"/>
        </w:rPr>
        <w:t>)</w:t>
      </w:r>
      <w:r w:rsidR="00E46F68" w:rsidRPr="001E625A">
        <w:rPr>
          <w:rFonts w:ascii="Neue Haas Grotesk Text Pro" w:hAnsi="Neue Haas Grotesk Text Pro"/>
          <w:sz w:val="20"/>
          <w:szCs w:val="20"/>
        </w:rPr>
        <w:t xml:space="preserve"> Act</w:t>
      </w:r>
      <w:r w:rsidR="00B66C47" w:rsidRPr="001E625A">
        <w:rPr>
          <w:rFonts w:ascii="Neue Haas Grotesk Text Pro" w:hAnsi="Neue Haas Grotesk Text Pro"/>
          <w:sz w:val="20"/>
          <w:szCs w:val="20"/>
        </w:rPr>
        <w:t xml:space="preserve"> to offer security tokens to </w:t>
      </w:r>
      <w:r w:rsidR="00C80059" w:rsidRPr="001E625A">
        <w:rPr>
          <w:rFonts w:ascii="Neue Haas Grotesk Text Pro" w:hAnsi="Neue Haas Grotesk Text Pro"/>
          <w:sz w:val="20"/>
          <w:szCs w:val="20"/>
        </w:rPr>
        <w:t>both institutional and retail investors. “</w:t>
      </w:r>
      <w:r w:rsidR="00162D9E" w:rsidRPr="001E625A">
        <w:rPr>
          <w:rFonts w:ascii="Neue Haas Grotesk Text Pro" w:hAnsi="Neue Haas Grotesk Text Pro"/>
          <w:sz w:val="20"/>
          <w:szCs w:val="20"/>
        </w:rPr>
        <w:t xml:space="preserve">The JOBS Act allows companies to access funding in ways that were not allowed before due to </w:t>
      </w:r>
      <w:r w:rsidR="00C80059" w:rsidRPr="001E625A">
        <w:rPr>
          <w:rFonts w:ascii="Neue Haas Grotesk Text Pro" w:hAnsi="Neue Haas Grotesk Text Pro"/>
          <w:sz w:val="20"/>
          <w:szCs w:val="20"/>
        </w:rPr>
        <w:t xml:space="preserve">[SEC] </w:t>
      </w:r>
      <w:r w:rsidR="00162D9E" w:rsidRPr="001E625A">
        <w:rPr>
          <w:rFonts w:ascii="Neue Haas Grotesk Text Pro" w:hAnsi="Neue Haas Grotesk Text Pro"/>
          <w:sz w:val="20"/>
          <w:szCs w:val="20"/>
        </w:rPr>
        <w:t>securities regulations. It reduced regulation, including oversight and reporting, removed certain barriers, and allowed for new ways of accessing capital. It makes it easier for entrepreneurs to start businesses or grow their current businesses.</w:t>
      </w:r>
      <w:r w:rsidR="00C80059" w:rsidRPr="001E625A">
        <w:rPr>
          <w:rStyle w:val="FootnoteReference"/>
          <w:rFonts w:ascii="Neue Haas Grotesk Text Pro" w:hAnsi="Neue Haas Grotesk Text Pro"/>
          <w:sz w:val="20"/>
          <w:szCs w:val="20"/>
        </w:rPr>
        <w:footnoteReference w:id="11"/>
      </w:r>
      <w:r w:rsidR="00CC2673" w:rsidRPr="001E625A">
        <w:rPr>
          <w:rFonts w:ascii="Neue Haas Grotesk Text Pro" w:hAnsi="Neue Haas Grotesk Text Pro"/>
          <w:sz w:val="20"/>
          <w:szCs w:val="20"/>
        </w:rPr>
        <w:t xml:space="preserve"> This service is delivered in the CrowdPoint ecosystem via </w:t>
      </w:r>
      <w:r w:rsidR="00D33D17" w:rsidRPr="00517E8C">
        <w:rPr>
          <w:rFonts w:ascii="Neuropol X Lt" w:hAnsi="Neuropol X Lt"/>
          <w:sz w:val="20"/>
          <w:szCs w:val="20"/>
          <w:highlight w:val="yellow"/>
        </w:rPr>
        <w:t>crwd</w:t>
      </w:r>
      <w:r w:rsidR="00D33D17">
        <w:rPr>
          <w:rFonts w:ascii="Neuropol X Rg" w:hAnsi="Neuropol X Rg"/>
          <w:b/>
          <w:bCs/>
          <w:sz w:val="20"/>
          <w:szCs w:val="20"/>
          <w:highlight w:val="yellow"/>
        </w:rPr>
        <w:t>capital</w:t>
      </w:r>
      <w:r w:rsidR="00CC2673" w:rsidRPr="001E625A">
        <w:rPr>
          <w:rFonts w:ascii="Neue Haas Grotesk Text Pro" w:hAnsi="Neue Haas Grotesk Text Pro"/>
          <w:sz w:val="20"/>
          <w:szCs w:val="20"/>
        </w:rPr>
        <w:t>.</w:t>
      </w:r>
    </w:p>
    <w:p w14:paraId="7472539A" w14:textId="77777777" w:rsidR="00A04A05" w:rsidRPr="001E625A" w:rsidRDefault="00A04A05" w:rsidP="001E625A">
      <w:pPr>
        <w:pBdr>
          <w:top w:val="nil"/>
          <w:left w:val="nil"/>
          <w:bottom w:val="nil"/>
          <w:right w:val="nil"/>
          <w:between w:val="nil"/>
        </w:pBdr>
        <w:jc w:val="both"/>
        <w:rPr>
          <w:rFonts w:ascii="Neue Haas Grotesk Text Pro" w:hAnsi="Neue Haas Grotesk Text Pro"/>
          <w:sz w:val="20"/>
          <w:szCs w:val="20"/>
        </w:rPr>
      </w:pPr>
    </w:p>
    <w:p w14:paraId="675095F9" w14:textId="492353E7" w:rsidR="00EC6EEA" w:rsidRPr="001E625A" w:rsidRDefault="00B82E66" w:rsidP="001E625A">
      <w:pPr>
        <w:pBdr>
          <w:top w:val="nil"/>
          <w:left w:val="nil"/>
          <w:bottom w:val="nil"/>
          <w:right w:val="nil"/>
          <w:between w:val="nil"/>
        </w:pBdr>
        <w:jc w:val="both"/>
        <w:rPr>
          <w:rFonts w:ascii="Neue Haas Grotesk Text Pro" w:hAnsi="Neue Haas Grotesk Text Pro"/>
          <w:sz w:val="20"/>
          <w:szCs w:val="20"/>
        </w:rPr>
      </w:pPr>
      <w:proofErr w:type="spellStart"/>
      <w:r w:rsidRPr="001E625A">
        <w:rPr>
          <w:rFonts w:ascii="Neue Haas Grotesk Text Pro" w:hAnsi="Neue Haas Grotesk Text Pro"/>
          <w:sz w:val="20"/>
          <w:szCs w:val="20"/>
        </w:rPr>
        <w:lastRenderedPageBreak/>
        <w:t>SolarRUs</w:t>
      </w:r>
      <w:proofErr w:type="spellEnd"/>
      <w:r w:rsidRPr="001E625A">
        <w:rPr>
          <w:rFonts w:ascii="Neue Haas Grotesk Text Pro" w:hAnsi="Neue Haas Grotesk Text Pro"/>
          <w:sz w:val="20"/>
          <w:szCs w:val="20"/>
        </w:rPr>
        <w:t xml:space="preserve"> successfully raises growth capital through a Securities and Exchange Commission (SEC) regulated security token offering. </w:t>
      </w:r>
      <w:r w:rsidR="0024293C" w:rsidRPr="001E625A">
        <w:rPr>
          <w:rFonts w:ascii="Neue Haas Grotesk Text Pro" w:hAnsi="Neue Haas Grotesk Text Pro"/>
          <w:sz w:val="20"/>
          <w:szCs w:val="20"/>
        </w:rPr>
        <w:t xml:space="preserve">It did so by leveraging CrowdPoint’s database and other services to hyper-target investors interested in clean energy investments. </w:t>
      </w:r>
      <w:r w:rsidR="00186D8D" w:rsidRPr="001E625A">
        <w:rPr>
          <w:rFonts w:ascii="Neue Haas Grotesk Text Pro" w:hAnsi="Neue Haas Grotesk Text Pro"/>
          <w:sz w:val="20"/>
          <w:szCs w:val="20"/>
        </w:rPr>
        <w:t>Investors would learn of the security token offering through crwdwo</w:t>
      </w:r>
      <w:r w:rsidR="00405B6D" w:rsidRPr="001E625A">
        <w:rPr>
          <w:rFonts w:ascii="Neue Haas Grotesk Text Pro" w:hAnsi="Neue Haas Grotesk Text Pro"/>
          <w:sz w:val="20"/>
          <w:szCs w:val="20"/>
        </w:rPr>
        <w:t xml:space="preserve">rld or other communication mediums. </w:t>
      </w:r>
      <w:proofErr w:type="spellStart"/>
      <w:r w:rsidR="00CB13BD" w:rsidRPr="001E625A">
        <w:rPr>
          <w:rFonts w:ascii="Neue Haas Grotesk Text Pro" w:hAnsi="Neue Haas Grotesk Text Pro"/>
          <w:sz w:val="20"/>
          <w:szCs w:val="20"/>
        </w:rPr>
        <w:t>SolarRUs</w:t>
      </w:r>
      <w:proofErr w:type="spellEnd"/>
      <w:r w:rsidR="00CB13BD" w:rsidRPr="001E625A">
        <w:rPr>
          <w:rFonts w:ascii="Neue Haas Grotesk Text Pro" w:hAnsi="Neue Haas Grotesk Text Pro"/>
          <w:sz w:val="20"/>
          <w:szCs w:val="20"/>
        </w:rPr>
        <w:t xml:space="preserve"> wants to provide liquidity to its security token holders, so it lists them on exchanges under </w:t>
      </w:r>
      <w:r w:rsidR="00D33D17" w:rsidRPr="00517E8C">
        <w:rPr>
          <w:rFonts w:ascii="Neuropol X Lt" w:hAnsi="Neuropol X Lt"/>
          <w:sz w:val="20"/>
          <w:szCs w:val="20"/>
          <w:highlight w:val="yellow"/>
        </w:rPr>
        <w:t>crwd</w:t>
      </w:r>
      <w:r w:rsidR="00D33D17">
        <w:rPr>
          <w:rFonts w:ascii="Neuropol X Rg" w:hAnsi="Neuropol X Rg"/>
          <w:b/>
          <w:bCs/>
          <w:sz w:val="20"/>
          <w:szCs w:val="20"/>
          <w:highlight w:val="yellow"/>
        </w:rPr>
        <w:t>f</w:t>
      </w:r>
      <w:r w:rsidR="00D33D17" w:rsidRPr="00AB6E8A">
        <w:rPr>
          <w:rFonts w:ascii="Neuropol X Rg" w:hAnsi="Neuropol X Rg"/>
          <w:b/>
          <w:bCs/>
          <w:sz w:val="20"/>
          <w:szCs w:val="20"/>
          <w:highlight w:val="yellow"/>
        </w:rPr>
        <w:t>i</w:t>
      </w:r>
      <w:r w:rsidR="00D33D17">
        <w:rPr>
          <w:rFonts w:ascii="Neuropol X Rg" w:hAnsi="Neuropol X Rg"/>
          <w:b/>
          <w:bCs/>
          <w:sz w:val="20"/>
          <w:szCs w:val="20"/>
          <w:highlight w:val="yellow"/>
        </w:rPr>
        <w:t>nance</w:t>
      </w:r>
      <w:r w:rsidR="00CB13BD" w:rsidRPr="001E625A">
        <w:rPr>
          <w:rFonts w:ascii="Neue Haas Grotesk Text Pro" w:hAnsi="Neue Haas Grotesk Text Pro"/>
          <w:sz w:val="20"/>
          <w:szCs w:val="20"/>
        </w:rPr>
        <w:t xml:space="preserve">. </w:t>
      </w:r>
      <w:proofErr w:type="spellStart"/>
      <w:r w:rsidR="00CB13BD" w:rsidRPr="001E625A">
        <w:rPr>
          <w:rFonts w:ascii="Neue Haas Grotesk Text Pro" w:hAnsi="Neue Haas Grotesk Text Pro"/>
          <w:sz w:val="20"/>
          <w:szCs w:val="20"/>
        </w:rPr>
        <w:t>SolarRUs</w:t>
      </w:r>
      <w:proofErr w:type="spellEnd"/>
      <w:r w:rsidR="00CB13BD" w:rsidRPr="001E625A">
        <w:rPr>
          <w:rFonts w:ascii="Neue Haas Grotesk Text Pro" w:hAnsi="Neue Haas Grotesk Text Pro"/>
          <w:sz w:val="20"/>
          <w:szCs w:val="20"/>
        </w:rPr>
        <w:t xml:space="preserve"> has built its capital market. </w:t>
      </w:r>
    </w:p>
    <w:p w14:paraId="1809E829" w14:textId="77777777" w:rsidR="00593AD7" w:rsidRPr="001E625A" w:rsidRDefault="00593AD7" w:rsidP="001E625A">
      <w:pPr>
        <w:pBdr>
          <w:top w:val="nil"/>
          <w:left w:val="nil"/>
          <w:bottom w:val="nil"/>
          <w:right w:val="nil"/>
          <w:between w:val="nil"/>
        </w:pBdr>
        <w:jc w:val="both"/>
        <w:rPr>
          <w:rFonts w:ascii="Neue Haas Grotesk Text Pro" w:hAnsi="Neue Haas Grotesk Text Pro"/>
          <w:sz w:val="20"/>
          <w:szCs w:val="20"/>
        </w:rPr>
      </w:pPr>
    </w:p>
    <w:p w14:paraId="0665DEED" w14:textId="3125BD69" w:rsidR="00593AD7" w:rsidRPr="001E625A" w:rsidRDefault="00593AD7"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Now, </w:t>
      </w:r>
      <w:proofErr w:type="spellStart"/>
      <w:r w:rsidRPr="001E625A">
        <w:rPr>
          <w:rFonts w:ascii="Neue Haas Grotesk Text Pro" w:hAnsi="Neue Haas Grotesk Text Pro"/>
          <w:sz w:val="20"/>
          <w:szCs w:val="20"/>
        </w:rPr>
        <w:t>SolarRUs</w:t>
      </w:r>
      <w:proofErr w:type="spellEnd"/>
      <w:r w:rsidRPr="001E625A">
        <w:rPr>
          <w:rFonts w:ascii="Neue Haas Grotesk Text Pro" w:hAnsi="Neue Haas Grotesk Text Pro"/>
          <w:sz w:val="20"/>
          <w:szCs w:val="20"/>
        </w:rPr>
        <w:t xml:space="preserve"> wants to build its commercial market. </w:t>
      </w:r>
      <w:r w:rsidR="00150A6E" w:rsidRPr="001E625A">
        <w:rPr>
          <w:rFonts w:ascii="Neue Haas Grotesk Text Pro" w:hAnsi="Neue Haas Grotesk Text Pro"/>
          <w:sz w:val="20"/>
          <w:szCs w:val="20"/>
        </w:rPr>
        <w:t xml:space="preserve">The company thinks that it can gain market share by having its own coin. The CrowdPoint ecosystem delivers this by </w:t>
      </w:r>
      <w:r w:rsidR="00582F92" w:rsidRPr="001E625A">
        <w:rPr>
          <w:rFonts w:ascii="Neue Haas Grotesk Text Pro" w:hAnsi="Neue Haas Grotesk Text Pro"/>
          <w:sz w:val="20"/>
          <w:szCs w:val="20"/>
        </w:rPr>
        <w:t xml:space="preserve">helping </w:t>
      </w:r>
      <w:proofErr w:type="spellStart"/>
      <w:r w:rsidR="00582F92" w:rsidRPr="001E625A">
        <w:rPr>
          <w:rFonts w:ascii="Neue Haas Grotesk Text Pro" w:hAnsi="Neue Haas Grotesk Text Pro"/>
          <w:sz w:val="20"/>
          <w:szCs w:val="20"/>
        </w:rPr>
        <w:t>SolarRUs</w:t>
      </w:r>
      <w:proofErr w:type="spellEnd"/>
      <w:r w:rsidR="00582F92" w:rsidRPr="001E625A">
        <w:rPr>
          <w:rFonts w:ascii="Neue Haas Grotesk Text Pro" w:hAnsi="Neue Haas Grotesk Text Pro"/>
          <w:sz w:val="20"/>
          <w:szCs w:val="20"/>
        </w:rPr>
        <w:t xml:space="preserve"> create a merchant coin. These are digital securities associated with a special class of shares for the issuing entity. These securities behave as transaction processors exclusive to the issuing entity (i.e., the merchant coins are a proprietary payment rail for a company). Merchant coins are essentially “</w:t>
      </w:r>
      <w:proofErr w:type="spellStart"/>
      <w:r w:rsidR="00582F92" w:rsidRPr="001E625A">
        <w:rPr>
          <w:rFonts w:ascii="Neue Haas Grotesk Text Pro" w:hAnsi="Neue Haas Grotesk Text Pro"/>
          <w:sz w:val="20"/>
          <w:szCs w:val="20"/>
        </w:rPr>
        <w:t>stablecoins</w:t>
      </w:r>
      <w:proofErr w:type="spellEnd"/>
      <w:r w:rsidR="00582F92" w:rsidRPr="001E625A">
        <w:rPr>
          <w:rFonts w:ascii="Neue Haas Grotesk Text Pro" w:hAnsi="Neue Haas Grotesk Text Pro"/>
          <w:sz w:val="20"/>
          <w:szCs w:val="20"/>
        </w:rPr>
        <w:t xml:space="preserve">” that are pegged to cash or a cash equivalent. Since merchant coins are powered by Vogon, they can be settled instantly and for minimal fees. </w:t>
      </w:r>
    </w:p>
    <w:p w14:paraId="41DA442D" w14:textId="77777777" w:rsidR="00FE119C" w:rsidRPr="001E625A" w:rsidRDefault="00FE119C" w:rsidP="001E625A">
      <w:pPr>
        <w:pBdr>
          <w:top w:val="nil"/>
          <w:left w:val="nil"/>
          <w:bottom w:val="nil"/>
          <w:right w:val="nil"/>
          <w:between w:val="nil"/>
        </w:pBdr>
        <w:jc w:val="both"/>
        <w:rPr>
          <w:rFonts w:ascii="Neue Haas Grotesk Text Pro" w:hAnsi="Neue Haas Grotesk Text Pro"/>
          <w:sz w:val="20"/>
          <w:szCs w:val="20"/>
        </w:rPr>
      </w:pPr>
    </w:p>
    <w:p w14:paraId="6F837187" w14:textId="42CD9435" w:rsidR="00FE119C" w:rsidRPr="001E625A" w:rsidRDefault="00FE119C" w:rsidP="001E625A">
      <w:pPr>
        <w:pBdr>
          <w:top w:val="nil"/>
          <w:left w:val="nil"/>
          <w:bottom w:val="nil"/>
          <w:right w:val="nil"/>
          <w:between w:val="nil"/>
        </w:pBdr>
        <w:jc w:val="both"/>
        <w:rPr>
          <w:rFonts w:ascii="Neue Haas Grotesk Text Pro" w:hAnsi="Neue Haas Grotesk Text Pro"/>
          <w:sz w:val="20"/>
          <w:szCs w:val="20"/>
        </w:rPr>
      </w:pPr>
      <w:proofErr w:type="spellStart"/>
      <w:r w:rsidRPr="001E625A">
        <w:rPr>
          <w:rFonts w:ascii="Neue Haas Grotesk Text Pro" w:hAnsi="Neue Haas Grotesk Text Pro"/>
          <w:sz w:val="20"/>
          <w:szCs w:val="20"/>
        </w:rPr>
        <w:t>SolarRUs</w:t>
      </w:r>
      <w:proofErr w:type="spellEnd"/>
      <w:r w:rsidRPr="001E625A">
        <w:rPr>
          <w:rFonts w:ascii="Neue Haas Grotesk Text Pro" w:hAnsi="Neue Haas Grotesk Text Pro"/>
          <w:sz w:val="20"/>
          <w:szCs w:val="20"/>
        </w:rPr>
        <w:t xml:space="preserve"> incentivizes customers </w:t>
      </w:r>
      <w:r w:rsidR="00F44107" w:rsidRPr="001E625A">
        <w:rPr>
          <w:rFonts w:ascii="Neue Haas Grotesk Text Pro" w:hAnsi="Neue Haas Grotesk Text Pro"/>
          <w:sz w:val="20"/>
          <w:szCs w:val="20"/>
        </w:rPr>
        <w:t xml:space="preserve">and partner vendors </w:t>
      </w:r>
      <w:r w:rsidRPr="001E625A">
        <w:rPr>
          <w:rFonts w:ascii="Neue Haas Grotesk Text Pro" w:hAnsi="Neue Haas Grotesk Text Pro"/>
          <w:sz w:val="20"/>
          <w:szCs w:val="20"/>
        </w:rPr>
        <w:t xml:space="preserve">to </w:t>
      </w:r>
      <w:r w:rsidR="00F44107" w:rsidRPr="001E625A">
        <w:rPr>
          <w:rFonts w:ascii="Neue Haas Grotesk Text Pro" w:hAnsi="Neue Haas Grotesk Text Pro"/>
          <w:sz w:val="20"/>
          <w:szCs w:val="20"/>
        </w:rPr>
        <w:t xml:space="preserve">do business with </w:t>
      </w:r>
      <w:proofErr w:type="spellStart"/>
      <w:r w:rsidR="00F44107" w:rsidRPr="001E625A">
        <w:rPr>
          <w:rFonts w:ascii="Neue Haas Grotesk Text Pro" w:hAnsi="Neue Haas Grotesk Text Pro"/>
          <w:sz w:val="20"/>
          <w:szCs w:val="20"/>
        </w:rPr>
        <w:t>SolarRUs</w:t>
      </w:r>
      <w:proofErr w:type="spellEnd"/>
      <w:r w:rsidRPr="001E625A">
        <w:rPr>
          <w:rFonts w:ascii="Neue Haas Grotesk Text Pro" w:hAnsi="Neue Haas Grotesk Text Pro"/>
          <w:sz w:val="20"/>
          <w:szCs w:val="20"/>
        </w:rPr>
        <w:t xml:space="preserve"> through merchant coins, since doing so gains the customers </w:t>
      </w:r>
      <w:r w:rsidR="00F44107" w:rsidRPr="001E625A">
        <w:rPr>
          <w:rFonts w:ascii="Neue Haas Grotesk Text Pro" w:hAnsi="Neue Haas Grotesk Text Pro"/>
          <w:sz w:val="20"/>
          <w:szCs w:val="20"/>
        </w:rPr>
        <w:t xml:space="preserve">/ partners </w:t>
      </w:r>
      <w:r w:rsidRPr="001E625A">
        <w:rPr>
          <w:rFonts w:ascii="Neue Haas Grotesk Text Pro" w:hAnsi="Neue Haas Grotesk Text Pro"/>
          <w:sz w:val="20"/>
          <w:szCs w:val="20"/>
        </w:rPr>
        <w:t xml:space="preserve">discounts, perks, and other benefits. </w:t>
      </w:r>
      <w:proofErr w:type="spellStart"/>
      <w:r w:rsidR="002E7C27" w:rsidRPr="001E625A">
        <w:rPr>
          <w:rFonts w:ascii="Neue Haas Grotesk Text Pro" w:hAnsi="Neue Haas Grotesk Text Pro"/>
          <w:sz w:val="20"/>
          <w:szCs w:val="20"/>
        </w:rPr>
        <w:t>SolarRUs</w:t>
      </w:r>
      <w:proofErr w:type="spellEnd"/>
      <w:r w:rsidR="002E7C27" w:rsidRPr="001E625A">
        <w:rPr>
          <w:rFonts w:ascii="Neue Haas Grotesk Text Pro" w:hAnsi="Neue Haas Grotesk Text Pro"/>
          <w:sz w:val="20"/>
          <w:szCs w:val="20"/>
        </w:rPr>
        <w:t xml:space="preserve"> can deliver these added benefits thanks for increased market share from customers who want the perks of paying in merchant coins. </w:t>
      </w:r>
    </w:p>
    <w:p w14:paraId="2E548357" w14:textId="77777777" w:rsidR="00DA0539" w:rsidRPr="001E625A" w:rsidRDefault="00DA0539" w:rsidP="001E625A">
      <w:pPr>
        <w:pBdr>
          <w:top w:val="nil"/>
          <w:left w:val="nil"/>
          <w:bottom w:val="nil"/>
          <w:right w:val="nil"/>
          <w:between w:val="nil"/>
        </w:pBdr>
        <w:jc w:val="both"/>
        <w:rPr>
          <w:rFonts w:ascii="Neue Haas Grotesk Text Pro" w:hAnsi="Neue Haas Grotesk Text Pro"/>
          <w:sz w:val="20"/>
          <w:szCs w:val="20"/>
        </w:rPr>
      </w:pPr>
    </w:p>
    <w:p w14:paraId="4B1B922D" w14:textId="55A0CAF9" w:rsidR="00DA0539" w:rsidRPr="001E625A" w:rsidRDefault="00DA0539" w:rsidP="001E625A">
      <w:pPr>
        <w:pBdr>
          <w:top w:val="nil"/>
          <w:left w:val="nil"/>
          <w:bottom w:val="nil"/>
          <w:right w:val="nil"/>
          <w:between w:val="nil"/>
        </w:pBdr>
        <w:jc w:val="both"/>
        <w:rPr>
          <w:rFonts w:ascii="Neue Haas Grotesk Text Pro" w:hAnsi="Neue Haas Grotesk Text Pro"/>
          <w:sz w:val="20"/>
          <w:szCs w:val="20"/>
        </w:rPr>
      </w:pPr>
      <w:proofErr w:type="spellStart"/>
      <w:r w:rsidRPr="001E625A">
        <w:rPr>
          <w:rFonts w:ascii="Neue Haas Grotesk Text Pro" w:hAnsi="Neue Haas Grotesk Text Pro"/>
          <w:sz w:val="20"/>
          <w:szCs w:val="20"/>
        </w:rPr>
        <w:t>SolarRUs</w:t>
      </w:r>
      <w:proofErr w:type="spellEnd"/>
      <w:r w:rsidRPr="001E625A">
        <w:rPr>
          <w:rFonts w:ascii="Neue Haas Grotesk Text Pro" w:hAnsi="Neue Haas Grotesk Text Pro"/>
          <w:sz w:val="20"/>
          <w:szCs w:val="20"/>
        </w:rPr>
        <w:t xml:space="preserve"> further builds its commercial markets by building a blockchain-powered online marketplace via </w:t>
      </w:r>
      <w:r w:rsidR="00D33D17" w:rsidRPr="00517E8C">
        <w:rPr>
          <w:rFonts w:ascii="Neuropol X Lt" w:hAnsi="Neuropol X Lt"/>
          <w:sz w:val="20"/>
          <w:szCs w:val="20"/>
          <w:highlight w:val="yellow"/>
        </w:rPr>
        <w:t>crwd</w:t>
      </w:r>
      <w:r w:rsidR="00D33D17">
        <w:rPr>
          <w:rFonts w:ascii="Neuropol X Rg" w:hAnsi="Neuropol X Rg"/>
          <w:b/>
          <w:bCs/>
          <w:sz w:val="20"/>
          <w:szCs w:val="20"/>
          <w:highlight w:val="yellow"/>
        </w:rPr>
        <w:t>market</w:t>
      </w:r>
      <w:r w:rsidRPr="001E625A">
        <w:rPr>
          <w:rFonts w:ascii="Neue Haas Grotesk Text Pro" w:hAnsi="Neue Haas Grotesk Text Pro"/>
          <w:sz w:val="20"/>
          <w:szCs w:val="20"/>
        </w:rPr>
        <w:t xml:space="preserve">. The company uses </w:t>
      </w:r>
      <w:r w:rsidR="00D33D17" w:rsidRPr="00517E8C">
        <w:rPr>
          <w:rFonts w:ascii="Neuropol X Lt" w:hAnsi="Neuropol X Lt"/>
          <w:sz w:val="20"/>
          <w:szCs w:val="20"/>
          <w:highlight w:val="yellow"/>
        </w:rPr>
        <w:t>crwd</w:t>
      </w:r>
      <w:r w:rsidR="00D33D17" w:rsidRPr="00AB6E8A">
        <w:rPr>
          <w:rFonts w:ascii="Neuropol X Rg" w:hAnsi="Neuropol X Rg"/>
          <w:b/>
          <w:bCs/>
          <w:sz w:val="20"/>
          <w:szCs w:val="20"/>
          <w:highlight w:val="yellow"/>
        </w:rPr>
        <w:t>uni</w:t>
      </w:r>
      <w:r w:rsidR="00D33D17">
        <w:rPr>
          <w:rFonts w:ascii="Neuropol X Rg" w:hAnsi="Neuropol X Rg"/>
          <w:b/>
          <w:bCs/>
          <w:sz w:val="20"/>
          <w:szCs w:val="20"/>
          <w:highlight w:val="yellow"/>
        </w:rPr>
        <w:t>ts</w:t>
      </w:r>
      <w:r w:rsidRPr="001E625A">
        <w:rPr>
          <w:rFonts w:ascii="Neue Haas Grotesk Text Pro" w:hAnsi="Neue Haas Grotesk Text Pro"/>
          <w:sz w:val="20"/>
          <w:szCs w:val="20"/>
        </w:rPr>
        <w:t xml:space="preserve"> to not on</w:t>
      </w:r>
      <w:r w:rsidR="009B5F67" w:rsidRPr="001E625A">
        <w:rPr>
          <w:rFonts w:ascii="Neue Haas Grotesk Text Pro" w:hAnsi="Neue Haas Grotesk Text Pro"/>
          <w:sz w:val="20"/>
          <w:szCs w:val="20"/>
        </w:rPr>
        <w:t xml:space="preserve">ly pay for this platform, but also to leverage CrowdPoint’s database to identify and hyper-target potential customers based on their interests </w:t>
      </w:r>
      <w:r w:rsidR="00D23281" w:rsidRPr="001E625A">
        <w:rPr>
          <w:rFonts w:ascii="Neue Haas Grotesk Text Pro" w:hAnsi="Neue Haas Grotesk Text Pro"/>
          <w:sz w:val="20"/>
          <w:szCs w:val="20"/>
        </w:rPr>
        <w:t xml:space="preserve">as identified in their </w:t>
      </w:r>
      <w:proofErr w:type="spellStart"/>
      <w:r w:rsidR="00D33D17" w:rsidRPr="00517E8C">
        <w:rPr>
          <w:rFonts w:ascii="Neuropol X Lt" w:hAnsi="Neuropol X Lt"/>
          <w:sz w:val="20"/>
          <w:szCs w:val="20"/>
          <w:highlight w:val="yellow"/>
        </w:rPr>
        <w:t>crwd</w:t>
      </w:r>
      <w:r w:rsidR="00D33D17" w:rsidRPr="00AB6E8A">
        <w:rPr>
          <w:rFonts w:ascii="Neuropol X Rg" w:hAnsi="Neuropol X Rg"/>
          <w:b/>
          <w:bCs/>
          <w:sz w:val="20"/>
          <w:szCs w:val="20"/>
          <w:highlight w:val="yellow"/>
        </w:rPr>
        <w:t>i</w:t>
      </w:r>
      <w:r w:rsidR="00D33D17">
        <w:rPr>
          <w:rFonts w:ascii="Neuropol X Rg" w:hAnsi="Neuropol X Rg"/>
          <w:b/>
          <w:bCs/>
          <w:sz w:val="20"/>
          <w:szCs w:val="20"/>
          <w:highlight w:val="yellow"/>
        </w:rPr>
        <w:t>d</w:t>
      </w:r>
      <w:r w:rsidR="00D33D17">
        <w:rPr>
          <w:rFonts w:ascii="Neuropol X Rg" w:hAnsi="Neuropol X Rg"/>
          <w:b/>
          <w:bCs/>
          <w:sz w:val="20"/>
          <w:szCs w:val="20"/>
          <w:highlight w:val="yellow"/>
        </w:rPr>
        <w:t>s</w:t>
      </w:r>
      <w:proofErr w:type="spellEnd"/>
      <w:r w:rsidR="00D23281" w:rsidRPr="001E625A">
        <w:rPr>
          <w:rFonts w:ascii="Neue Haas Grotesk Text Pro" w:hAnsi="Neue Haas Grotesk Text Pro"/>
          <w:sz w:val="20"/>
          <w:szCs w:val="20"/>
        </w:rPr>
        <w:t xml:space="preserve">. </w:t>
      </w:r>
      <w:r w:rsidR="00241E42" w:rsidRPr="001E625A">
        <w:rPr>
          <w:rFonts w:ascii="Neue Haas Grotesk Text Pro" w:hAnsi="Neue Haas Grotesk Text Pro"/>
          <w:sz w:val="20"/>
          <w:szCs w:val="20"/>
        </w:rPr>
        <w:t xml:space="preserve">Customers whose identities were used to drive commerce to </w:t>
      </w:r>
      <w:proofErr w:type="spellStart"/>
      <w:r w:rsidR="00241E42" w:rsidRPr="001E625A">
        <w:rPr>
          <w:rFonts w:ascii="Neue Haas Grotesk Text Pro" w:hAnsi="Neue Haas Grotesk Text Pro"/>
          <w:sz w:val="20"/>
          <w:szCs w:val="20"/>
        </w:rPr>
        <w:t>SolarRUs</w:t>
      </w:r>
      <w:proofErr w:type="spellEnd"/>
      <w:r w:rsidR="00241E42" w:rsidRPr="001E625A">
        <w:rPr>
          <w:rFonts w:ascii="Neue Haas Grotesk Text Pro" w:hAnsi="Neue Haas Grotesk Text Pro"/>
          <w:sz w:val="20"/>
          <w:szCs w:val="20"/>
        </w:rPr>
        <w:t xml:space="preserve"> will receives rewards when transactions are completed. </w:t>
      </w:r>
    </w:p>
    <w:p w14:paraId="7C9F1FC3" w14:textId="77777777" w:rsidR="00BF6DEE" w:rsidRPr="001E625A" w:rsidRDefault="00BF6DEE" w:rsidP="001E625A">
      <w:pPr>
        <w:pBdr>
          <w:top w:val="nil"/>
          <w:left w:val="nil"/>
          <w:bottom w:val="nil"/>
          <w:right w:val="nil"/>
          <w:between w:val="nil"/>
        </w:pBdr>
        <w:jc w:val="both"/>
        <w:rPr>
          <w:rFonts w:ascii="Neue Haas Grotesk Text Pro" w:hAnsi="Neue Haas Grotesk Text Pro"/>
          <w:sz w:val="20"/>
          <w:szCs w:val="20"/>
        </w:rPr>
      </w:pPr>
    </w:p>
    <w:p w14:paraId="3640FB73" w14:textId="4FE69F7D" w:rsidR="00D54E58" w:rsidRPr="001E625A" w:rsidRDefault="00BF6DEE"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In addition, to merchant coins, </w:t>
      </w:r>
      <w:proofErr w:type="spellStart"/>
      <w:r w:rsidRPr="001E625A">
        <w:rPr>
          <w:rFonts w:ascii="Neue Haas Grotesk Text Pro" w:hAnsi="Neue Haas Grotesk Text Pro"/>
          <w:sz w:val="20"/>
          <w:szCs w:val="20"/>
        </w:rPr>
        <w:t>SolarRUs</w:t>
      </w:r>
      <w:proofErr w:type="spellEnd"/>
      <w:r w:rsidRPr="001E625A">
        <w:rPr>
          <w:rFonts w:ascii="Neue Haas Grotesk Text Pro" w:hAnsi="Neue Haas Grotesk Text Pro"/>
          <w:sz w:val="20"/>
          <w:szCs w:val="20"/>
        </w:rPr>
        <w:t xml:space="preserve"> could utilize CrowdPoint’s technology services</w:t>
      </w:r>
      <w:r w:rsidR="006771D7" w:rsidRPr="001E625A">
        <w:rPr>
          <w:rFonts w:ascii="Neue Haas Grotesk Text Pro" w:hAnsi="Neue Haas Grotesk Text Pro"/>
          <w:sz w:val="20"/>
          <w:szCs w:val="20"/>
        </w:rPr>
        <w:t xml:space="preserve"> (</w:t>
      </w:r>
      <w:proofErr w:type="spellStart"/>
      <w:r w:rsidR="00D33D17" w:rsidRPr="00517E8C">
        <w:rPr>
          <w:rFonts w:ascii="Neuropol X Lt" w:hAnsi="Neuropol X Lt"/>
          <w:sz w:val="20"/>
          <w:szCs w:val="20"/>
          <w:highlight w:val="yellow"/>
        </w:rPr>
        <w:t>crwd</w:t>
      </w:r>
      <w:r w:rsidR="00D33D17" w:rsidRPr="00AB6E8A">
        <w:rPr>
          <w:rFonts w:ascii="Neuropol X Rg" w:hAnsi="Neuropol X Rg"/>
          <w:b/>
          <w:bCs/>
          <w:sz w:val="20"/>
          <w:szCs w:val="20"/>
          <w:highlight w:val="yellow"/>
        </w:rPr>
        <w:t>i</w:t>
      </w:r>
      <w:r w:rsidR="00D33D17">
        <w:rPr>
          <w:rFonts w:ascii="Neuropol X Rg" w:hAnsi="Neuropol X Rg"/>
          <w:b/>
          <w:bCs/>
          <w:sz w:val="20"/>
          <w:szCs w:val="20"/>
          <w:highlight w:val="yellow"/>
        </w:rPr>
        <w:t>s</w:t>
      </w:r>
      <w:r w:rsidR="00D33D17">
        <w:rPr>
          <w:rFonts w:ascii="Neuropol X Rg" w:hAnsi="Neuropol X Rg"/>
          <w:b/>
          <w:bCs/>
          <w:sz w:val="20"/>
          <w:szCs w:val="20"/>
        </w:rPr>
        <w:t>ystems</w:t>
      </w:r>
      <w:proofErr w:type="spellEnd"/>
      <w:r w:rsidR="006771D7" w:rsidRPr="001E625A">
        <w:rPr>
          <w:rFonts w:ascii="Neue Haas Grotesk Text Pro" w:hAnsi="Neue Haas Grotesk Text Pro"/>
          <w:sz w:val="20"/>
          <w:szCs w:val="20"/>
        </w:rPr>
        <w:t>)</w:t>
      </w:r>
      <w:r w:rsidRPr="001E625A">
        <w:rPr>
          <w:rFonts w:ascii="Neue Haas Grotesk Text Pro" w:hAnsi="Neue Haas Grotesk Text Pro"/>
          <w:sz w:val="20"/>
          <w:szCs w:val="20"/>
        </w:rPr>
        <w:t xml:space="preserve"> to issue other digital assets such as tokenized </w:t>
      </w:r>
      <w:r w:rsidR="00D54E58" w:rsidRPr="001E625A">
        <w:rPr>
          <w:rFonts w:ascii="Neue Haas Grotesk Text Pro" w:hAnsi="Neue Haas Grotesk Text Pro"/>
          <w:sz w:val="20"/>
          <w:szCs w:val="20"/>
        </w:rPr>
        <w:t xml:space="preserve">solar renewable energy certificates (SRECs). </w:t>
      </w:r>
      <w:proofErr w:type="gramStart"/>
      <w:r w:rsidR="00E67191" w:rsidRPr="001E625A">
        <w:rPr>
          <w:rFonts w:ascii="Neue Haas Grotesk Text Pro" w:hAnsi="Neue Haas Grotesk Text Pro"/>
          <w:sz w:val="20"/>
          <w:szCs w:val="20"/>
        </w:rPr>
        <w:t>Similar to</w:t>
      </w:r>
      <w:proofErr w:type="gramEnd"/>
      <w:r w:rsidR="00E67191" w:rsidRPr="001E625A">
        <w:rPr>
          <w:rFonts w:ascii="Neue Haas Grotesk Text Pro" w:hAnsi="Neue Haas Grotesk Text Pro"/>
          <w:sz w:val="20"/>
          <w:szCs w:val="20"/>
        </w:rPr>
        <w:t xml:space="preserve"> carbon credits, </w:t>
      </w:r>
      <w:r w:rsidR="00D54E58" w:rsidRPr="001E625A">
        <w:rPr>
          <w:rFonts w:ascii="Neue Haas Grotesk Text Pro" w:hAnsi="Neue Haas Grotesk Text Pro"/>
          <w:sz w:val="20"/>
          <w:szCs w:val="20"/>
        </w:rPr>
        <w:t>SRECs are a performance-based solar incentive that allow</w:t>
      </w:r>
      <w:r w:rsidR="00F8121E" w:rsidRPr="001E625A">
        <w:rPr>
          <w:rFonts w:ascii="Neue Haas Grotesk Text Pro" w:hAnsi="Neue Haas Grotesk Text Pro"/>
          <w:sz w:val="20"/>
          <w:szCs w:val="20"/>
        </w:rPr>
        <w:t xml:space="preserve"> solar energy producers (e.g., solar homeowners) to </w:t>
      </w:r>
      <w:r w:rsidR="00D54E58" w:rsidRPr="001E625A">
        <w:rPr>
          <w:rFonts w:ascii="Neue Haas Grotesk Text Pro" w:hAnsi="Neue Haas Grotesk Text Pro"/>
          <w:sz w:val="20"/>
          <w:szCs w:val="20"/>
        </w:rPr>
        <w:t>earn additional income</w:t>
      </w:r>
      <w:r w:rsidR="00F8121E" w:rsidRPr="001E625A">
        <w:rPr>
          <w:rFonts w:ascii="Neue Haas Grotesk Text Pro" w:hAnsi="Neue Haas Grotesk Text Pro"/>
          <w:sz w:val="20"/>
          <w:szCs w:val="20"/>
        </w:rPr>
        <w:t xml:space="preserve">. </w:t>
      </w:r>
      <w:proofErr w:type="spellStart"/>
      <w:r w:rsidR="00F8121E" w:rsidRPr="001E625A">
        <w:rPr>
          <w:rFonts w:ascii="Neue Haas Grotesk Text Pro" w:hAnsi="Neue Haas Grotesk Text Pro"/>
          <w:sz w:val="20"/>
          <w:szCs w:val="20"/>
        </w:rPr>
        <w:t>SolarRUs</w:t>
      </w:r>
      <w:proofErr w:type="spellEnd"/>
      <w:r w:rsidR="00F8121E" w:rsidRPr="001E625A">
        <w:rPr>
          <w:rFonts w:ascii="Neue Haas Grotesk Text Pro" w:hAnsi="Neue Haas Grotesk Text Pro"/>
          <w:sz w:val="20"/>
          <w:szCs w:val="20"/>
        </w:rPr>
        <w:t xml:space="preserve"> could create tokenized SRECs for its customers and then list these instruments on exchanges within CrowdPoint</w:t>
      </w:r>
      <w:r w:rsidR="00F3391B" w:rsidRPr="001E625A">
        <w:rPr>
          <w:rFonts w:ascii="Neue Haas Grotesk Text Pro" w:hAnsi="Neue Haas Grotesk Text Pro"/>
          <w:sz w:val="20"/>
          <w:szCs w:val="20"/>
        </w:rPr>
        <w:t xml:space="preserve">. </w:t>
      </w:r>
      <w:proofErr w:type="spellStart"/>
      <w:r w:rsidR="00F3391B" w:rsidRPr="001E625A">
        <w:rPr>
          <w:rFonts w:ascii="Neue Haas Grotesk Text Pro" w:hAnsi="Neue Haas Grotesk Text Pro"/>
          <w:sz w:val="20"/>
          <w:szCs w:val="20"/>
        </w:rPr>
        <w:t>SolarRUs</w:t>
      </w:r>
      <w:proofErr w:type="spellEnd"/>
      <w:r w:rsidR="00F3391B" w:rsidRPr="001E625A">
        <w:rPr>
          <w:rFonts w:ascii="Neue Haas Grotesk Text Pro" w:hAnsi="Neue Haas Grotesk Text Pro"/>
          <w:sz w:val="20"/>
          <w:szCs w:val="20"/>
        </w:rPr>
        <w:t xml:space="preserve"> customers would </w:t>
      </w:r>
      <w:r w:rsidR="00E87247" w:rsidRPr="001E625A">
        <w:rPr>
          <w:rFonts w:ascii="Neue Haas Grotesk Text Pro" w:hAnsi="Neue Haas Grotesk Text Pro"/>
          <w:sz w:val="20"/>
          <w:szCs w:val="20"/>
        </w:rPr>
        <w:t xml:space="preserve">capture additional income from the SRECs they trade, and </w:t>
      </w:r>
      <w:proofErr w:type="spellStart"/>
      <w:r w:rsidR="00E87247" w:rsidRPr="001E625A">
        <w:rPr>
          <w:rFonts w:ascii="Neue Haas Grotesk Text Pro" w:hAnsi="Neue Haas Grotesk Text Pro"/>
          <w:sz w:val="20"/>
          <w:szCs w:val="20"/>
        </w:rPr>
        <w:t>SolarRUs</w:t>
      </w:r>
      <w:proofErr w:type="spellEnd"/>
      <w:r w:rsidR="00E87247" w:rsidRPr="001E625A">
        <w:rPr>
          <w:rFonts w:ascii="Neue Haas Grotesk Text Pro" w:hAnsi="Neue Haas Grotesk Text Pro"/>
          <w:sz w:val="20"/>
          <w:szCs w:val="20"/>
        </w:rPr>
        <w:t xml:space="preserve"> would be able to differentiate itself from other solar companies and </w:t>
      </w:r>
      <w:r w:rsidR="009D50D4" w:rsidRPr="001E625A">
        <w:rPr>
          <w:rFonts w:ascii="Neue Haas Grotesk Text Pro" w:hAnsi="Neue Haas Grotesk Text Pro"/>
          <w:sz w:val="20"/>
          <w:szCs w:val="20"/>
        </w:rPr>
        <w:t xml:space="preserve">gain market share as a result. </w:t>
      </w:r>
    </w:p>
    <w:p w14:paraId="5910CE42" w14:textId="77777777" w:rsidR="00C004A6" w:rsidRPr="001E625A" w:rsidRDefault="00C004A6" w:rsidP="001E625A">
      <w:pPr>
        <w:pBdr>
          <w:top w:val="nil"/>
          <w:left w:val="nil"/>
          <w:bottom w:val="nil"/>
          <w:right w:val="nil"/>
          <w:between w:val="nil"/>
        </w:pBdr>
        <w:jc w:val="both"/>
        <w:rPr>
          <w:rFonts w:ascii="Neue Haas Grotesk Text Pro" w:hAnsi="Neue Haas Grotesk Text Pro"/>
          <w:sz w:val="20"/>
          <w:szCs w:val="20"/>
        </w:rPr>
      </w:pPr>
    </w:p>
    <w:p w14:paraId="59B09703" w14:textId="7E8D3279" w:rsidR="00C004A6" w:rsidRPr="001E625A" w:rsidRDefault="00C004A6"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Separately, </w:t>
      </w:r>
      <w:r w:rsidR="00A637C2" w:rsidRPr="001E625A">
        <w:rPr>
          <w:rFonts w:ascii="Neue Haas Grotesk Text Pro" w:hAnsi="Neue Haas Grotesk Text Pro"/>
          <w:sz w:val="20"/>
          <w:szCs w:val="20"/>
        </w:rPr>
        <w:t>a bank operating in the CrowdPoint ecosystem could</w:t>
      </w:r>
      <w:r w:rsidR="00C515B8" w:rsidRPr="001E625A">
        <w:rPr>
          <w:rFonts w:ascii="Neue Haas Grotesk Text Pro" w:hAnsi="Neue Haas Grotesk Text Pro"/>
          <w:sz w:val="20"/>
          <w:szCs w:val="20"/>
        </w:rPr>
        <w:t xml:space="preserve"> </w:t>
      </w:r>
      <w:r w:rsidR="0067287D" w:rsidRPr="001E625A">
        <w:rPr>
          <w:rFonts w:ascii="Neue Haas Grotesk Text Pro" w:hAnsi="Neue Haas Grotesk Text Pro"/>
          <w:sz w:val="20"/>
          <w:szCs w:val="20"/>
        </w:rPr>
        <w:t xml:space="preserve">purchase </w:t>
      </w:r>
      <w:r w:rsidR="001A23C4" w:rsidRPr="001E625A">
        <w:rPr>
          <w:rFonts w:ascii="Neue Haas Grotesk Text Pro" w:hAnsi="Neue Haas Grotesk Text Pro"/>
          <w:sz w:val="20"/>
          <w:szCs w:val="20"/>
        </w:rPr>
        <w:t>solar renewable energy certificates and bundle them to create green bonds.</w:t>
      </w:r>
      <w:r w:rsidR="00266139" w:rsidRPr="001E625A">
        <w:rPr>
          <w:rFonts w:ascii="Neue Haas Grotesk Text Pro" w:hAnsi="Neue Haas Grotesk Text Pro"/>
          <w:sz w:val="20"/>
          <w:szCs w:val="20"/>
        </w:rPr>
        <w:t xml:space="preserve"> The bank would essentially </w:t>
      </w:r>
      <w:r w:rsidR="00A36CFB" w:rsidRPr="001E625A">
        <w:rPr>
          <w:rFonts w:ascii="Neue Haas Grotesk Text Pro" w:hAnsi="Neue Haas Grotesk Text Pro"/>
          <w:sz w:val="20"/>
          <w:szCs w:val="20"/>
        </w:rPr>
        <w:t xml:space="preserve">purchase the rights to </w:t>
      </w:r>
      <w:r w:rsidR="00E46EA4" w:rsidRPr="001E625A">
        <w:rPr>
          <w:rFonts w:ascii="Neue Haas Grotesk Text Pro" w:hAnsi="Neue Haas Grotesk Text Pro"/>
          <w:sz w:val="20"/>
          <w:szCs w:val="20"/>
        </w:rPr>
        <w:t xml:space="preserve">SRECs for some number of years in advance, and then </w:t>
      </w:r>
      <w:r w:rsidR="00C56CF0" w:rsidRPr="001E625A">
        <w:rPr>
          <w:rFonts w:ascii="Neue Haas Grotesk Text Pro" w:hAnsi="Neue Haas Grotesk Text Pro"/>
          <w:sz w:val="20"/>
          <w:szCs w:val="20"/>
        </w:rPr>
        <w:t>guarantee a fixed return to</w:t>
      </w:r>
      <w:r w:rsidR="00207707" w:rsidRPr="001E625A">
        <w:rPr>
          <w:rFonts w:ascii="Neue Haas Grotesk Text Pro" w:hAnsi="Neue Haas Grotesk Text Pro"/>
          <w:sz w:val="20"/>
          <w:szCs w:val="20"/>
        </w:rPr>
        <w:t xml:space="preserve"> </w:t>
      </w:r>
      <w:r w:rsidR="002A18A9" w:rsidRPr="001E625A">
        <w:rPr>
          <w:rFonts w:ascii="Neue Haas Grotesk Text Pro" w:hAnsi="Neue Haas Grotesk Text Pro"/>
          <w:sz w:val="20"/>
          <w:szCs w:val="20"/>
        </w:rPr>
        <w:t xml:space="preserve">its green bond purchasers. </w:t>
      </w:r>
      <w:r w:rsidR="00D04513" w:rsidRPr="001E625A">
        <w:rPr>
          <w:rFonts w:ascii="Neue Haas Grotesk Text Pro" w:hAnsi="Neue Haas Grotesk Text Pro"/>
          <w:sz w:val="20"/>
          <w:szCs w:val="20"/>
        </w:rPr>
        <w:t xml:space="preserve">Leveraging </w:t>
      </w:r>
      <w:r w:rsidR="00733900" w:rsidRPr="001E625A">
        <w:rPr>
          <w:rFonts w:ascii="Neue Haas Grotesk Text Pro" w:hAnsi="Neue Haas Grotesk Text Pro"/>
          <w:sz w:val="20"/>
          <w:szCs w:val="20"/>
        </w:rPr>
        <w:t>artificial intelligence</w:t>
      </w:r>
      <w:r w:rsidR="00042C4C" w:rsidRPr="001E625A">
        <w:rPr>
          <w:rFonts w:ascii="Neue Haas Grotesk Text Pro" w:hAnsi="Neue Haas Grotesk Text Pro"/>
          <w:sz w:val="20"/>
          <w:szCs w:val="20"/>
        </w:rPr>
        <w:t xml:space="preserve">, intelligent microgrid management, and other intellectual property developed by CrowdPoint, the bank could reasonably </w:t>
      </w:r>
      <w:r w:rsidR="00AF4583" w:rsidRPr="001E625A">
        <w:rPr>
          <w:rFonts w:ascii="Neue Haas Grotesk Text Pro" w:hAnsi="Neue Haas Grotesk Text Pro"/>
          <w:sz w:val="20"/>
          <w:szCs w:val="20"/>
        </w:rPr>
        <w:t xml:space="preserve">mitigate its risk by bundling </w:t>
      </w:r>
      <w:r w:rsidR="006C5F35" w:rsidRPr="001E625A">
        <w:rPr>
          <w:rFonts w:ascii="Neue Haas Grotesk Text Pro" w:hAnsi="Neue Haas Grotesk Text Pro"/>
          <w:sz w:val="20"/>
          <w:szCs w:val="20"/>
        </w:rPr>
        <w:t xml:space="preserve">solar homes to create green bonds and offer higher yield to bond investors. </w:t>
      </w:r>
    </w:p>
    <w:p w14:paraId="46BC2E87" w14:textId="77777777" w:rsidR="007436A0" w:rsidRPr="001E625A" w:rsidRDefault="007436A0" w:rsidP="001E625A">
      <w:pPr>
        <w:pBdr>
          <w:top w:val="nil"/>
          <w:left w:val="nil"/>
          <w:bottom w:val="nil"/>
          <w:right w:val="nil"/>
          <w:between w:val="nil"/>
        </w:pBdr>
        <w:jc w:val="both"/>
        <w:rPr>
          <w:rFonts w:ascii="Neue Haas Grotesk Text Pro" w:hAnsi="Neue Haas Grotesk Text Pro"/>
          <w:sz w:val="20"/>
          <w:szCs w:val="20"/>
        </w:rPr>
      </w:pPr>
    </w:p>
    <w:p w14:paraId="0D157088" w14:textId="7661FD34" w:rsidR="00F12E8D" w:rsidRPr="001E625A" w:rsidRDefault="003F5785"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Beyond </w:t>
      </w:r>
      <w:proofErr w:type="spellStart"/>
      <w:r w:rsidRPr="001E625A">
        <w:rPr>
          <w:rFonts w:ascii="Neue Haas Grotesk Text Pro" w:hAnsi="Neue Haas Grotesk Text Pro"/>
          <w:sz w:val="20"/>
          <w:szCs w:val="20"/>
        </w:rPr>
        <w:t>SolarRUs</w:t>
      </w:r>
      <w:proofErr w:type="spellEnd"/>
      <w:r w:rsidR="006C5F35" w:rsidRPr="001E625A">
        <w:rPr>
          <w:rFonts w:ascii="Neue Haas Grotesk Text Pro" w:hAnsi="Neue Haas Grotesk Text Pro"/>
          <w:sz w:val="20"/>
          <w:szCs w:val="20"/>
        </w:rPr>
        <w:t xml:space="preserve"> and a green bank</w:t>
      </w:r>
      <w:r w:rsidRPr="001E625A">
        <w:rPr>
          <w:rFonts w:ascii="Neue Haas Grotesk Text Pro" w:hAnsi="Neue Haas Grotesk Text Pro"/>
          <w:sz w:val="20"/>
          <w:szCs w:val="20"/>
        </w:rPr>
        <w:t xml:space="preserve">, CrowdPoint will service other companies operating in the </w:t>
      </w:r>
      <w:r w:rsidR="006A2B65" w:rsidRPr="001E625A">
        <w:rPr>
          <w:rFonts w:ascii="Neue Haas Grotesk Text Pro" w:hAnsi="Neue Haas Grotesk Text Pro"/>
          <w:sz w:val="20"/>
          <w:szCs w:val="20"/>
        </w:rPr>
        <w:t>Utilities</w:t>
      </w:r>
      <w:r w:rsidRPr="001E625A">
        <w:rPr>
          <w:rFonts w:ascii="Neue Haas Grotesk Text Pro" w:hAnsi="Neue Haas Grotesk Text Pro"/>
          <w:sz w:val="20"/>
          <w:szCs w:val="20"/>
        </w:rPr>
        <w:t xml:space="preserve"> Sector</w:t>
      </w:r>
      <w:r w:rsidR="001F34DA" w:rsidRPr="001E625A">
        <w:rPr>
          <w:rFonts w:ascii="Neue Haas Grotesk Text Pro" w:hAnsi="Neue Haas Grotesk Text Pro"/>
          <w:sz w:val="20"/>
          <w:szCs w:val="20"/>
        </w:rPr>
        <w:t xml:space="preserve"> (e.g., other residential solar companies, </w:t>
      </w:r>
      <w:r w:rsidR="0022232C" w:rsidRPr="001E625A">
        <w:rPr>
          <w:rFonts w:ascii="Neue Haas Grotesk Text Pro" w:hAnsi="Neue Haas Grotesk Text Pro"/>
          <w:sz w:val="20"/>
          <w:szCs w:val="20"/>
        </w:rPr>
        <w:t>clean energy product retailers,</w:t>
      </w:r>
      <w:r w:rsidR="00581B84" w:rsidRPr="001E625A">
        <w:rPr>
          <w:rFonts w:ascii="Neue Haas Grotesk Text Pro" w:hAnsi="Neue Haas Grotesk Text Pro"/>
          <w:sz w:val="20"/>
          <w:szCs w:val="20"/>
        </w:rPr>
        <w:t xml:space="preserve"> </w:t>
      </w:r>
      <w:r w:rsidR="005C3884" w:rsidRPr="001E625A">
        <w:rPr>
          <w:rFonts w:ascii="Neue Haas Grotesk Text Pro" w:hAnsi="Neue Haas Grotesk Text Pro"/>
          <w:sz w:val="20"/>
          <w:szCs w:val="20"/>
        </w:rPr>
        <w:t xml:space="preserve">battery manufacturers, etc.). </w:t>
      </w:r>
      <w:r w:rsidR="00F12E8D" w:rsidRPr="001E625A">
        <w:rPr>
          <w:rFonts w:ascii="Neue Haas Grotesk Text Pro" w:hAnsi="Neue Haas Grotesk Text Pro"/>
          <w:sz w:val="20"/>
          <w:szCs w:val="20"/>
        </w:rPr>
        <w:t>The economic activity of the</w:t>
      </w:r>
      <w:r w:rsidR="00371D49" w:rsidRPr="001E625A">
        <w:rPr>
          <w:rFonts w:ascii="Neue Haas Grotesk Text Pro" w:hAnsi="Neue Haas Grotesk Text Pro"/>
          <w:sz w:val="20"/>
          <w:szCs w:val="20"/>
        </w:rPr>
        <w:t xml:space="preserve"> companies operating in the </w:t>
      </w:r>
      <w:r w:rsidR="006A2B65" w:rsidRPr="001E625A">
        <w:rPr>
          <w:rFonts w:ascii="Neue Haas Grotesk Text Pro" w:hAnsi="Neue Haas Grotesk Text Pro"/>
          <w:sz w:val="20"/>
          <w:szCs w:val="20"/>
        </w:rPr>
        <w:t>Utilities</w:t>
      </w:r>
      <w:r w:rsidR="00371D49" w:rsidRPr="001E625A">
        <w:rPr>
          <w:rFonts w:ascii="Neue Haas Grotesk Text Pro" w:hAnsi="Neue Haas Grotesk Text Pro"/>
          <w:sz w:val="20"/>
          <w:szCs w:val="20"/>
        </w:rPr>
        <w:t xml:space="preserve"> Sector, will be </w:t>
      </w:r>
      <w:proofErr w:type="gramStart"/>
      <w:r w:rsidR="00371D49" w:rsidRPr="001E625A">
        <w:rPr>
          <w:rFonts w:ascii="Neue Haas Grotesk Text Pro" w:hAnsi="Neue Haas Grotesk Text Pro"/>
          <w:sz w:val="20"/>
          <w:szCs w:val="20"/>
        </w:rPr>
        <w:t>organized</w:t>
      </w:r>
      <w:proofErr w:type="gramEnd"/>
      <w:r w:rsidR="00371D49" w:rsidRPr="001E625A">
        <w:rPr>
          <w:rFonts w:ascii="Neue Haas Grotesk Text Pro" w:hAnsi="Neue Haas Grotesk Text Pro"/>
          <w:sz w:val="20"/>
          <w:szCs w:val="20"/>
        </w:rPr>
        <w:t xml:space="preserve"> and reported as an industry index. </w:t>
      </w:r>
      <w:r w:rsidR="00671818" w:rsidRPr="001E625A">
        <w:rPr>
          <w:rFonts w:ascii="Neue Haas Grotesk Text Pro" w:hAnsi="Neue Haas Grotesk Text Pro"/>
          <w:sz w:val="20"/>
          <w:szCs w:val="20"/>
        </w:rPr>
        <w:t xml:space="preserve">Since CrowdPoint is tracking the industry on its own, it could create an Index Token that functions </w:t>
      </w:r>
      <w:proofErr w:type="gramStart"/>
      <w:r w:rsidR="00671818" w:rsidRPr="001E625A">
        <w:rPr>
          <w:rFonts w:ascii="Neue Haas Grotesk Text Pro" w:hAnsi="Neue Haas Grotesk Text Pro"/>
          <w:sz w:val="20"/>
          <w:szCs w:val="20"/>
        </w:rPr>
        <w:t>similar to</w:t>
      </w:r>
      <w:proofErr w:type="gramEnd"/>
      <w:r w:rsidR="00671818" w:rsidRPr="001E625A">
        <w:rPr>
          <w:rFonts w:ascii="Neue Haas Grotesk Text Pro" w:hAnsi="Neue Haas Grotesk Text Pro"/>
          <w:sz w:val="20"/>
          <w:szCs w:val="20"/>
        </w:rPr>
        <w:t xml:space="preserve"> an Exchange</w:t>
      </w:r>
      <w:r w:rsidR="000974BD" w:rsidRPr="001E625A">
        <w:rPr>
          <w:rFonts w:ascii="Neue Haas Grotesk Text Pro" w:hAnsi="Neue Haas Grotesk Text Pro"/>
          <w:sz w:val="20"/>
          <w:szCs w:val="20"/>
        </w:rPr>
        <w:t xml:space="preserve">-traded Fund or Exchange-traded Note. </w:t>
      </w:r>
    </w:p>
    <w:p w14:paraId="78859E04" w14:textId="2A75BDF5" w:rsidR="007F3081" w:rsidRPr="001E625A" w:rsidRDefault="007F3081" w:rsidP="001E625A">
      <w:pPr>
        <w:pBdr>
          <w:top w:val="nil"/>
          <w:left w:val="nil"/>
          <w:bottom w:val="nil"/>
          <w:right w:val="nil"/>
          <w:between w:val="nil"/>
        </w:pBdr>
        <w:jc w:val="both"/>
        <w:rPr>
          <w:rFonts w:ascii="Neue Haas Grotesk Text Pro" w:hAnsi="Neue Haas Grotesk Text Pro"/>
          <w:sz w:val="20"/>
          <w:szCs w:val="20"/>
        </w:rPr>
      </w:pPr>
    </w:p>
    <w:p w14:paraId="1D97447F" w14:textId="014E4B4D" w:rsidR="007F3081" w:rsidRPr="001E625A" w:rsidRDefault="005E35A5" w:rsidP="001E625A">
      <w:pPr>
        <w:pBdr>
          <w:top w:val="nil"/>
          <w:left w:val="nil"/>
          <w:bottom w:val="nil"/>
          <w:right w:val="nil"/>
          <w:between w:val="nil"/>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In conclusion, the Utilities sector could have </w:t>
      </w:r>
      <w:proofErr w:type="gramStart"/>
      <w:r w:rsidRPr="001E625A">
        <w:rPr>
          <w:rFonts w:ascii="Neue Haas Grotesk Text Pro" w:hAnsi="Neue Haas Grotesk Text Pro"/>
          <w:sz w:val="20"/>
          <w:szCs w:val="20"/>
        </w:rPr>
        <w:t>a number of</w:t>
      </w:r>
      <w:proofErr w:type="gramEnd"/>
      <w:r w:rsidRPr="001E625A">
        <w:rPr>
          <w:rFonts w:ascii="Neue Haas Grotesk Text Pro" w:hAnsi="Neue Haas Grotesk Text Pro"/>
          <w:sz w:val="20"/>
          <w:szCs w:val="20"/>
        </w:rPr>
        <w:t xml:space="preserve"> digital assets available for trade, </w:t>
      </w:r>
      <w:r w:rsidR="00DF2837" w:rsidRPr="001E625A">
        <w:rPr>
          <w:rFonts w:ascii="Neue Haas Grotesk Text Pro" w:hAnsi="Neue Haas Grotesk Text Pro"/>
          <w:sz w:val="20"/>
          <w:szCs w:val="20"/>
        </w:rPr>
        <w:t>including</w:t>
      </w:r>
      <w:r w:rsidRPr="001E625A">
        <w:rPr>
          <w:rFonts w:ascii="Neue Haas Grotesk Text Pro" w:hAnsi="Neue Haas Grotesk Text Pro"/>
          <w:sz w:val="20"/>
          <w:szCs w:val="20"/>
        </w:rPr>
        <w:t xml:space="preserve"> security tokens, merchant coins, </w:t>
      </w:r>
      <w:r w:rsidR="008D0005" w:rsidRPr="001E625A">
        <w:rPr>
          <w:rFonts w:ascii="Neue Haas Grotesk Text Pro" w:hAnsi="Neue Haas Grotesk Text Pro"/>
          <w:sz w:val="20"/>
          <w:szCs w:val="20"/>
        </w:rPr>
        <w:t>SRECs</w:t>
      </w:r>
      <w:r w:rsidR="00D3025E" w:rsidRPr="001E625A">
        <w:rPr>
          <w:rFonts w:ascii="Neue Haas Grotesk Text Pro" w:hAnsi="Neue Haas Grotesk Text Pro"/>
          <w:sz w:val="20"/>
          <w:szCs w:val="20"/>
        </w:rPr>
        <w:t xml:space="preserve">, </w:t>
      </w:r>
      <w:r w:rsidR="00A217D1" w:rsidRPr="001E625A">
        <w:rPr>
          <w:rFonts w:ascii="Neue Haas Grotesk Text Pro" w:hAnsi="Neue Haas Grotesk Text Pro"/>
          <w:sz w:val="20"/>
          <w:szCs w:val="20"/>
        </w:rPr>
        <w:t xml:space="preserve">green bonds, </w:t>
      </w:r>
      <w:r w:rsidR="00D3025E" w:rsidRPr="001E625A">
        <w:rPr>
          <w:rFonts w:ascii="Neue Haas Grotesk Text Pro" w:hAnsi="Neue Haas Grotesk Text Pro"/>
          <w:sz w:val="20"/>
          <w:szCs w:val="20"/>
        </w:rPr>
        <w:t xml:space="preserve">and index tokens. </w:t>
      </w:r>
    </w:p>
    <w:p w14:paraId="06B03ACC" w14:textId="77777777" w:rsidR="00F12E8D" w:rsidRPr="001E625A" w:rsidRDefault="00F12E8D" w:rsidP="001E625A">
      <w:pPr>
        <w:pBdr>
          <w:top w:val="nil"/>
          <w:left w:val="nil"/>
          <w:bottom w:val="nil"/>
          <w:right w:val="nil"/>
          <w:between w:val="nil"/>
        </w:pBdr>
        <w:jc w:val="both"/>
        <w:rPr>
          <w:rFonts w:ascii="Neue Haas Grotesk Text Pro" w:hAnsi="Neue Haas Grotesk Text Pro"/>
          <w:sz w:val="20"/>
          <w:szCs w:val="20"/>
        </w:rPr>
      </w:pPr>
    </w:p>
    <w:p w14:paraId="7B3E912E" w14:textId="37AB4988" w:rsidR="00F72B01" w:rsidRPr="001E625A" w:rsidRDefault="004164CA" w:rsidP="00B173F8">
      <w:pPr>
        <w:pStyle w:val="Heading1"/>
      </w:pPr>
      <w:bookmarkStart w:id="37" w:name="_Toc107856743"/>
      <w:r w:rsidRPr="00B173F8">
        <w:rPr>
          <w:rFonts w:ascii="Neuropol X Lt" w:hAnsi="Neuropol X Lt"/>
          <w:b w:val="0"/>
        </w:rPr>
        <w:t>crwd</w:t>
      </w:r>
      <w:r w:rsidRPr="00B173F8">
        <w:rPr>
          <w:rFonts w:ascii="Neuropol X Rg" w:hAnsi="Neuropol X Rg"/>
          <w:bCs/>
        </w:rPr>
        <w:t>unit</w:t>
      </w:r>
      <w:r w:rsidR="00EA0E6F" w:rsidRPr="001E625A">
        <w:t xml:space="preserve"> Value Proposition</w:t>
      </w:r>
      <w:r w:rsidRPr="001E625A">
        <w:t>s</w:t>
      </w:r>
      <w:bookmarkEnd w:id="37"/>
    </w:p>
    <w:p w14:paraId="3F3CD240" w14:textId="77777777" w:rsidR="00DC2637" w:rsidRPr="001E625A" w:rsidRDefault="00DC2637" w:rsidP="001E625A">
      <w:pPr>
        <w:pBdr>
          <w:bottom w:val="single" w:sz="6" w:space="20" w:color="auto"/>
        </w:pBdr>
        <w:jc w:val="both"/>
        <w:rPr>
          <w:rFonts w:ascii="Neue Haas Grotesk Text Pro" w:hAnsi="Neue Haas Grotesk Text Pro"/>
          <w:sz w:val="20"/>
          <w:szCs w:val="20"/>
        </w:rPr>
      </w:pPr>
    </w:p>
    <w:p w14:paraId="56E3AB91" w14:textId="5183901F" w:rsidR="008A5BF1" w:rsidRPr="001E625A" w:rsidRDefault="008A5BF1" w:rsidP="00B173F8">
      <w:pPr>
        <w:pStyle w:val="Heading2"/>
      </w:pPr>
      <w:bookmarkStart w:id="38" w:name="_Toc107856744"/>
      <w:r w:rsidRPr="001E625A">
        <w:t>Value-added Benefit to Crypto Exchanges</w:t>
      </w:r>
      <w:bookmarkEnd w:id="38"/>
    </w:p>
    <w:p w14:paraId="7F6CB9B1" w14:textId="77777777" w:rsidR="00DC2637" w:rsidRPr="001E625A" w:rsidRDefault="00DC2637" w:rsidP="001E625A">
      <w:pPr>
        <w:pBdr>
          <w:bottom w:val="single" w:sz="6" w:space="20" w:color="auto"/>
        </w:pBdr>
        <w:jc w:val="both"/>
        <w:rPr>
          <w:rFonts w:ascii="Neue Haas Grotesk Text Pro" w:hAnsi="Neue Haas Grotesk Text Pro"/>
          <w:sz w:val="20"/>
          <w:szCs w:val="20"/>
        </w:rPr>
      </w:pPr>
    </w:p>
    <w:p w14:paraId="6E791606" w14:textId="7B01CAD6" w:rsidR="007F116F" w:rsidRPr="001E625A" w:rsidRDefault="00D33D17" w:rsidP="001E625A">
      <w:pPr>
        <w:pBdr>
          <w:bottom w:val="single" w:sz="6" w:space="20" w:color="auto"/>
        </w:pBdr>
        <w:jc w:val="both"/>
        <w:rPr>
          <w:rFonts w:ascii="Neue Haas Grotesk Text Pro" w:hAnsi="Neue Haas Grotesk Text Pro"/>
          <w:sz w:val="20"/>
          <w:szCs w:val="20"/>
        </w:rPr>
      </w:pP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074090" w:rsidRPr="001E625A">
        <w:rPr>
          <w:rFonts w:ascii="Neue Haas Grotesk Text Pro" w:hAnsi="Neue Haas Grotesk Text Pro"/>
          <w:sz w:val="20"/>
          <w:szCs w:val="20"/>
        </w:rPr>
        <w:t xml:space="preserve"> </w:t>
      </w:r>
      <w:r w:rsidR="004164CA" w:rsidRPr="001E625A">
        <w:rPr>
          <w:rFonts w:ascii="Neue Haas Grotesk Text Pro" w:hAnsi="Neue Haas Grotesk Text Pro"/>
          <w:sz w:val="20"/>
          <w:szCs w:val="20"/>
        </w:rPr>
        <w:t>are</w:t>
      </w:r>
      <w:r w:rsidR="00074090" w:rsidRPr="001E625A">
        <w:rPr>
          <w:rFonts w:ascii="Neue Haas Grotesk Text Pro" w:hAnsi="Neue Haas Grotesk Text Pro"/>
          <w:sz w:val="20"/>
          <w:szCs w:val="20"/>
        </w:rPr>
        <w:t xml:space="preserve"> also addressing the current trend of reduced trading volume within the cryptocurrency market. Trading volume has declined by almost </w:t>
      </w:r>
      <w:r w:rsidR="00773045" w:rsidRPr="001E625A">
        <w:rPr>
          <w:rFonts w:ascii="Neue Haas Grotesk Text Pro" w:hAnsi="Neue Haas Grotesk Text Pro"/>
          <w:sz w:val="20"/>
          <w:szCs w:val="20"/>
        </w:rPr>
        <w:t>75</w:t>
      </w:r>
      <w:r w:rsidR="00074090" w:rsidRPr="001E625A">
        <w:rPr>
          <w:rFonts w:ascii="Neue Haas Grotesk Text Pro" w:hAnsi="Neue Haas Grotesk Text Pro"/>
          <w:sz w:val="20"/>
          <w:szCs w:val="20"/>
        </w:rPr>
        <w:t xml:space="preserve">% across all exchanges as the market corrects itself. Lower trading volume translates to lower revenue for cryptocurrencies exchanges. Crypto exchanges provide the backbone for the crypto market as they provide the platform for valuation of projects. A reduction in revenues translates to less capital flow towards innovation and community building projects. This ultimately leads to the reduction of growth and progress of </w:t>
      </w:r>
      <w:proofErr w:type="gramStart"/>
      <w:r w:rsidR="00074090" w:rsidRPr="001E625A">
        <w:rPr>
          <w:rFonts w:ascii="Neue Haas Grotesk Text Pro" w:hAnsi="Neue Haas Grotesk Text Pro"/>
          <w:sz w:val="20"/>
          <w:szCs w:val="20"/>
        </w:rPr>
        <w:t>crypto as a whole</w:t>
      </w:r>
      <w:proofErr w:type="gramEnd"/>
      <w:r w:rsidR="00074090" w:rsidRPr="001E625A">
        <w:rPr>
          <w:rFonts w:ascii="Neue Haas Grotesk Text Pro" w:hAnsi="Neue Haas Grotesk Text Pro"/>
          <w:sz w:val="20"/>
          <w:szCs w:val="20"/>
        </w:rPr>
        <w:t>.</w:t>
      </w:r>
      <w:r w:rsidR="007F116F" w:rsidRPr="001E625A">
        <w:rPr>
          <w:rFonts w:ascii="Neue Haas Grotesk Text Pro" w:hAnsi="Neue Haas Grotesk Text Pro"/>
          <w:sz w:val="20"/>
          <w:szCs w:val="20"/>
        </w:rPr>
        <w:t xml:space="preserve"> </w:t>
      </w:r>
    </w:p>
    <w:p w14:paraId="501E823F" w14:textId="77777777" w:rsidR="0092603E" w:rsidRPr="001E625A" w:rsidRDefault="0092603E" w:rsidP="001E625A">
      <w:pPr>
        <w:pBdr>
          <w:bottom w:val="single" w:sz="6" w:space="20" w:color="auto"/>
        </w:pBdr>
        <w:jc w:val="both"/>
        <w:rPr>
          <w:rFonts w:ascii="Neue Haas Grotesk Text Pro" w:hAnsi="Neue Haas Grotesk Text Pro"/>
          <w:sz w:val="20"/>
          <w:szCs w:val="20"/>
        </w:rPr>
      </w:pPr>
    </w:p>
    <w:p w14:paraId="38CDAEBB" w14:textId="3ABF5066" w:rsidR="007D1AD0" w:rsidRPr="001E625A" w:rsidRDefault="00D33D17" w:rsidP="001E625A">
      <w:pPr>
        <w:pBdr>
          <w:bottom w:val="single" w:sz="6" w:space="20" w:color="auto"/>
        </w:pBdr>
        <w:jc w:val="both"/>
        <w:rPr>
          <w:rFonts w:ascii="Neue Haas Grotesk Text Pro" w:hAnsi="Neue Haas Grotesk Text Pro"/>
          <w:sz w:val="20"/>
          <w:szCs w:val="20"/>
        </w:rPr>
      </w:pP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074090" w:rsidRPr="001E625A">
        <w:rPr>
          <w:rFonts w:ascii="Neue Haas Grotesk Text Pro" w:hAnsi="Neue Haas Grotesk Text Pro"/>
          <w:sz w:val="20"/>
          <w:szCs w:val="20"/>
        </w:rPr>
        <w:t xml:space="preserve"> </w:t>
      </w:r>
      <w:r w:rsidR="00773045" w:rsidRPr="001E625A">
        <w:rPr>
          <w:rFonts w:ascii="Neue Haas Grotesk Text Pro" w:hAnsi="Neue Haas Grotesk Text Pro"/>
          <w:sz w:val="20"/>
          <w:szCs w:val="20"/>
        </w:rPr>
        <w:t xml:space="preserve">will </w:t>
      </w:r>
      <w:r w:rsidR="00074090" w:rsidRPr="001E625A">
        <w:rPr>
          <w:rFonts w:ascii="Neue Haas Grotesk Text Pro" w:hAnsi="Neue Haas Grotesk Text Pro"/>
          <w:sz w:val="20"/>
          <w:szCs w:val="20"/>
        </w:rPr>
        <w:t xml:space="preserve">provide crypto traders and fund managers with a tool to participate in </w:t>
      </w:r>
      <w:r w:rsidR="006A2B65" w:rsidRPr="001E625A">
        <w:rPr>
          <w:rFonts w:ascii="Neue Haas Grotesk Text Pro" w:hAnsi="Neue Haas Grotesk Text Pro"/>
          <w:sz w:val="20"/>
          <w:szCs w:val="20"/>
        </w:rPr>
        <w:t>commodities</w:t>
      </w:r>
      <w:r w:rsidR="00074090" w:rsidRPr="001E625A">
        <w:rPr>
          <w:rFonts w:ascii="Neue Haas Grotesk Text Pro" w:hAnsi="Neue Haas Grotesk Text Pro"/>
          <w:sz w:val="20"/>
          <w:szCs w:val="20"/>
        </w:rPr>
        <w:t xml:space="preserve"> market</w:t>
      </w:r>
      <w:r w:rsidR="00773045" w:rsidRPr="001E625A">
        <w:rPr>
          <w:rFonts w:ascii="Neue Haas Grotesk Text Pro" w:hAnsi="Neue Haas Grotesk Text Pro"/>
          <w:sz w:val="20"/>
          <w:szCs w:val="20"/>
        </w:rPr>
        <w:t>s</w:t>
      </w:r>
      <w:r w:rsidR="007F116F" w:rsidRPr="001E625A">
        <w:rPr>
          <w:rFonts w:ascii="Neue Haas Grotesk Text Pro" w:hAnsi="Neue Haas Grotesk Text Pro"/>
          <w:sz w:val="20"/>
          <w:szCs w:val="20"/>
        </w:rPr>
        <w:t xml:space="preserve"> </w:t>
      </w:r>
      <w:r w:rsidR="00074090" w:rsidRPr="001E625A">
        <w:rPr>
          <w:rFonts w:ascii="Neue Haas Grotesk Text Pro" w:hAnsi="Neue Haas Grotesk Text Pro"/>
          <w:sz w:val="20"/>
          <w:szCs w:val="20"/>
        </w:rPr>
        <w:t xml:space="preserve">while remaining in crypto. In doing so, </w:t>
      </w: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074090" w:rsidRPr="001E625A">
        <w:rPr>
          <w:rFonts w:ascii="Neue Haas Grotesk Text Pro" w:hAnsi="Neue Haas Grotesk Text Pro"/>
          <w:sz w:val="20"/>
          <w:szCs w:val="20"/>
        </w:rPr>
        <w:t xml:space="preserve"> will be introducing new trading volume to crypto</w:t>
      </w:r>
      <w:r w:rsidR="007F116F" w:rsidRPr="001E625A">
        <w:rPr>
          <w:rFonts w:ascii="Neue Haas Grotesk Text Pro" w:hAnsi="Neue Haas Grotesk Text Pro"/>
          <w:sz w:val="20"/>
          <w:szCs w:val="20"/>
        </w:rPr>
        <w:t xml:space="preserve"> </w:t>
      </w:r>
      <w:r w:rsidR="00074090" w:rsidRPr="001E625A">
        <w:rPr>
          <w:rFonts w:ascii="Neue Haas Grotesk Text Pro" w:hAnsi="Neue Haas Grotesk Text Pro"/>
          <w:sz w:val="20"/>
          <w:szCs w:val="20"/>
        </w:rPr>
        <w:t xml:space="preserve">exchanges that are not correlated to the crypto market. </w:t>
      </w:r>
      <w:r w:rsidR="00773045" w:rsidRPr="001E625A">
        <w:rPr>
          <w:rFonts w:ascii="Neue Haas Grotesk Text Pro" w:hAnsi="Neue Haas Grotesk Text Pro"/>
          <w:sz w:val="20"/>
          <w:szCs w:val="20"/>
        </w:rPr>
        <w:t xml:space="preserve">Vogon </w:t>
      </w:r>
      <w:r w:rsidR="00074090" w:rsidRPr="001E625A">
        <w:rPr>
          <w:rFonts w:ascii="Neue Haas Grotesk Text Pro" w:hAnsi="Neue Haas Grotesk Text Pro"/>
          <w:sz w:val="20"/>
          <w:szCs w:val="20"/>
        </w:rPr>
        <w:t>will continue to generate trading</w:t>
      </w:r>
      <w:r w:rsidR="007F116F" w:rsidRPr="001E625A">
        <w:rPr>
          <w:rFonts w:ascii="Neue Haas Grotesk Text Pro" w:hAnsi="Neue Haas Grotesk Text Pro"/>
          <w:sz w:val="20"/>
          <w:szCs w:val="20"/>
        </w:rPr>
        <w:t xml:space="preserve"> </w:t>
      </w:r>
      <w:r w:rsidR="00074090" w:rsidRPr="001E625A">
        <w:rPr>
          <w:rFonts w:ascii="Neue Haas Grotesk Text Pro" w:hAnsi="Neue Haas Grotesk Text Pro"/>
          <w:sz w:val="20"/>
          <w:szCs w:val="20"/>
        </w:rPr>
        <w:t xml:space="preserve">volume in a bear crypto market through traders engaging in speculative </w:t>
      </w:r>
      <w:r w:rsidR="00773045" w:rsidRPr="001E625A">
        <w:rPr>
          <w:rFonts w:ascii="Neue Haas Grotesk Text Pro" w:hAnsi="Neue Haas Grotesk Text Pro"/>
          <w:sz w:val="20"/>
          <w:szCs w:val="20"/>
        </w:rPr>
        <w:t>silver</w:t>
      </w:r>
      <w:r w:rsidR="00074090" w:rsidRPr="001E625A">
        <w:rPr>
          <w:rFonts w:ascii="Neue Haas Grotesk Text Pro" w:hAnsi="Neue Haas Grotesk Text Pro"/>
          <w:sz w:val="20"/>
          <w:szCs w:val="20"/>
        </w:rPr>
        <w:t xml:space="preserve"> positions. This</w:t>
      </w:r>
      <w:r w:rsidR="007F116F" w:rsidRPr="001E625A">
        <w:rPr>
          <w:rFonts w:ascii="Neue Haas Grotesk Text Pro" w:hAnsi="Neue Haas Grotesk Text Pro"/>
          <w:sz w:val="20"/>
          <w:szCs w:val="20"/>
        </w:rPr>
        <w:t xml:space="preserve"> </w:t>
      </w:r>
      <w:r w:rsidR="00074090" w:rsidRPr="001E625A">
        <w:rPr>
          <w:rFonts w:ascii="Neue Haas Grotesk Text Pro" w:hAnsi="Neue Haas Grotesk Text Pro"/>
          <w:sz w:val="20"/>
          <w:szCs w:val="20"/>
        </w:rPr>
        <w:t xml:space="preserve">volume translates to a steady and diversified revenue source for </w:t>
      </w:r>
      <w:r w:rsidR="002A7CD0" w:rsidRPr="001E625A">
        <w:rPr>
          <w:rFonts w:ascii="Neue Haas Grotesk Text Pro" w:hAnsi="Neue Haas Grotesk Text Pro"/>
          <w:sz w:val="20"/>
          <w:szCs w:val="20"/>
        </w:rPr>
        <w:t>crwdunit</w:t>
      </w:r>
      <w:r w:rsidR="00074090" w:rsidRPr="001E625A">
        <w:rPr>
          <w:rFonts w:ascii="Neue Haas Grotesk Text Pro" w:hAnsi="Neue Haas Grotesk Text Pro"/>
          <w:sz w:val="20"/>
          <w:szCs w:val="20"/>
        </w:rPr>
        <w:t xml:space="preserve"> exchanges.</w:t>
      </w:r>
      <w:r w:rsidR="007F116F" w:rsidRPr="001E625A">
        <w:rPr>
          <w:rFonts w:ascii="Neue Haas Grotesk Text Pro" w:hAnsi="Neue Haas Grotesk Text Pro"/>
          <w:sz w:val="20"/>
          <w:szCs w:val="20"/>
        </w:rPr>
        <w:t xml:space="preserve"> </w:t>
      </w:r>
    </w:p>
    <w:p w14:paraId="024F34C9" w14:textId="77777777" w:rsidR="00BC7F8F" w:rsidRPr="001E625A" w:rsidRDefault="00BC7F8F" w:rsidP="001E625A">
      <w:pPr>
        <w:pBdr>
          <w:bottom w:val="single" w:sz="6" w:space="20" w:color="auto"/>
        </w:pBdr>
        <w:jc w:val="both"/>
        <w:rPr>
          <w:rFonts w:ascii="Neue Haas Grotesk Text Pro" w:hAnsi="Neue Haas Grotesk Text Pro"/>
          <w:sz w:val="20"/>
          <w:szCs w:val="20"/>
        </w:rPr>
      </w:pPr>
    </w:p>
    <w:p w14:paraId="530EE01C" w14:textId="5EA1DAAE" w:rsidR="008A5BF1" w:rsidRPr="001E625A" w:rsidRDefault="008A5BF1"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Value-added Benefit to </w:t>
      </w:r>
      <w:r w:rsidR="003E0F6D" w:rsidRPr="001E625A">
        <w:rPr>
          <w:rFonts w:ascii="Neue Haas Grotesk Text Pro" w:hAnsi="Neue Haas Grotesk Text Pro"/>
          <w:sz w:val="20"/>
          <w:szCs w:val="20"/>
        </w:rPr>
        <w:t>Companies</w:t>
      </w:r>
    </w:p>
    <w:p w14:paraId="77AC4285" w14:textId="77777777" w:rsidR="0092603E" w:rsidRPr="001E625A" w:rsidRDefault="0092603E" w:rsidP="001E625A">
      <w:pPr>
        <w:pBdr>
          <w:bottom w:val="single" w:sz="6" w:space="20" w:color="auto"/>
        </w:pBdr>
        <w:jc w:val="both"/>
        <w:rPr>
          <w:rFonts w:ascii="Neue Haas Grotesk Text Pro" w:hAnsi="Neue Haas Grotesk Text Pro"/>
          <w:sz w:val="20"/>
          <w:szCs w:val="20"/>
        </w:rPr>
      </w:pPr>
    </w:p>
    <w:p w14:paraId="351EDD69" w14:textId="1411A9B9" w:rsidR="00924BA9" w:rsidRPr="001E625A" w:rsidRDefault="00CF400E"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Currently, there is a race for FinTech companies to innovate in the realm of instant settlement. </w:t>
      </w:r>
      <w:r w:rsidR="006B2743" w:rsidRPr="001E625A">
        <w:rPr>
          <w:rFonts w:ascii="Neue Haas Grotesk Text Pro" w:hAnsi="Neue Haas Grotesk Text Pro"/>
          <w:sz w:val="20"/>
          <w:szCs w:val="20"/>
        </w:rPr>
        <w:t>In today’s day and age of instant gratification with on-demand delivery apps</w:t>
      </w:r>
      <w:r w:rsidR="00544961" w:rsidRPr="001E625A">
        <w:rPr>
          <w:rFonts w:ascii="Neue Haas Grotesk Text Pro" w:hAnsi="Neue Haas Grotesk Text Pro"/>
          <w:sz w:val="20"/>
          <w:szCs w:val="20"/>
        </w:rPr>
        <w:t xml:space="preserve"> and </w:t>
      </w:r>
      <w:r w:rsidR="00B4693D" w:rsidRPr="001E625A">
        <w:rPr>
          <w:rFonts w:ascii="Neue Haas Grotesk Text Pro" w:hAnsi="Neue Haas Grotesk Text Pro"/>
          <w:sz w:val="20"/>
          <w:szCs w:val="20"/>
        </w:rPr>
        <w:t xml:space="preserve">unlimited information and content </w:t>
      </w:r>
      <w:r w:rsidR="009437FE" w:rsidRPr="001E625A">
        <w:rPr>
          <w:rFonts w:ascii="Neue Haas Grotesk Text Pro" w:hAnsi="Neue Haas Grotesk Text Pro"/>
          <w:sz w:val="20"/>
          <w:szCs w:val="20"/>
        </w:rPr>
        <w:t xml:space="preserve">available at </w:t>
      </w:r>
      <w:r w:rsidR="00942B3E" w:rsidRPr="001E625A">
        <w:rPr>
          <w:rFonts w:ascii="Neue Haas Grotesk Text Pro" w:hAnsi="Neue Haas Grotesk Text Pro"/>
          <w:sz w:val="20"/>
          <w:szCs w:val="20"/>
        </w:rPr>
        <w:t>any time</w:t>
      </w:r>
      <w:r w:rsidR="009437FE" w:rsidRPr="001E625A">
        <w:rPr>
          <w:rFonts w:ascii="Neue Haas Grotesk Text Pro" w:hAnsi="Neue Haas Grotesk Text Pro"/>
          <w:sz w:val="20"/>
          <w:szCs w:val="20"/>
        </w:rPr>
        <w:t xml:space="preserve">, </w:t>
      </w:r>
      <w:r w:rsidR="00544961" w:rsidRPr="001E625A">
        <w:rPr>
          <w:rFonts w:ascii="Neue Haas Grotesk Text Pro" w:hAnsi="Neue Haas Grotesk Text Pro"/>
          <w:sz w:val="20"/>
          <w:szCs w:val="20"/>
        </w:rPr>
        <w:t>there</w:t>
      </w:r>
      <w:r w:rsidR="008B1EF8" w:rsidRPr="001E625A">
        <w:rPr>
          <w:rFonts w:ascii="Neue Haas Grotesk Text Pro" w:hAnsi="Neue Haas Grotesk Text Pro"/>
          <w:sz w:val="20"/>
          <w:szCs w:val="20"/>
        </w:rPr>
        <w:t xml:space="preserve"> is still substantial room for instant value transfer inn</w:t>
      </w:r>
      <w:r w:rsidR="00E048D2" w:rsidRPr="001E625A">
        <w:rPr>
          <w:rFonts w:ascii="Neue Haas Grotesk Text Pro" w:hAnsi="Neue Haas Grotesk Text Pro"/>
          <w:sz w:val="20"/>
          <w:szCs w:val="20"/>
        </w:rPr>
        <w:t>ovation.</w:t>
      </w:r>
    </w:p>
    <w:p w14:paraId="67AB1199" w14:textId="77777777" w:rsidR="00924BA9" w:rsidRPr="001E625A" w:rsidRDefault="00924BA9" w:rsidP="001E625A">
      <w:pPr>
        <w:pBdr>
          <w:bottom w:val="single" w:sz="6" w:space="20" w:color="auto"/>
        </w:pBdr>
        <w:jc w:val="both"/>
        <w:rPr>
          <w:rFonts w:ascii="Neue Haas Grotesk Text Pro" w:hAnsi="Neue Haas Grotesk Text Pro"/>
          <w:sz w:val="20"/>
          <w:szCs w:val="20"/>
        </w:rPr>
      </w:pPr>
    </w:p>
    <w:p w14:paraId="4F2C2816" w14:textId="297CD963" w:rsidR="006F2E6B" w:rsidRPr="001E625A" w:rsidRDefault="006F2E6B"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The lag time in value transfer speeds is evident in areas from securities trading</w:t>
      </w:r>
      <w:r w:rsidR="00EB076C" w:rsidRPr="001E625A">
        <w:rPr>
          <w:rFonts w:ascii="Neue Haas Grotesk Text Pro" w:hAnsi="Neue Haas Grotesk Text Pro"/>
          <w:sz w:val="20"/>
          <w:szCs w:val="20"/>
        </w:rPr>
        <w:t xml:space="preserve"> (i.e., T+2 transactions: trade date plus</w:t>
      </w:r>
      <w:r w:rsidR="00C94F3F" w:rsidRPr="001E625A">
        <w:rPr>
          <w:rFonts w:ascii="Neue Haas Grotesk Text Pro" w:hAnsi="Neue Haas Grotesk Text Pro"/>
          <w:sz w:val="20"/>
          <w:szCs w:val="20"/>
        </w:rPr>
        <w:t xml:space="preserve"> two days”) to </w:t>
      </w:r>
      <w:r w:rsidR="007C5073" w:rsidRPr="001E625A">
        <w:rPr>
          <w:rFonts w:ascii="Neue Haas Grotesk Text Pro" w:hAnsi="Neue Haas Grotesk Text Pro"/>
          <w:sz w:val="20"/>
          <w:szCs w:val="20"/>
        </w:rPr>
        <w:t xml:space="preserve">international </w:t>
      </w:r>
      <w:r w:rsidR="00C94F3F" w:rsidRPr="001E625A">
        <w:rPr>
          <w:rFonts w:ascii="Neue Haas Grotesk Text Pro" w:hAnsi="Neue Haas Grotesk Text Pro"/>
          <w:sz w:val="20"/>
          <w:szCs w:val="20"/>
        </w:rPr>
        <w:t>bank transfers (3 to 5 business days)</w:t>
      </w:r>
      <w:r w:rsidR="007C5073" w:rsidRPr="001E625A">
        <w:rPr>
          <w:rFonts w:ascii="Neue Haas Grotesk Text Pro" w:hAnsi="Neue Haas Grotesk Text Pro"/>
          <w:sz w:val="20"/>
          <w:szCs w:val="20"/>
        </w:rPr>
        <w:t xml:space="preserve">. </w:t>
      </w:r>
      <w:r w:rsidR="000B4E6E" w:rsidRPr="001E625A">
        <w:rPr>
          <w:rFonts w:ascii="Neue Haas Grotesk Text Pro" w:hAnsi="Neue Haas Grotesk Text Pro"/>
          <w:sz w:val="20"/>
          <w:szCs w:val="20"/>
        </w:rPr>
        <w:t xml:space="preserve">In either case, the lag time is too great in today’s world. </w:t>
      </w:r>
      <w:proofErr w:type="gramStart"/>
      <w:r w:rsidR="000B4E6E" w:rsidRPr="001E625A">
        <w:rPr>
          <w:rFonts w:ascii="Neue Haas Grotesk Text Pro" w:hAnsi="Neue Haas Grotesk Text Pro"/>
          <w:sz w:val="20"/>
          <w:szCs w:val="20"/>
        </w:rPr>
        <w:t>This is why</w:t>
      </w:r>
      <w:proofErr w:type="gramEnd"/>
      <w:r w:rsidR="000B4E6E" w:rsidRPr="001E625A">
        <w:rPr>
          <w:rFonts w:ascii="Neue Haas Grotesk Text Pro" w:hAnsi="Neue Haas Grotesk Text Pro"/>
          <w:sz w:val="20"/>
          <w:szCs w:val="20"/>
        </w:rPr>
        <w:t xml:space="preserve"> companies need blockchain-enabled solutions for transaction settlement.</w:t>
      </w:r>
    </w:p>
    <w:p w14:paraId="2A10C401" w14:textId="77777777" w:rsidR="00C94F3F" w:rsidRPr="001E625A" w:rsidRDefault="00C94F3F" w:rsidP="001E625A">
      <w:pPr>
        <w:pBdr>
          <w:bottom w:val="single" w:sz="6" w:space="20" w:color="auto"/>
        </w:pBdr>
        <w:jc w:val="both"/>
        <w:rPr>
          <w:rFonts w:ascii="Neue Haas Grotesk Text Pro" w:hAnsi="Neue Haas Grotesk Text Pro"/>
          <w:sz w:val="20"/>
          <w:szCs w:val="20"/>
        </w:rPr>
      </w:pPr>
    </w:p>
    <w:p w14:paraId="28AB8C14" w14:textId="7115BA36" w:rsidR="00924BA9" w:rsidRPr="001E625A" w:rsidRDefault="00924BA9"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w:t>
      </w:r>
      <w:proofErr w:type="spellStart"/>
      <w:r w:rsidRPr="001E625A">
        <w:rPr>
          <w:rFonts w:ascii="Neue Haas Grotesk Text Pro" w:hAnsi="Neue Haas Grotesk Text Pro"/>
          <w:sz w:val="20"/>
          <w:szCs w:val="20"/>
        </w:rPr>
        <w:t>Stablecoins</w:t>
      </w:r>
      <w:proofErr w:type="spellEnd"/>
      <w:r w:rsidRPr="001E625A">
        <w:rPr>
          <w:rFonts w:ascii="Neue Haas Grotesk Text Pro" w:hAnsi="Neue Haas Grotesk Text Pro"/>
          <w:sz w:val="20"/>
          <w:szCs w:val="20"/>
        </w:rPr>
        <w:t xml:space="preserve"> have the potential to offer the same level of mass blockchain adoption that NFTs offered Web3, but instead of consumers on </w:t>
      </w:r>
      <w:proofErr w:type="spellStart"/>
      <w:r w:rsidRPr="001E625A">
        <w:rPr>
          <w:rFonts w:ascii="Neue Haas Grotesk Text Pro" w:hAnsi="Neue Haas Grotesk Text Pro"/>
          <w:sz w:val="20"/>
          <w:szCs w:val="20"/>
        </w:rPr>
        <w:t>OpenSea</w:t>
      </w:r>
      <w:proofErr w:type="spellEnd"/>
      <w:r w:rsidRPr="001E625A">
        <w:rPr>
          <w:rFonts w:ascii="Neue Haas Grotesk Text Pro" w:hAnsi="Neue Haas Grotesk Text Pro"/>
          <w:sz w:val="20"/>
          <w:szCs w:val="20"/>
        </w:rPr>
        <w:t xml:space="preserve"> and </w:t>
      </w:r>
      <w:proofErr w:type="spellStart"/>
      <w:r w:rsidRPr="001E625A">
        <w:rPr>
          <w:rFonts w:ascii="Neue Haas Grotesk Text Pro" w:hAnsi="Neue Haas Grotesk Text Pro"/>
          <w:sz w:val="20"/>
          <w:szCs w:val="20"/>
        </w:rPr>
        <w:t>Rarible</w:t>
      </w:r>
      <w:proofErr w:type="spellEnd"/>
      <w:r w:rsidRPr="001E625A">
        <w:rPr>
          <w:rFonts w:ascii="Neue Haas Grotesk Text Pro" w:hAnsi="Neue Haas Grotesk Text Pro"/>
          <w:sz w:val="20"/>
          <w:szCs w:val="20"/>
        </w:rPr>
        <w:t xml:space="preserve">, these adopters will be institutions. Supply chains are increasingly global, and with the changing economic environment and rising interest rates, the world now more than ever needs cost-efficient means of settling instant B2B payments across borders — </w:t>
      </w:r>
      <w:proofErr w:type="spellStart"/>
      <w:r w:rsidRPr="001E625A">
        <w:rPr>
          <w:rFonts w:ascii="Neue Haas Grotesk Text Pro" w:hAnsi="Neue Haas Grotesk Text Pro"/>
          <w:sz w:val="20"/>
          <w:szCs w:val="20"/>
        </w:rPr>
        <w:t>stablecoins</w:t>
      </w:r>
      <w:proofErr w:type="spellEnd"/>
      <w:r w:rsidRPr="001E625A">
        <w:rPr>
          <w:rFonts w:ascii="Neue Haas Grotesk Text Pro" w:hAnsi="Neue Haas Grotesk Text Pro"/>
          <w:sz w:val="20"/>
          <w:szCs w:val="20"/>
        </w:rPr>
        <w:t xml:space="preserve"> can be a powerful solution.</w:t>
      </w:r>
      <w:r w:rsidR="005828A5" w:rsidRPr="001E625A">
        <w:rPr>
          <w:rStyle w:val="FootnoteReference"/>
          <w:rFonts w:ascii="Neue Haas Grotesk Text Pro" w:hAnsi="Neue Haas Grotesk Text Pro"/>
          <w:sz w:val="20"/>
          <w:szCs w:val="20"/>
        </w:rPr>
        <w:footnoteReference w:id="12"/>
      </w:r>
    </w:p>
    <w:p w14:paraId="18A08193" w14:textId="77777777" w:rsidR="005828A5" w:rsidRPr="001E625A" w:rsidRDefault="005828A5" w:rsidP="001E625A">
      <w:pPr>
        <w:pBdr>
          <w:bottom w:val="single" w:sz="6" w:space="20" w:color="auto"/>
        </w:pBdr>
        <w:jc w:val="both"/>
        <w:rPr>
          <w:rFonts w:ascii="Neue Haas Grotesk Text Pro" w:hAnsi="Neue Haas Grotesk Text Pro"/>
          <w:sz w:val="20"/>
          <w:szCs w:val="20"/>
        </w:rPr>
      </w:pPr>
    </w:p>
    <w:p w14:paraId="39F9B1FD" w14:textId="4FC0A2DD" w:rsidR="005828A5" w:rsidRPr="001E625A" w:rsidRDefault="00D33D17" w:rsidP="001E625A">
      <w:pPr>
        <w:pBdr>
          <w:bottom w:val="single" w:sz="6" w:space="20" w:color="auto"/>
        </w:pBdr>
        <w:jc w:val="both"/>
        <w:rPr>
          <w:rFonts w:ascii="Neue Haas Grotesk Text Pro" w:hAnsi="Neue Haas Grotesk Text Pro"/>
          <w:sz w:val="20"/>
          <w:szCs w:val="20"/>
        </w:rPr>
      </w:pPr>
      <w:r w:rsidRPr="00517E8C">
        <w:rPr>
          <w:rFonts w:ascii="Neuropol X Lt" w:hAnsi="Neuropol X Lt"/>
          <w:sz w:val="20"/>
          <w:szCs w:val="20"/>
          <w:highlight w:val="yellow"/>
        </w:rPr>
        <w:lastRenderedPageBreak/>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8F0AFB" w:rsidRPr="001E625A">
        <w:rPr>
          <w:rFonts w:ascii="Neue Haas Grotesk Text Pro" w:hAnsi="Neue Haas Grotesk Text Pro"/>
          <w:sz w:val="20"/>
          <w:szCs w:val="20"/>
        </w:rPr>
        <w:t xml:space="preserve"> will serve as powerful, effectively instant settlement tools that will benefit retail and </w:t>
      </w:r>
      <w:r w:rsidR="003E3B35" w:rsidRPr="001E625A">
        <w:rPr>
          <w:rFonts w:ascii="Neue Haas Grotesk Text Pro" w:hAnsi="Neue Haas Grotesk Text Pro"/>
          <w:sz w:val="20"/>
          <w:szCs w:val="20"/>
        </w:rPr>
        <w:t>institutional</w:t>
      </w:r>
      <w:r w:rsidR="00825CC5" w:rsidRPr="001E625A">
        <w:rPr>
          <w:rFonts w:ascii="Neue Haas Grotesk Text Pro" w:hAnsi="Neue Haas Grotesk Text Pro"/>
          <w:sz w:val="20"/>
          <w:szCs w:val="20"/>
        </w:rPr>
        <w:t xml:space="preserve"> players. </w:t>
      </w:r>
      <w:r w:rsidR="00186F7E" w:rsidRPr="001E625A">
        <w:rPr>
          <w:rFonts w:ascii="Neue Haas Grotesk Text Pro" w:hAnsi="Neue Haas Grotesk Text Pro"/>
          <w:sz w:val="20"/>
          <w:szCs w:val="20"/>
        </w:rPr>
        <w:t xml:space="preserve">All players who utilize </w:t>
      </w:r>
      <w:r w:rsidRPr="00517E8C">
        <w:rPr>
          <w:rFonts w:ascii="Neuropol X Lt" w:hAnsi="Neuropol X Lt"/>
          <w:sz w:val="20"/>
          <w:szCs w:val="20"/>
          <w:highlight w:val="yellow"/>
        </w:rPr>
        <w:t>crwd</w:t>
      </w:r>
      <w:r w:rsidRPr="00AB6E8A">
        <w:rPr>
          <w:rFonts w:ascii="Neuropol X Rg" w:hAnsi="Neuropol X Rg"/>
          <w:b/>
          <w:bCs/>
          <w:sz w:val="20"/>
          <w:szCs w:val="20"/>
          <w:highlight w:val="yellow"/>
        </w:rPr>
        <w:t>uni</w:t>
      </w:r>
      <w:r>
        <w:rPr>
          <w:rFonts w:ascii="Neuropol X Rg" w:hAnsi="Neuropol X Rg"/>
          <w:b/>
          <w:bCs/>
          <w:sz w:val="20"/>
          <w:szCs w:val="20"/>
          <w:highlight w:val="yellow"/>
        </w:rPr>
        <w:t>ts</w:t>
      </w:r>
      <w:r w:rsidR="00186F7E" w:rsidRPr="001E625A">
        <w:rPr>
          <w:rFonts w:ascii="Neue Haas Grotesk Text Pro" w:hAnsi="Neue Haas Grotesk Text Pro"/>
          <w:sz w:val="20"/>
          <w:szCs w:val="20"/>
        </w:rPr>
        <w:t xml:space="preserve"> win</w:t>
      </w:r>
      <w:r w:rsidR="00661514" w:rsidRPr="001E625A">
        <w:rPr>
          <w:rFonts w:ascii="Neue Haas Grotesk Text Pro" w:hAnsi="Neue Haas Grotesk Text Pro"/>
          <w:sz w:val="20"/>
          <w:szCs w:val="20"/>
        </w:rPr>
        <w:t xml:space="preserve"> when using a </w:t>
      </w:r>
      <w:r w:rsidR="00AF7645" w:rsidRPr="001E625A">
        <w:rPr>
          <w:rFonts w:ascii="Neue Haas Grotesk Text Pro" w:hAnsi="Neue Haas Grotesk Text Pro"/>
          <w:sz w:val="20"/>
          <w:szCs w:val="20"/>
        </w:rPr>
        <w:t>blockchain ledger-tracked settlement tool like a crwdunit since the transaction is</w:t>
      </w:r>
      <w:r w:rsidR="00D07D17" w:rsidRPr="001E625A">
        <w:rPr>
          <w:rFonts w:ascii="Neue Haas Grotesk Text Pro" w:hAnsi="Neue Haas Grotesk Text Pro"/>
          <w:sz w:val="20"/>
          <w:szCs w:val="20"/>
        </w:rPr>
        <w:t xml:space="preserve"> fast, transparent,</w:t>
      </w:r>
      <w:r w:rsidR="00DF6854" w:rsidRPr="001E625A">
        <w:rPr>
          <w:rFonts w:ascii="Neue Haas Grotesk Text Pro" w:hAnsi="Neue Haas Grotesk Text Pro"/>
          <w:sz w:val="20"/>
          <w:szCs w:val="20"/>
        </w:rPr>
        <w:t xml:space="preserve"> and, as a result, less risky.</w:t>
      </w:r>
    </w:p>
    <w:p w14:paraId="67577B60" w14:textId="77777777" w:rsidR="00BC7F8F" w:rsidRPr="001E625A" w:rsidRDefault="00BC7F8F" w:rsidP="001E625A">
      <w:pPr>
        <w:pBdr>
          <w:bottom w:val="single" w:sz="6" w:space="20" w:color="auto"/>
        </w:pBdr>
        <w:jc w:val="both"/>
        <w:rPr>
          <w:rFonts w:ascii="Neue Haas Grotesk Text Pro" w:hAnsi="Neue Haas Grotesk Text Pro"/>
          <w:sz w:val="20"/>
          <w:szCs w:val="20"/>
        </w:rPr>
      </w:pPr>
    </w:p>
    <w:p w14:paraId="6296215B" w14:textId="1176050B" w:rsidR="003E0F6D" w:rsidRPr="001E625A" w:rsidRDefault="00291E3D" w:rsidP="00B173F8">
      <w:pPr>
        <w:pStyle w:val="Heading1"/>
      </w:pPr>
      <w:bookmarkStart w:id="39" w:name="_Toc107856745"/>
      <w:r w:rsidRPr="001E625A">
        <w:t xml:space="preserve">CrowdPoint </w:t>
      </w:r>
      <w:r w:rsidR="007B2C98" w:rsidRPr="001E625A">
        <w:t>Roadmap</w:t>
      </w:r>
      <w:bookmarkEnd w:id="39"/>
    </w:p>
    <w:p w14:paraId="3DEF8480" w14:textId="77777777" w:rsidR="000631E6" w:rsidRPr="001E625A" w:rsidRDefault="000631E6" w:rsidP="001E625A">
      <w:pPr>
        <w:pBdr>
          <w:bottom w:val="single" w:sz="6" w:space="20" w:color="auto"/>
        </w:pBdr>
        <w:jc w:val="both"/>
        <w:rPr>
          <w:rFonts w:ascii="Neue Haas Grotesk Text Pro" w:hAnsi="Neue Haas Grotesk Text Pro"/>
          <w:sz w:val="20"/>
          <w:szCs w:val="20"/>
        </w:rPr>
      </w:pPr>
    </w:p>
    <w:p w14:paraId="3A356C02" w14:textId="62CF5EDE" w:rsidR="000631E6" w:rsidRPr="001E625A" w:rsidRDefault="000631E6" w:rsidP="00B173F8">
      <w:pPr>
        <w:pStyle w:val="Heading2"/>
      </w:pPr>
      <w:bookmarkStart w:id="40" w:name="_Toc107856746"/>
      <w:r w:rsidRPr="001E625A">
        <w:t xml:space="preserve">Stage 1: </w:t>
      </w:r>
      <w:r w:rsidR="001F2F1B" w:rsidRPr="001E625A">
        <w:t xml:space="preserve">Friends and Family Round &gt; Further develop </w:t>
      </w:r>
      <w:proofErr w:type="spellStart"/>
      <w:r w:rsidR="001F2F1B" w:rsidRPr="001E625A">
        <w:t>TestNet</w:t>
      </w:r>
      <w:bookmarkEnd w:id="40"/>
      <w:proofErr w:type="spellEnd"/>
    </w:p>
    <w:p w14:paraId="7A9F018F" w14:textId="7AFFDEFA" w:rsidR="00CC3DBF" w:rsidRPr="001E625A" w:rsidRDefault="00CC3DBF"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July 2022</w:t>
      </w:r>
    </w:p>
    <w:p w14:paraId="14AA6E95" w14:textId="1BF370AF" w:rsidR="00CC3DBF" w:rsidRPr="001E625A" w:rsidRDefault="00E8056B"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$5 million target raise </w:t>
      </w:r>
      <w:r w:rsidR="00DA5D0B" w:rsidRPr="001E625A">
        <w:rPr>
          <w:rFonts w:ascii="Neue Haas Grotesk Text Pro" w:hAnsi="Neue Haas Grotesk Text Pro"/>
          <w:sz w:val="20"/>
          <w:szCs w:val="20"/>
        </w:rPr>
        <w:t xml:space="preserve">@ $0.001 per crwdunit </w:t>
      </w:r>
      <w:r w:rsidRPr="001E625A">
        <w:rPr>
          <w:rFonts w:ascii="Neue Haas Grotesk Text Pro" w:hAnsi="Neue Haas Grotesk Text Pro"/>
          <w:sz w:val="20"/>
          <w:szCs w:val="20"/>
        </w:rPr>
        <w:t>(Simple Agreement for Future Token: SAFT)</w:t>
      </w:r>
    </w:p>
    <w:p w14:paraId="07F5A807" w14:textId="0942F3CC" w:rsidR="00E8056B" w:rsidRPr="001E625A" w:rsidRDefault="00E8056B"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Milestone: </w:t>
      </w:r>
      <w:r w:rsidR="00251BEF" w:rsidRPr="001E625A">
        <w:rPr>
          <w:rFonts w:ascii="Neue Haas Grotesk Text Pro" w:hAnsi="Neue Haas Grotesk Text Pro"/>
          <w:sz w:val="20"/>
          <w:szCs w:val="20"/>
          <w:highlight w:val="yellow"/>
        </w:rPr>
        <w:t>Further integration of CrowdPoint intellectual property on Vogon</w:t>
      </w:r>
    </w:p>
    <w:p w14:paraId="181803A8" w14:textId="0467A508" w:rsidR="00B600BA" w:rsidRPr="001E625A" w:rsidRDefault="0060235C"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Number of </w:t>
      </w:r>
      <w:r w:rsidR="00D33D17" w:rsidRPr="00517E8C">
        <w:rPr>
          <w:rFonts w:ascii="Neuropol X Lt" w:hAnsi="Neuropol X Lt"/>
          <w:sz w:val="20"/>
          <w:szCs w:val="20"/>
          <w:highlight w:val="yellow"/>
        </w:rPr>
        <w:t>crwd</w:t>
      </w:r>
      <w:r w:rsidR="00D33D17" w:rsidRPr="00AB6E8A">
        <w:rPr>
          <w:rFonts w:ascii="Neuropol X Rg" w:hAnsi="Neuropol X Rg"/>
          <w:b/>
          <w:bCs/>
          <w:sz w:val="20"/>
          <w:szCs w:val="20"/>
          <w:highlight w:val="yellow"/>
        </w:rPr>
        <w:t>uni</w:t>
      </w:r>
      <w:r w:rsidR="00D33D17">
        <w:rPr>
          <w:rFonts w:ascii="Neuropol X Rg" w:hAnsi="Neuropol X Rg"/>
          <w:b/>
          <w:bCs/>
          <w:sz w:val="20"/>
          <w:szCs w:val="20"/>
          <w:highlight w:val="yellow"/>
        </w:rPr>
        <w:t>ts</w:t>
      </w:r>
      <w:r w:rsidRPr="001E625A">
        <w:rPr>
          <w:rFonts w:ascii="Neue Haas Grotesk Text Pro" w:hAnsi="Neue Haas Grotesk Text Pro"/>
          <w:sz w:val="20"/>
          <w:szCs w:val="20"/>
        </w:rPr>
        <w:t>: 5 billion</w:t>
      </w:r>
    </w:p>
    <w:p w14:paraId="7F4E4AA7" w14:textId="7BD12FA0" w:rsidR="00B62C5C" w:rsidRPr="001E625A" w:rsidRDefault="00C4574A"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Restriction Period: 24 months</w:t>
      </w:r>
    </w:p>
    <w:p w14:paraId="26785DE9" w14:textId="77777777" w:rsidR="000631E6" w:rsidRPr="001E625A" w:rsidRDefault="000631E6" w:rsidP="001E625A">
      <w:pPr>
        <w:pBdr>
          <w:bottom w:val="single" w:sz="6" w:space="20" w:color="auto"/>
        </w:pBdr>
        <w:jc w:val="both"/>
        <w:rPr>
          <w:rFonts w:ascii="Neue Haas Grotesk Text Pro" w:hAnsi="Neue Haas Grotesk Text Pro"/>
          <w:sz w:val="20"/>
          <w:szCs w:val="20"/>
        </w:rPr>
      </w:pPr>
    </w:p>
    <w:p w14:paraId="302351B2" w14:textId="0C31BEE9" w:rsidR="000631E6" w:rsidRPr="001E625A" w:rsidRDefault="00251BEF" w:rsidP="00B173F8">
      <w:pPr>
        <w:pStyle w:val="Heading2"/>
      </w:pPr>
      <w:bookmarkStart w:id="41" w:name="_Toc107856747"/>
      <w:r w:rsidRPr="001E625A">
        <w:t>Stage 2:</w:t>
      </w:r>
      <w:r w:rsidR="00D556D5" w:rsidRPr="001E625A">
        <w:t xml:space="preserve"> </w:t>
      </w:r>
      <w:r w:rsidR="000A56DC" w:rsidRPr="001E625A">
        <w:t>Pre</w:t>
      </w:r>
      <w:r w:rsidR="004233B4" w:rsidRPr="001E625A">
        <w:t>-Sale Block One</w:t>
      </w:r>
      <w:bookmarkEnd w:id="41"/>
      <w:r w:rsidRPr="001E625A">
        <w:t xml:space="preserve"> </w:t>
      </w:r>
    </w:p>
    <w:p w14:paraId="2D8DB0DB" w14:textId="5F89BDBC" w:rsidR="00D556D5" w:rsidRPr="001E625A" w:rsidRDefault="00D556D5"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Q3 2022</w:t>
      </w:r>
    </w:p>
    <w:p w14:paraId="042198AE" w14:textId="11BD5BF6" w:rsidR="0060235C" w:rsidRPr="001E625A" w:rsidRDefault="0060235C"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Number of </w:t>
      </w:r>
      <w:r w:rsidR="00D33D17" w:rsidRPr="00517E8C">
        <w:rPr>
          <w:rFonts w:ascii="Neuropol X Lt" w:hAnsi="Neuropol X Lt"/>
          <w:sz w:val="20"/>
          <w:szCs w:val="20"/>
          <w:highlight w:val="yellow"/>
        </w:rPr>
        <w:t>crwd</w:t>
      </w:r>
      <w:r w:rsidR="00D33D17" w:rsidRPr="00AB6E8A">
        <w:rPr>
          <w:rFonts w:ascii="Neuropol X Rg" w:hAnsi="Neuropol X Rg"/>
          <w:b/>
          <w:bCs/>
          <w:sz w:val="20"/>
          <w:szCs w:val="20"/>
          <w:highlight w:val="yellow"/>
        </w:rPr>
        <w:t>uni</w:t>
      </w:r>
      <w:r w:rsidR="00D33D17">
        <w:rPr>
          <w:rFonts w:ascii="Neuropol X Rg" w:hAnsi="Neuropol X Rg"/>
          <w:b/>
          <w:bCs/>
          <w:sz w:val="20"/>
          <w:szCs w:val="20"/>
          <w:highlight w:val="yellow"/>
        </w:rPr>
        <w:t>ts</w:t>
      </w:r>
      <w:r w:rsidRPr="001E625A">
        <w:rPr>
          <w:rFonts w:ascii="Neue Haas Grotesk Text Pro" w:hAnsi="Neue Haas Grotesk Text Pro"/>
          <w:sz w:val="20"/>
          <w:szCs w:val="20"/>
        </w:rPr>
        <w:t>: 2.5 billion</w:t>
      </w:r>
    </w:p>
    <w:p w14:paraId="6FF535FE" w14:textId="1B308CCD" w:rsidR="00C4574A" w:rsidRPr="001E625A" w:rsidRDefault="00C4574A"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Restriction Period: 12 months</w:t>
      </w:r>
    </w:p>
    <w:p w14:paraId="27AD0546" w14:textId="77777777" w:rsidR="00DA5D0B" w:rsidRPr="001E625A" w:rsidRDefault="00DA5D0B" w:rsidP="001E625A">
      <w:pPr>
        <w:pBdr>
          <w:bottom w:val="single" w:sz="6" w:space="20" w:color="auto"/>
        </w:pBdr>
        <w:jc w:val="both"/>
        <w:rPr>
          <w:rFonts w:ascii="Neue Haas Grotesk Text Pro" w:hAnsi="Neue Haas Grotesk Text Pro"/>
          <w:sz w:val="20"/>
          <w:szCs w:val="20"/>
        </w:rPr>
      </w:pPr>
    </w:p>
    <w:p w14:paraId="28E8085D" w14:textId="413FCDA8" w:rsidR="00DA5D0B" w:rsidRPr="001E625A" w:rsidRDefault="00DA5D0B" w:rsidP="00B173F8">
      <w:pPr>
        <w:pStyle w:val="Heading2"/>
      </w:pPr>
      <w:bookmarkStart w:id="42" w:name="_Toc107856748"/>
      <w:r w:rsidRPr="001E625A">
        <w:t xml:space="preserve">Stage 3: </w:t>
      </w:r>
      <w:r w:rsidR="004233B4" w:rsidRPr="001E625A">
        <w:t>Pre-Sale Block Two</w:t>
      </w:r>
      <w:bookmarkEnd w:id="42"/>
    </w:p>
    <w:p w14:paraId="6895AE7A" w14:textId="6DC1B2E1" w:rsidR="00DA5D0B" w:rsidRPr="001E625A" w:rsidRDefault="00DA5D0B"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Q</w:t>
      </w:r>
      <w:r w:rsidR="00BB6F5E" w:rsidRPr="001E625A">
        <w:rPr>
          <w:rFonts w:ascii="Neue Haas Grotesk Text Pro" w:hAnsi="Neue Haas Grotesk Text Pro"/>
          <w:sz w:val="20"/>
          <w:szCs w:val="20"/>
        </w:rPr>
        <w:t>4</w:t>
      </w:r>
      <w:r w:rsidRPr="001E625A">
        <w:rPr>
          <w:rFonts w:ascii="Neue Haas Grotesk Text Pro" w:hAnsi="Neue Haas Grotesk Text Pro"/>
          <w:sz w:val="20"/>
          <w:szCs w:val="20"/>
        </w:rPr>
        <w:t xml:space="preserve"> 2022</w:t>
      </w:r>
    </w:p>
    <w:p w14:paraId="49DB4216" w14:textId="782D3ED5" w:rsidR="00867DA0" w:rsidRPr="001E625A" w:rsidRDefault="00867DA0"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Number of </w:t>
      </w:r>
      <w:r w:rsidR="00D33D17" w:rsidRPr="00517E8C">
        <w:rPr>
          <w:rFonts w:ascii="Neuropol X Lt" w:hAnsi="Neuropol X Lt"/>
          <w:sz w:val="20"/>
          <w:szCs w:val="20"/>
          <w:highlight w:val="yellow"/>
        </w:rPr>
        <w:t>crwd</w:t>
      </w:r>
      <w:r w:rsidR="00D33D17" w:rsidRPr="00AB6E8A">
        <w:rPr>
          <w:rFonts w:ascii="Neuropol X Rg" w:hAnsi="Neuropol X Rg"/>
          <w:b/>
          <w:bCs/>
          <w:sz w:val="20"/>
          <w:szCs w:val="20"/>
          <w:highlight w:val="yellow"/>
        </w:rPr>
        <w:t>uni</w:t>
      </w:r>
      <w:r w:rsidR="00D33D17">
        <w:rPr>
          <w:rFonts w:ascii="Neuropol X Rg" w:hAnsi="Neuropol X Rg"/>
          <w:b/>
          <w:bCs/>
          <w:sz w:val="20"/>
          <w:szCs w:val="20"/>
          <w:highlight w:val="yellow"/>
        </w:rPr>
        <w:t>ts</w:t>
      </w:r>
      <w:r w:rsidRPr="001E625A">
        <w:rPr>
          <w:rFonts w:ascii="Neue Haas Grotesk Text Pro" w:hAnsi="Neue Haas Grotesk Text Pro"/>
          <w:sz w:val="20"/>
          <w:szCs w:val="20"/>
        </w:rPr>
        <w:t>: 1 billion</w:t>
      </w:r>
    </w:p>
    <w:p w14:paraId="14103BE3" w14:textId="2D7B8567" w:rsidR="00C4574A" w:rsidRPr="001E625A" w:rsidRDefault="00C4574A"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Restriction Period: </w:t>
      </w:r>
      <w:r w:rsidR="00B600BA" w:rsidRPr="001E625A">
        <w:rPr>
          <w:rFonts w:ascii="Neue Haas Grotesk Text Pro" w:hAnsi="Neue Haas Grotesk Text Pro"/>
          <w:sz w:val="20"/>
          <w:szCs w:val="20"/>
        </w:rPr>
        <w:t>None</w:t>
      </w:r>
    </w:p>
    <w:p w14:paraId="7D5CAF17" w14:textId="77777777" w:rsidR="00327EF4" w:rsidRPr="001E625A" w:rsidRDefault="00327EF4" w:rsidP="001E625A">
      <w:pPr>
        <w:pBdr>
          <w:bottom w:val="single" w:sz="6" w:space="20" w:color="auto"/>
        </w:pBdr>
        <w:jc w:val="both"/>
        <w:rPr>
          <w:rFonts w:ascii="Neue Haas Grotesk Text Pro" w:hAnsi="Neue Haas Grotesk Text Pro"/>
          <w:sz w:val="20"/>
          <w:szCs w:val="20"/>
        </w:rPr>
      </w:pPr>
    </w:p>
    <w:p w14:paraId="14A678F6" w14:textId="3FAB318A" w:rsidR="00327EF4" w:rsidRPr="001E625A" w:rsidRDefault="00327EF4" w:rsidP="00B173F8">
      <w:pPr>
        <w:pStyle w:val="Heading2"/>
      </w:pPr>
      <w:bookmarkStart w:id="43" w:name="_Toc107856749"/>
      <w:r w:rsidRPr="001E625A">
        <w:t>Stage 4: Pre-Sale Block Three</w:t>
      </w:r>
      <w:bookmarkEnd w:id="43"/>
    </w:p>
    <w:p w14:paraId="517B31FC" w14:textId="65E9A688" w:rsidR="00327EF4" w:rsidRPr="001E625A" w:rsidRDefault="00327EF4"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Q</w:t>
      </w:r>
      <w:r w:rsidR="00BB6F5E" w:rsidRPr="001E625A">
        <w:rPr>
          <w:rFonts w:ascii="Neue Haas Grotesk Text Pro" w:hAnsi="Neue Haas Grotesk Text Pro"/>
          <w:sz w:val="20"/>
          <w:szCs w:val="20"/>
        </w:rPr>
        <w:t>1</w:t>
      </w:r>
      <w:r w:rsidRPr="001E625A">
        <w:rPr>
          <w:rFonts w:ascii="Neue Haas Grotesk Text Pro" w:hAnsi="Neue Haas Grotesk Text Pro"/>
          <w:sz w:val="20"/>
          <w:szCs w:val="20"/>
        </w:rPr>
        <w:t xml:space="preserve"> 202</w:t>
      </w:r>
      <w:r w:rsidR="00BB6F5E" w:rsidRPr="001E625A">
        <w:rPr>
          <w:rFonts w:ascii="Neue Haas Grotesk Text Pro" w:hAnsi="Neue Haas Grotesk Text Pro"/>
          <w:sz w:val="20"/>
          <w:szCs w:val="20"/>
        </w:rPr>
        <w:t>3</w:t>
      </w:r>
    </w:p>
    <w:p w14:paraId="3EDB03A1" w14:textId="2A574ACE" w:rsidR="001404D6" w:rsidRPr="001E625A" w:rsidRDefault="001404D6"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Number of </w:t>
      </w:r>
      <w:r w:rsidR="00D33D17" w:rsidRPr="00517E8C">
        <w:rPr>
          <w:rFonts w:ascii="Neuropol X Lt" w:hAnsi="Neuropol X Lt"/>
          <w:sz w:val="20"/>
          <w:szCs w:val="20"/>
          <w:highlight w:val="yellow"/>
        </w:rPr>
        <w:t>crwd</w:t>
      </w:r>
      <w:r w:rsidR="00D33D17" w:rsidRPr="00AB6E8A">
        <w:rPr>
          <w:rFonts w:ascii="Neuropol X Rg" w:hAnsi="Neuropol X Rg"/>
          <w:b/>
          <w:bCs/>
          <w:sz w:val="20"/>
          <w:szCs w:val="20"/>
          <w:highlight w:val="yellow"/>
        </w:rPr>
        <w:t>uni</w:t>
      </w:r>
      <w:r w:rsidR="00D33D17">
        <w:rPr>
          <w:rFonts w:ascii="Neuropol X Rg" w:hAnsi="Neuropol X Rg"/>
          <w:b/>
          <w:bCs/>
          <w:sz w:val="20"/>
          <w:szCs w:val="20"/>
          <w:highlight w:val="yellow"/>
        </w:rPr>
        <w:t>ts</w:t>
      </w:r>
      <w:r w:rsidRPr="001E625A">
        <w:rPr>
          <w:rFonts w:ascii="Neue Haas Grotesk Text Pro" w:hAnsi="Neue Haas Grotesk Text Pro"/>
          <w:sz w:val="20"/>
          <w:szCs w:val="20"/>
        </w:rPr>
        <w:t>: 500 million</w:t>
      </w:r>
    </w:p>
    <w:p w14:paraId="7326FFF1" w14:textId="77777777" w:rsidR="001404D6" w:rsidRPr="001E625A" w:rsidRDefault="001404D6"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Restriction Period: None</w:t>
      </w:r>
    </w:p>
    <w:p w14:paraId="54293306" w14:textId="77777777" w:rsidR="00B600BA" w:rsidRPr="001E625A" w:rsidRDefault="00B600BA" w:rsidP="001E625A">
      <w:pPr>
        <w:pBdr>
          <w:bottom w:val="single" w:sz="6" w:space="20" w:color="auto"/>
        </w:pBdr>
        <w:jc w:val="both"/>
        <w:rPr>
          <w:rFonts w:ascii="Neue Haas Grotesk Text Pro" w:hAnsi="Neue Haas Grotesk Text Pro"/>
          <w:sz w:val="20"/>
          <w:szCs w:val="20"/>
        </w:rPr>
      </w:pPr>
    </w:p>
    <w:p w14:paraId="4C98955A" w14:textId="77777777" w:rsidR="00327EF4" w:rsidRPr="001E625A" w:rsidRDefault="00327EF4" w:rsidP="001E625A">
      <w:pPr>
        <w:pBdr>
          <w:bottom w:val="single" w:sz="6" w:space="20" w:color="auto"/>
        </w:pBdr>
        <w:jc w:val="both"/>
        <w:rPr>
          <w:rFonts w:ascii="Neue Haas Grotesk Text Pro" w:hAnsi="Neue Haas Grotesk Text Pro"/>
          <w:sz w:val="20"/>
          <w:szCs w:val="20"/>
        </w:rPr>
      </w:pPr>
    </w:p>
    <w:p w14:paraId="61AA093E" w14:textId="66F98FFA" w:rsidR="00291E3D" w:rsidRPr="001E625A" w:rsidRDefault="00FE02DC" w:rsidP="00B173F8">
      <w:pPr>
        <w:pStyle w:val="Heading1"/>
      </w:pPr>
      <w:bookmarkStart w:id="44" w:name="_Toc107856750"/>
      <w:r w:rsidRPr="001E625A">
        <w:lastRenderedPageBreak/>
        <w:t>Allocation of Funds</w:t>
      </w:r>
      <w:bookmarkEnd w:id="44"/>
    </w:p>
    <w:p w14:paraId="4C249BF1"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34743D3C" w14:textId="61BA4E16" w:rsidR="00DC52B1" w:rsidRPr="001E625A" w:rsidRDefault="00DC52B1"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The purpose of this paper is to set the foundation for CrowdPoint to raise the combination of required “Development” and “Growth” capital by the end of Q1 2023. The type, purpose and allocation of funds is as follows:</w:t>
      </w:r>
    </w:p>
    <w:p w14:paraId="4D0D3804"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79161EC9"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22365E32"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146C4E05"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36CD2434"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3862927F"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62735C70"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7741F945"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08F7BAFD"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610E79E9"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75205710"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787CE75E"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208745D4"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77BBF2C0"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00582F9A"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362371F7"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5BDC10E7"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11009440"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77AA5C90"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74B03838" w14:textId="77777777" w:rsidR="00DC52B1" w:rsidRPr="001E625A" w:rsidRDefault="00DC52B1" w:rsidP="00B173F8">
      <w:pPr>
        <w:pStyle w:val="Heading1"/>
      </w:pPr>
    </w:p>
    <w:p w14:paraId="3E350261" w14:textId="70E6111E" w:rsidR="006F43AD" w:rsidRPr="001E625A" w:rsidRDefault="00793105" w:rsidP="00B173F8">
      <w:pPr>
        <w:pStyle w:val="Heading1"/>
      </w:pPr>
      <w:bookmarkStart w:id="45" w:name="_Toc107856751"/>
      <w:r w:rsidRPr="001E625A">
        <w:rPr>
          <w:noProof/>
        </w:rPr>
        <w:drawing>
          <wp:anchor distT="0" distB="0" distL="114300" distR="114300" simplePos="0" relativeHeight="251658240" behindDoc="0" locked="0" layoutInCell="1" allowOverlap="1" wp14:anchorId="2C1C2B4E" wp14:editId="17B315D7">
            <wp:simplePos x="0" y="0"/>
            <wp:positionH relativeFrom="margin">
              <wp:posOffset>0</wp:posOffset>
            </wp:positionH>
            <wp:positionV relativeFrom="paragraph">
              <wp:posOffset>-2016760</wp:posOffset>
            </wp:positionV>
            <wp:extent cx="2087880" cy="14782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880" cy="1478280"/>
                    </a:xfrm>
                    <a:prstGeom prst="rect">
                      <a:avLst/>
                    </a:prstGeom>
                    <a:noFill/>
                    <a:ln>
                      <a:noFill/>
                    </a:ln>
                  </pic:spPr>
                </pic:pic>
              </a:graphicData>
            </a:graphic>
          </wp:anchor>
        </w:drawing>
      </w:r>
      <w:r w:rsidR="00AF39B3" w:rsidRPr="001E625A">
        <w:rPr>
          <w:noProof/>
        </w:rPr>
        <w:drawing>
          <wp:anchor distT="0" distB="0" distL="114300" distR="114300" simplePos="0" relativeHeight="251658241" behindDoc="0" locked="0" layoutInCell="1" allowOverlap="1" wp14:anchorId="773A23D5" wp14:editId="4C59A3BC">
            <wp:simplePos x="0" y="0"/>
            <wp:positionH relativeFrom="margin">
              <wp:posOffset>2583180</wp:posOffset>
            </wp:positionH>
            <wp:positionV relativeFrom="paragraph">
              <wp:posOffset>-2336800</wp:posOffset>
            </wp:positionV>
            <wp:extent cx="3136900" cy="211836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5659" t="1233" r="3633" b="8053"/>
                    <a:stretch/>
                  </pic:blipFill>
                  <pic:spPr bwMode="auto">
                    <a:xfrm>
                      <a:off x="0" y="0"/>
                      <a:ext cx="3136900" cy="2118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43AD" w:rsidRPr="001E625A">
        <w:t>Allocation of Tokens</w:t>
      </w:r>
      <w:bookmarkEnd w:id="45"/>
    </w:p>
    <w:p w14:paraId="5A819D98" w14:textId="20FD3473" w:rsidR="002A7EE8" w:rsidRPr="001E625A" w:rsidRDefault="002A7EE8" w:rsidP="001E625A">
      <w:pPr>
        <w:pBdr>
          <w:bottom w:val="single" w:sz="6" w:space="20" w:color="auto"/>
        </w:pBdr>
        <w:jc w:val="both"/>
        <w:rPr>
          <w:rFonts w:ascii="Neue Haas Grotesk Text Pro" w:hAnsi="Neue Haas Grotesk Text Pro"/>
          <w:sz w:val="20"/>
          <w:szCs w:val="20"/>
        </w:rPr>
      </w:pPr>
    </w:p>
    <w:p w14:paraId="70DDD317" w14:textId="5B224BEF" w:rsidR="005D1C3F" w:rsidRPr="001E625A" w:rsidRDefault="009C197A"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sz w:val="20"/>
          <w:szCs w:val="20"/>
        </w:rPr>
        <w:t xml:space="preserve">A total of 100 billion </w:t>
      </w:r>
      <w:r w:rsidR="00D33D17" w:rsidRPr="00517E8C">
        <w:rPr>
          <w:rFonts w:ascii="Neuropol X Lt" w:hAnsi="Neuropol X Lt"/>
          <w:sz w:val="20"/>
          <w:szCs w:val="20"/>
          <w:highlight w:val="yellow"/>
        </w:rPr>
        <w:t>crwd</w:t>
      </w:r>
      <w:r w:rsidR="00D33D17" w:rsidRPr="00AB6E8A">
        <w:rPr>
          <w:rFonts w:ascii="Neuropol X Rg" w:hAnsi="Neuropol X Rg"/>
          <w:b/>
          <w:bCs/>
          <w:sz w:val="20"/>
          <w:szCs w:val="20"/>
          <w:highlight w:val="yellow"/>
        </w:rPr>
        <w:t>uni</w:t>
      </w:r>
      <w:r w:rsidR="00D33D17">
        <w:rPr>
          <w:rFonts w:ascii="Neuropol X Rg" w:hAnsi="Neuropol X Rg"/>
          <w:b/>
          <w:bCs/>
          <w:sz w:val="20"/>
          <w:szCs w:val="20"/>
          <w:highlight w:val="yellow"/>
        </w:rPr>
        <w:t>ts</w:t>
      </w:r>
      <w:r w:rsidR="008135DD" w:rsidRPr="001E625A">
        <w:rPr>
          <w:rFonts w:ascii="Neue Haas Grotesk Text Pro" w:hAnsi="Neue Haas Grotesk Text Pro"/>
          <w:sz w:val="20"/>
          <w:szCs w:val="20"/>
        </w:rPr>
        <w:t xml:space="preserve"> has been </w:t>
      </w:r>
      <w:r w:rsidR="000B1C13" w:rsidRPr="001E625A">
        <w:rPr>
          <w:rFonts w:ascii="Neue Haas Grotesk Text Pro" w:hAnsi="Neue Haas Grotesk Text Pro"/>
          <w:sz w:val="20"/>
          <w:szCs w:val="20"/>
        </w:rPr>
        <w:t>divided</w:t>
      </w:r>
      <w:r w:rsidR="008135DD" w:rsidRPr="001E625A">
        <w:rPr>
          <w:rFonts w:ascii="Neue Haas Grotesk Text Pro" w:hAnsi="Neue Haas Grotesk Text Pro"/>
          <w:sz w:val="20"/>
          <w:szCs w:val="20"/>
        </w:rPr>
        <w:t xml:space="preserve"> into the following distinct categories:</w:t>
      </w:r>
    </w:p>
    <w:p w14:paraId="2EA4F6E5" w14:textId="77777777" w:rsidR="00585A8C" w:rsidRPr="001E625A" w:rsidRDefault="00585A8C" w:rsidP="001E625A">
      <w:pPr>
        <w:pBdr>
          <w:bottom w:val="single" w:sz="6" w:space="20" w:color="auto"/>
        </w:pBdr>
        <w:jc w:val="both"/>
        <w:rPr>
          <w:rFonts w:ascii="Neue Haas Grotesk Text Pro" w:hAnsi="Neue Haas Grotesk Text Pro"/>
          <w:sz w:val="20"/>
          <w:szCs w:val="20"/>
        </w:rPr>
      </w:pPr>
    </w:p>
    <w:p w14:paraId="1041F70A" w14:textId="06C1502B" w:rsidR="00DC52B1" w:rsidRPr="001E625A" w:rsidRDefault="00DC52B1" w:rsidP="001E625A">
      <w:pPr>
        <w:pBdr>
          <w:bottom w:val="single" w:sz="6" w:space="20" w:color="auto"/>
        </w:pBdr>
        <w:jc w:val="both"/>
        <w:rPr>
          <w:rFonts w:ascii="Neue Haas Grotesk Text Pro" w:hAnsi="Neue Haas Grotesk Text Pro"/>
          <w:sz w:val="20"/>
          <w:szCs w:val="20"/>
        </w:rPr>
      </w:pPr>
      <w:r w:rsidRPr="001E625A">
        <w:rPr>
          <w:rFonts w:ascii="Neue Haas Grotesk Text Pro" w:hAnsi="Neue Haas Grotesk Text Pro"/>
          <w:noProof/>
          <w:sz w:val="20"/>
          <w:szCs w:val="20"/>
        </w:rPr>
        <w:drawing>
          <wp:anchor distT="0" distB="0" distL="114300" distR="114300" simplePos="0" relativeHeight="251658242" behindDoc="0" locked="0" layoutInCell="1" allowOverlap="1" wp14:anchorId="6035CE99" wp14:editId="3591F370">
            <wp:simplePos x="0" y="0"/>
            <wp:positionH relativeFrom="margin">
              <wp:align>center</wp:align>
            </wp:positionH>
            <wp:positionV relativeFrom="paragraph">
              <wp:posOffset>1905</wp:posOffset>
            </wp:positionV>
            <wp:extent cx="3164205" cy="21031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4205" cy="2103120"/>
                    </a:xfrm>
                    <a:prstGeom prst="rect">
                      <a:avLst/>
                    </a:prstGeom>
                    <a:noFill/>
                  </pic:spPr>
                </pic:pic>
              </a:graphicData>
            </a:graphic>
            <wp14:sizeRelH relativeFrom="page">
              <wp14:pctWidth>0</wp14:pctWidth>
            </wp14:sizeRelH>
            <wp14:sizeRelV relativeFrom="page">
              <wp14:pctHeight>0</wp14:pctHeight>
            </wp14:sizeRelV>
          </wp:anchor>
        </w:drawing>
      </w:r>
    </w:p>
    <w:p w14:paraId="4BDD2F3D"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242372C7"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62FA22FF"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50681D8B"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19E9DD8D"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63E9FD12"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37797456"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0B242C8B"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3B6BD52D"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09656FD6"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6C003960" w14:textId="77777777" w:rsidR="00DC52B1" w:rsidRPr="001E625A" w:rsidRDefault="00DC52B1" w:rsidP="001E625A">
      <w:pPr>
        <w:pBdr>
          <w:bottom w:val="single" w:sz="6" w:space="20" w:color="auto"/>
        </w:pBdr>
        <w:jc w:val="both"/>
        <w:rPr>
          <w:rFonts w:ascii="Neue Haas Grotesk Text Pro" w:hAnsi="Neue Haas Grotesk Text Pro"/>
          <w:sz w:val="20"/>
          <w:szCs w:val="20"/>
        </w:rPr>
      </w:pPr>
    </w:p>
    <w:p w14:paraId="2D2A2113" w14:textId="77777777" w:rsidR="00DC52B1" w:rsidRPr="001E625A" w:rsidRDefault="00DC52B1" w:rsidP="001E625A">
      <w:pPr>
        <w:jc w:val="both"/>
        <w:rPr>
          <w:rFonts w:ascii="Neue Haas Grotesk Text Pro" w:hAnsi="Neue Haas Grotesk Text Pro"/>
          <w:sz w:val="20"/>
          <w:szCs w:val="20"/>
        </w:rPr>
      </w:pPr>
    </w:p>
    <w:p w14:paraId="6B2A506F" w14:textId="77777777" w:rsidR="00DC52B1" w:rsidRPr="001E625A" w:rsidRDefault="00DC52B1" w:rsidP="001E625A">
      <w:pPr>
        <w:jc w:val="both"/>
        <w:rPr>
          <w:rFonts w:ascii="Neue Haas Grotesk Text Pro" w:hAnsi="Neue Haas Grotesk Text Pro"/>
          <w:sz w:val="20"/>
          <w:szCs w:val="20"/>
        </w:rPr>
      </w:pPr>
    </w:p>
    <w:p w14:paraId="7232EF48" w14:textId="06223038" w:rsidR="00DC52B1" w:rsidRPr="001E625A" w:rsidRDefault="00BE1B81" w:rsidP="00B173F8">
      <w:pPr>
        <w:pStyle w:val="Heading1"/>
      </w:pPr>
      <w:bookmarkStart w:id="46" w:name="_Toc107856752"/>
      <w:r w:rsidRPr="001E625A">
        <w:t xml:space="preserve">Leadership </w:t>
      </w:r>
      <w:r w:rsidR="00DC52B1" w:rsidRPr="001E625A">
        <w:t>Team</w:t>
      </w:r>
      <w:bookmarkEnd w:id="46"/>
    </w:p>
    <w:p w14:paraId="5A4A8D11" w14:textId="77777777" w:rsidR="00CF3631" w:rsidRPr="001E625A" w:rsidRDefault="00CF3631" w:rsidP="001E625A">
      <w:pPr>
        <w:jc w:val="both"/>
        <w:rPr>
          <w:rFonts w:ascii="Neue Haas Grotesk Text Pro" w:hAnsi="Neue Haas Grotesk Text Pro"/>
          <w:sz w:val="20"/>
          <w:szCs w:val="20"/>
        </w:rPr>
      </w:pPr>
    </w:p>
    <w:p w14:paraId="6F07CC78" w14:textId="77777777" w:rsidR="00F8502E" w:rsidRPr="001E625A" w:rsidRDefault="00F8502E" w:rsidP="00B173F8">
      <w:pPr>
        <w:pStyle w:val="Heading2"/>
      </w:pPr>
      <w:bookmarkStart w:id="47" w:name="_Toc107856753"/>
      <w:r w:rsidRPr="001E625A">
        <w:t>Mr. Sean M. Brehm</w:t>
      </w:r>
      <w:bookmarkEnd w:id="47"/>
    </w:p>
    <w:p w14:paraId="193BFA21"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Founder, Chairman and Chief Executive Officer – CrowdPoint Technologies</w:t>
      </w:r>
    </w:p>
    <w:p w14:paraId="2CF77212" w14:textId="77777777" w:rsidR="00F8502E" w:rsidRPr="001E625A" w:rsidRDefault="00F8502E" w:rsidP="001E625A">
      <w:pPr>
        <w:jc w:val="both"/>
        <w:rPr>
          <w:rFonts w:ascii="Neue Haas Grotesk Text Pro" w:hAnsi="Neue Haas Grotesk Text Pro"/>
          <w:sz w:val="20"/>
          <w:szCs w:val="20"/>
        </w:rPr>
      </w:pPr>
    </w:p>
    <w:p w14:paraId="2BDFEB37"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Sean Brehm enjoys 25+ years as an entrepreneur, corporate executive, military officer, and technologist. Mr. Brehm is a luminary in the technology industry, with </w:t>
      </w:r>
      <w:proofErr w:type="gramStart"/>
      <w:r w:rsidRPr="001E625A">
        <w:rPr>
          <w:rFonts w:ascii="Neue Haas Grotesk Text Pro" w:hAnsi="Neue Haas Grotesk Text Pro"/>
          <w:sz w:val="20"/>
          <w:szCs w:val="20"/>
        </w:rPr>
        <w:t>particular expertise</w:t>
      </w:r>
      <w:proofErr w:type="gramEnd"/>
      <w:r w:rsidRPr="001E625A">
        <w:rPr>
          <w:rFonts w:ascii="Neue Haas Grotesk Text Pro" w:hAnsi="Neue Haas Grotesk Text Pro"/>
          <w:sz w:val="20"/>
          <w:szCs w:val="20"/>
        </w:rPr>
        <w:t xml:space="preserve"> in big data, artificial intelligence, and cybersecurity. Mr. Brehm has received numerous industry awards and military citations. </w:t>
      </w:r>
    </w:p>
    <w:p w14:paraId="484F6C2E" w14:textId="77777777" w:rsidR="00F8502E" w:rsidRPr="001E625A" w:rsidRDefault="00F8502E" w:rsidP="001E625A">
      <w:pPr>
        <w:jc w:val="both"/>
        <w:rPr>
          <w:rFonts w:ascii="Neue Haas Grotesk Text Pro" w:hAnsi="Neue Haas Grotesk Text Pro"/>
          <w:sz w:val="20"/>
          <w:szCs w:val="20"/>
        </w:rPr>
      </w:pPr>
    </w:p>
    <w:p w14:paraId="29F5FA54"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Prior to founding CrowdPoint, Mr. Brehm founded and led Gradient Cyber (previously @Risk Technologies), a leading cybersecurity network operations management and managed detection and response (MDR) solutions provider. Under Mr. Brehm’s leadership, Gradient’s award-winning Quorum platform was developed in conjunction with the U.S. Department of Defense.</w:t>
      </w:r>
    </w:p>
    <w:p w14:paraId="5C912548" w14:textId="77777777" w:rsidR="00F8502E" w:rsidRPr="001E625A" w:rsidRDefault="00F8502E" w:rsidP="001E625A">
      <w:pPr>
        <w:jc w:val="both"/>
        <w:rPr>
          <w:rFonts w:ascii="Neue Haas Grotesk Text Pro" w:hAnsi="Neue Haas Grotesk Text Pro"/>
          <w:sz w:val="20"/>
          <w:szCs w:val="20"/>
        </w:rPr>
      </w:pPr>
    </w:p>
    <w:p w14:paraId="475020E9"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Previously, Mr. Brehm served as President of Information Systems at Atigeo Corporation, a big data analytics company focused on the healthcare, cyber, defense, energy, and financial services sectors. Mr. Brehm joined Atigeo when the Company acquired </w:t>
      </w:r>
      <w:proofErr w:type="spellStart"/>
      <w:r w:rsidRPr="001E625A">
        <w:rPr>
          <w:rFonts w:ascii="Neue Haas Grotesk Text Pro" w:hAnsi="Neue Haas Grotesk Text Pro"/>
          <w:sz w:val="20"/>
          <w:szCs w:val="20"/>
        </w:rPr>
        <w:t>YaData</w:t>
      </w:r>
      <w:proofErr w:type="spellEnd"/>
      <w:r w:rsidRPr="001E625A">
        <w:rPr>
          <w:rFonts w:ascii="Neue Haas Grotesk Text Pro" w:hAnsi="Neue Haas Grotesk Text Pro"/>
          <w:sz w:val="20"/>
          <w:szCs w:val="20"/>
        </w:rPr>
        <w:t xml:space="preserve"> Solutions, a company founded and led by Mr. Brehm. </w:t>
      </w:r>
      <w:proofErr w:type="spellStart"/>
      <w:r w:rsidRPr="001E625A">
        <w:rPr>
          <w:rFonts w:ascii="Neue Haas Grotesk Text Pro" w:hAnsi="Neue Haas Grotesk Text Pro"/>
          <w:sz w:val="20"/>
          <w:szCs w:val="20"/>
        </w:rPr>
        <w:t>YaData’s</w:t>
      </w:r>
      <w:proofErr w:type="spellEnd"/>
      <w:r w:rsidRPr="001E625A">
        <w:rPr>
          <w:rFonts w:ascii="Neue Haas Grotesk Text Pro" w:hAnsi="Neue Haas Grotesk Text Pro"/>
          <w:sz w:val="20"/>
          <w:szCs w:val="20"/>
        </w:rPr>
        <w:t xml:space="preserve"> customer base included the Departments of the Air Force, Army, Navy and the United States Marine Corps, the Department of </w:t>
      </w:r>
      <w:proofErr w:type="gramStart"/>
      <w:r w:rsidRPr="001E625A">
        <w:rPr>
          <w:rFonts w:ascii="Neue Haas Grotesk Text Pro" w:hAnsi="Neue Haas Grotesk Text Pro"/>
          <w:sz w:val="20"/>
          <w:szCs w:val="20"/>
        </w:rPr>
        <w:t>Defense</w:t>
      </w:r>
      <w:proofErr w:type="gramEnd"/>
      <w:r w:rsidRPr="001E625A">
        <w:rPr>
          <w:rFonts w:ascii="Neue Haas Grotesk Text Pro" w:hAnsi="Neue Haas Grotesk Text Pro"/>
          <w:sz w:val="20"/>
          <w:szCs w:val="20"/>
        </w:rPr>
        <w:t xml:space="preserve"> and Intelligence Community. Notably, </w:t>
      </w:r>
      <w:proofErr w:type="spellStart"/>
      <w:r w:rsidRPr="001E625A">
        <w:rPr>
          <w:rFonts w:ascii="Neue Haas Grotesk Text Pro" w:hAnsi="Neue Haas Grotesk Text Pro"/>
          <w:sz w:val="20"/>
          <w:szCs w:val="20"/>
        </w:rPr>
        <w:t>YaData</w:t>
      </w:r>
      <w:proofErr w:type="spellEnd"/>
      <w:r w:rsidRPr="001E625A">
        <w:rPr>
          <w:rFonts w:ascii="Neue Haas Grotesk Text Pro" w:hAnsi="Neue Haas Grotesk Text Pro"/>
          <w:sz w:val="20"/>
          <w:szCs w:val="20"/>
        </w:rPr>
        <w:t xml:space="preserve"> delivered analytic platforms that leveraged IBM Technology with operational integration. Mr. Brehm’s vision with </w:t>
      </w:r>
      <w:proofErr w:type="spellStart"/>
      <w:r w:rsidRPr="001E625A">
        <w:rPr>
          <w:rFonts w:ascii="Neue Haas Grotesk Text Pro" w:hAnsi="Neue Haas Grotesk Text Pro"/>
          <w:sz w:val="20"/>
          <w:szCs w:val="20"/>
        </w:rPr>
        <w:t>YaData</w:t>
      </w:r>
      <w:proofErr w:type="spellEnd"/>
      <w:r w:rsidRPr="001E625A">
        <w:rPr>
          <w:rFonts w:ascii="Neue Haas Grotesk Text Pro" w:hAnsi="Neue Haas Grotesk Text Pro"/>
          <w:sz w:val="20"/>
          <w:szCs w:val="20"/>
        </w:rPr>
        <w:t xml:space="preserve"> was to focus on analytics and transition defense customers to a big data platform as a service.</w:t>
      </w:r>
    </w:p>
    <w:p w14:paraId="680B57BE" w14:textId="77777777" w:rsidR="00F8502E" w:rsidRPr="001E625A" w:rsidRDefault="00F8502E" w:rsidP="001E625A">
      <w:pPr>
        <w:jc w:val="both"/>
        <w:rPr>
          <w:rFonts w:ascii="Neue Haas Grotesk Text Pro" w:hAnsi="Neue Haas Grotesk Text Pro"/>
          <w:sz w:val="20"/>
          <w:szCs w:val="20"/>
        </w:rPr>
      </w:pPr>
    </w:p>
    <w:p w14:paraId="163210B5"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Brehm also worked for IBM where he sold cross-brand solutions to the U.S. Intelligence, Global Combatant </w:t>
      </w:r>
      <w:proofErr w:type="gramStart"/>
      <w:r w:rsidRPr="001E625A">
        <w:rPr>
          <w:rFonts w:ascii="Neue Haas Grotesk Text Pro" w:hAnsi="Neue Haas Grotesk Text Pro"/>
          <w:sz w:val="20"/>
          <w:szCs w:val="20"/>
        </w:rPr>
        <w:t>Commands</w:t>
      </w:r>
      <w:proofErr w:type="gramEnd"/>
      <w:r w:rsidRPr="001E625A">
        <w:rPr>
          <w:rFonts w:ascii="Neue Haas Grotesk Text Pro" w:hAnsi="Neue Haas Grotesk Text Pro"/>
          <w:sz w:val="20"/>
          <w:szCs w:val="20"/>
        </w:rPr>
        <w:t xml:space="preserve"> and the U.S. Special Operations Command. In this role, excelled at translating the complex domains of combat operations, </w:t>
      </w:r>
      <w:proofErr w:type="gramStart"/>
      <w:r w:rsidRPr="001E625A">
        <w:rPr>
          <w:rFonts w:ascii="Neue Haas Grotesk Text Pro" w:hAnsi="Neue Haas Grotesk Text Pro"/>
          <w:sz w:val="20"/>
          <w:szCs w:val="20"/>
        </w:rPr>
        <w:t>intelligence</w:t>
      </w:r>
      <w:proofErr w:type="gramEnd"/>
      <w:r w:rsidRPr="001E625A">
        <w:rPr>
          <w:rFonts w:ascii="Neue Haas Grotesk Text Pro" w:hAnsi="Neue Haas Grotesk Text Pro"/>
          <w:sz w:val="20"/>
          <w:szCs w:val="20"/>
        </w:rPr>
        <w:t xml:space="preserve"> and counter terrorism into actionable intelligence. While his peers in the commercial market were discussing the future of big data scalability, Mr. Brehm was designing, </w:t>
      </w:r>
      <w:proofErr w:type="gramStart"/>
      <w:r w:rsidRPr="001E625A">
        <w:rPr>
          <w:rFonts w:ascii="Neue Haas Grotesk Text Pro" w:hAnsi="Neue Haas Grotesk Text Pro"/>
          <w:sz w:val="20"/>
          <w:szCs w:val="20"/>
        </w:rPr>
        <w:t>developing</w:t>
      </w:r>
      <w:proofErr w:type="gramEnd"/>
      <w:r w:rsidRPr="001E625A">
        <w:rPr>
          <w:rFonts w:ascii="Neue Haas Grotesk Text Pro" w:hAnsi="Neue Haas Grotesk Text Pro"/>
          <w:sz w:val="20"/>
          <w:szCs w:val="20"/>
        </w:rPr>
        <w:t xml:space="preserve"> and deploying big data analytic platforms analyzing over eight petabytes of data while fusing social media, publicly available data and global cyber data into an exceptional user experience depicting user defined operational pictures that saved lives. </w:t>
      </w:r>
    </w:p>
    <w:p w14:paraId="19B7ACD3" w14:textId="77777777" w:rsidR="00F8502E" w:rsidRPr="001E625A" w:rsidRDefault="00F8502E" w:rsidP="001E625A">
      <w:pPr>
        <w:jc w:val="both"/>
        <w:rPr>
          <w:rFonts w:ascii="Neue Haas Grotesk Text Pro" w:hAnsi="Neue Haas Grotesk Text Pro"/>
          <w:sz w:val="20"/>
          <w:szCs w:val="20"/>
        </w:rPr>
      </w:pPr>
    </w:p>
    <w:p w14:paraId="366DCF8D"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In the past, Mr. Brehm served in various capacities at Intel Corporation, including in operations and photolithography, as well as six sigma efficiency implementations in Santa Clara, </w:t>
      </w:r>
      <w:proofErr w:type="gramStart"/>
      <w:r w:rsidRPr="001E625A">
        <w:rPr>
          <w:rFonts w:ascii="Neue Haas Grotesk Text Pro" w:hAnsi="Neue Haas Grotesk Text Pro"/>
          <w:sz w:val="20"/>
          <w:szCs w:val="20"/>
        </w:rPr>
        <w:t>Chandler</w:t>
      </w:r>
      <w:proofErr w:type="gramEnd"/>
      <w:r w:rsidRPr="001E625A">
        <w:rPr>
          <w:rFonts w:ascii="Neue Haas Grotesk Text Pro" w:hAnsi="Neue Haas Grotesk Text Pro"/>
          <w:sz w:val="20"/>
          <w:szCs w:val="20"/>
        </w:rPr>
        <w:t xml:space="preserve"> and international locations. Mr. Brehm was recognized by various awards and led the Leadership for Manufacturing with SEMATECH, Stanford and other Universities worldwide.</w:t>
      </w:r>
    </w:p>
    <w:p w14:paraId="2DC03734" w14:textId="77777777" w:rsidR="00F8502E" w:rsidRPr="001E625A" w:rsidRDefault="00F8502E" w:rsidP="001E625A">
      <w:pPr>
        <w:jc w:val="both"/>
        <w:rPr>
          <w:rFonts w:ascii="Neue Haas Grotesk Text Pro" w:hAnsi="Neue Haas Grotesk Text Pro"/>
          <w:sz w:val="20"/>
          <w:szCs w:val="20"/>
        </w:rPr>
      </w:pPr>
    </w:p>
    <w:p w14:paraId="42129DB5"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In addition to the foregoing, Mr. Brehm’s career includes professional science and technology consulting experience for global industries in Asia and Europe. </w:t>
      </w:r>
    </w:p>
    <w:p w14:paraId="5F38FE18" w14:textId="77777777" w:rsidR="00F8502E" w:rsidRPr="001E625A" w:rsidRDefault="00F8502E" w:rsidP="001E625A">
      <w:pPr>
        <w:jc w:val="both"/>
        <w:rPr>
          <w:rFonts w:ascii="Neue Haas Grotesk Text Pro" w:hAnsi="Neue Haas Grotesk Text Pro"/>
          <w:sz w:val="20"/>
          <w:szCs w:val="20"/>
        </w:rPr>
      </w:pPr>
    </w:p>
    <w:p w14:paraId="2878DAA7"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Brehm’s professional career began in the US Army as an Airborne Ranger Infantry Officer with global combat operations while receiving assorted citations, qualifications, </w:t>
      </w:r>
      <w:proofErr w:type="gramStart"/>
      <w:r w:rsidRPr="001E625A">
        <w:rPr>
          <w:rFonts w:ascii="Neue Haas Grotesk Text Pro" w:hAnsi="Neue Haas Grotesk Text Pro"/>
          <w:sz w:val="20"/>
          <w:szCs w:val="20"/>
        </w:rPr>
        <w:t>courses</w:t>
      </w:r>
      <w:proofErr w:type="gramEnd"/>
      <w:r w:rsidRPr="001E625A">
        <w:rPr>
          <w:rFonts w:ascii="Neue Haas Grotesk Text Pro" w:hAnsi="Neue Haas Grotesk Text Pro"/>
          <w:sz w:val="20"/>
          <w:szCs w:val="20"/>
        </w:rPr>
        <w:t xml:space="preserve"> and </w:t>
      </w:r>
      <w:r w:rsidRPr="001E625A">
        <w:rPr>
          <w:rFonts w:ascii="Neue Haas Grotesk Text Pro" w:hAnsi="Neue Haas Grotesk Text Pro"/>
          <w:sz w:val="20"/>
          <w:szCs w:val="20"/>
        </w:rPr>
        <w:lastRenderedPageBreak/>
        <w:t xml:space="preserve">training in support of global specialized operations. Mr. Brehm retired from the US Army as a Major Promotable. </w:t>
      </w:r>
    </w:p>
    <w:p w14:paraId="3F68FCC7" w14:textId="77777777" w:rsidR="00F8502E" w:rsidRPr="001E625A" w:rsidRDefault="00F8502E" w:rsidP="001E625A">
      <w:pPr>
        <w:jc w:val="both"/>
        <w:rPr>
          <w:rFonts w:ascii="Neue Haas Grotesk Text Pro" w:hAnsi="Neue Haas Grotesk Text Pro"/>
          <w:sz w:val="20"/>
          <w:szCs w:val="20"/>
        </w:rPr>
      </w:pPr>
    </w:p>
    <w:p w14:paraId="39B63C67" w14:textId="52F4B822"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Brehm is an Honor Graduate of the US Army Ranger School. Additionally, Mr. Brehm received a </w:t>
      </w:r>
      <w:r w:rsidR="004F498F" w:rsidRPr="001E625A">
        <w:rPr>
          <w:rFonts w:ascii="Neue Haas Grotesk Text Pro" w:hAnsi="Neue Haas Grotesk Text Pro"/>
          <w:sz w:val="20"/>
          <w:szCs w:val="20"/>
        </w:rPr>
        <w:t>bachelor’s</w:t>
      </w:r>
      <w:r w:rsidRPr="001E625A">
        <w:rPr>
          <w:rFonts w:ascii="Neue Haas Grotesk Text Pro" w:hAnsi="Neue Haas Grotesk Text Pro"/>
          <w:sz w:val="20"/>
          <w:szCs w:val="20"/>
        </w:rPr>
        <w:t xml:space="preserve"> degree from the University of Colorado where he was the ROTC George C. Marshall Distinguished Military Graduate. </w:t>
      </w:r>
    </w:p>
    <w:p w14:paraId="1F381AA7" w14:textId="77777777" w:rsidR="00F8502E" w:rsidRPr="001E625A" w:rsidRDefault="00F8502E" w:rsidP="001E625A">
      <w:pPr>
        <w:jc w:val="both"/>
        <w:rPr>
          <w:rFonts w:ascii="Neue Haas Grotesk Text Pro" w:hAnsi="Neue Haas Grotesk Text Pro"/>
          <w:sz w:val="20"/>
          <w:szCs w:val="20"/>
        </w:rPr>
      </w:pPr>
    </w:p>
    <w:p w14:paraId="46634D56"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Mr. Brehm currently holds an active DoD Top Secret/SSBI security clearance.</w:t>
      </w:r>
    </w:p>
    <w:p w14:paraId="6A9ABFD2" w14:textId="77777777" w:rsidR="00F8502E" w:rsidRPr="001E625A" w:rsidRDefault="00F8502E" w:rsidP="001E625A">
      <w:pPr>
        <w:jc w:val="both"/>
        <w:rPr>
          <w:rFonts w:ascii="Neue Haas Grotesk Text Pro" w:hAnsi="Neue Haas Grotesk Text Pro"/>
          <w:sz w:val="20"/>
          <w:szCs w:val="20"/>
        </w:rPr>
      </w:pPr>
    </w:p>
    <w:p w14:paraId="4DBDC47D" w14:textId="77777777" w:rsidR="00F8502E" w:rsidRPr="001E625A" w:rsidRDefault="00F8502E" w:rsidP="001E625A">
      <w:pPr>
        <w:jc w:val="both"/>
        <w:rPr>
          <w:rFonts w:ascii="Neue Haas Grotesk Text Pro" w:hAnsi="Neue Haas Grotesk Text Pro"/>
          <w:sz w:val="20"/>
          <w:szCs w:val="20"/>
        </w:rPr>
      </w:pPr>
    </w:p>
    <w:p w14:paraId="0427CA27" w14:textId="3CEEDA92" w:rsidR="00F8502E" w:rsidRPr="001E625A" w:rsidRDefault="00F8502E" w:rsidP="00B173F8">
      <w:pPr>
        <w:pStyle w:val="Heading2"/>
      </w:pPr>
      <w:bookmarkStart w:id="48" w:name="_Toc107856754"/>
      <w:r w:rsidRPr="001E625A">
        <w:t>Mr. Nadab U. Akhtar</w:t>
      </w:r>
      <w:bookmarkEnd w:id="48"/>
    </w:p>
    <w:p w14:paraId="0582EC60"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President and Chief Operating Officer – CrowdPoint Technologies</w:t>
      </w:r>
    </w:p>
    <w:p w14:paraId="0AB2C6D1" w14:textId="77777777" w:rsidR="00F8502E" w:rsidRPr="001E625A" w:rsidRDefault="00F8502E" w:rsidP="001E625A">
      <w:pPr>
        <w:jc w:val="both"/>
        <w:rPr>
          <w:rFonts w:ascii="Neue Haas Grotesk Text Pro" w:hAnsi="Neue Haas Grotesk Text Pro"/>
          <w:sz w:val="20"/>
          <w:szCs w:val="20"/>
        </w:rPr>
      </w:pPr>
    </w:p>
    <w:p w14:paraId="0781EC49"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Mr. Nadab Akhtar enjoys 15+ years of experience as an entrepreneur and investment banker, including nearly a decade in corporate advisory and M&amp;A transaction experience.</w:t>
      </w:r>
    </w:p>
    <w:p w14:paraId="1E527461" w14:textId="77777777" w:rsidR="00F8502E" w:rsidRPr="001E625A" w:rsidRDefault="00F8502E" w:rsidP="001E625A">
      <w:pPr>
        <w:jc w:val="both"/>
        <w:rPr>
          <w:rFonts w:ascii="Neue Haas Grotesk Text Pro" w:hAnsi="Neue Haas Grotesk Text Pro"/>
          <w:sz w:val="20"/>
          <w:szCs w:val="20"/>
        </w:rPr>
      </w:pPr>
    </w:p>
    <w:p w14:paraId="5C476821"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By way of background, Mr. Akhtar served as Chief Operating Officer of Nexus Health Capital, a leading boutique investment banking firm focused on middle-market companies. Nexus is responsible for several billion in aggregate transaction value since 2015.</w:t>
      </w:r>
    </w:p>
    <w:p w14:paraId="3A72B15A" w14:textId="77777777" w:rsidR="00F8502E" w:rsidRPr="001E625A" w:rsidRDefault="00F8502E" w:rsidP="001E625A">
      <w:pPr>
        <w:jc w:val="both"/>
        <w:rPr>
          <w:rFonts w:ascii="Neue Haas Grotesk Text Pro" w:hAnsi="Neue Haas Grotesk Text Pro"/>
          <w:sz w:val="20"/>
          <w:szCs w:val="20"/>
        </w:rPr>
      </w:pPr>
    </w:p>
    <w:p w14:paraId="5D0A8ABB"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Previously, Mr. Akhtar served as a Limited Partner and Advisor with Trinity Blockchain Management, a cryptocurrency-focused hedge fund. In addition to the foregoing, Mr. Akhtar is a Principal of Apollyon Group, a private investment firm with interests in the technology, government, retail, and real estate industries.  Furthermore, Mr. Akhtar serves as an Advisory Board Member with Metropolitan Dream Center, a non-profit organization impacting the homeless and indigent population in Dallas, Texas.</w:t>
      </w:r>
    </w:p>
    <w:p w14:paraId="78791B3F" w14:textId="77777777" w:rsidR="00F8502E" w:rsidRPr="001E625A" w:rsidRDefault="00F8502E" w:rsidP="001E625A">
      <w:pPr>
        <w:jc w:val="both"/>
        <w:rPr>
          <w:rFonts w:ascii="Neue Haas Grotesk Text Pro" w:hAnsi="Neue Haas Grotesk Text Pro"/>
          <w:sz w:val="20"/>
          <w:szCs w:val="20"/>
        </w:rPr>
      </w:pPr>
    </w:p>
    <w:p w14:paraId="59172EA1"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Akhtar holds a BBA from </w:t>
      </w:r>
      <w:proofErr w:type="spellStart"/>
      <w:r w:rsidRPr="001E625A">
        <w:rPr>
          <w:rFonts w:ascii="Neue Haas Grotesk Text Pro" w:hAnsi="Neue Haas Grotesk Text Pro"/>
          <w:sz w:val="20"/>
          <w:szCs w:val="20"/>
        </w:rPr>
        <w:t>Hankamer</w:t>
      </w:r>
      <w:proofErr w:type="spellEnd"/>
      <w:r w:rsidRPr="001E625A">
        <w:rPr>
          <w:rFonts w:ascii="Neue Haas Grotesk Text Pro" w:hAnsi="Neue Haas Grotesk Text Pro"/>
          <w:sz w:val="20"/>
          <w:szCs w:val="20"/>
        </w:rPr>
        <w:t xml:space="preserve"> School of Business at Baylor University, where his studies focused on finance and chemistry. </w:t>
      </w:r>
    </w:p>
    <w:p w14:paraId="6964C24F" w14:textId="77777777" w:rsidR="00F8502E" w:rsidRPr="001E625A" w:rsidRDefault="00F8502E" w:rsidP="001E625A">
      <w:pPr>
        <w:jc w:val="both"/>
        <w:rPr>
          <w:rFonts w:ascii="Neue Haas Grotesk Text Pro" w:hAnsi="Neue Haas Grotesk Text Pro"/>
          <w:sz w:val="20"/>
          <w:szCs w:val="20"/>
        </w:rPr>
      </w:pPr>
    </w:p>
    <w:p w14:paraId="597F3926" w14:textId="77777777" w:rsidR="00F8502E" w:rsidRPr="001E625A" w:rsidRDefault="00F8502E" w:rsidP="001E625A">
      <w:pPr>
        <w:jc w:val="both"/>
        <w:rPr>
          <w:rFonts w:ascii="Neue Haas Grotesk Text Pro" w:hAnsi="Neue Haas Grotesk Text Pro"/>
          <w:sz w:val="20"/>
          <w:szCs w:val="20"/>
        </w:rPr>
      </w:pPr>
    </w:p>
    <w:p w14:paraId="00C04897" w14:textId="77777777" w:rsidR="00F8502E" w:rsidRPr="001E625A" w:rsidRDefault="00F8502E" w:rsidP="00B173F8">
      <w:pPr>
        <w:pStyle w:val="Heading2"/>
      </w:pPr>
      <w:bookmarkStart w:id="49" w:name="_Toc107856755"/>
      <w:r w:rsidRPr="001E625A">
        <w:t>Mr. Eraj U. Akhtar</w:t>
      </w:r>
      <w:bookmarkEnd w:id="49"/>
    </w:p>
    <w:p w14:paraId="6BAD7DE7"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Chief Futures Officer – CrowdPoint Technologies </w:t>
      </w:r>
    </w:p>
    <w:p w14:paraId="79C3F7D5" w14:textId="77777777" w:rsidR="00F8502E" w:rsidRPr="001E625A" w:rsidRDefault="00F8502E" w:rsidP="001E625A">
      <w:pPr>
        <w:jc w:val="both"/>
        <w:rPr>
          <w:rFonts w:ascii="Neue Haas Grotesk Text Pro" w:hAnsi="Neue Haas Grotesk Text Pro"/>
          <w:sz w:val="20"/>
          <w:szCs w:val="20"/>
        </w:rPr>
      </w:pPr>
    </w:p>
    <w:p w14:paraId="6E07A7ED"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Eraj Akhtar enjoys 15+ years of experience as an entrepreneur. A social scientist by training, Mr. Akhtar grasps the intricate overlapping worlds of human behavior and mathematics.  </w:t>
      </w:r>
    </w:p>
    <w:p w14:paraId="36C2318C"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 </w:t>
      </w:r>
    </w:p>
    <w:p w14:paraId="52F3AAD7"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Akhtar has a keen business sense stemming from a deep operational background. In the past, he has had both Fortune 500 and startup experience in the consumer retail and enterprise technology spaces. In approaching the challenges of growth organizations, he employs First Principle TTPs to break down large-scale problems into manageable components resulting in deliverable solutions and commercial success.  </w:t>
      </w:r>
    </w:p>
    <w:p w14:paraId="68EDD1EB"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 </w:t>
      </w:r>
    </w:p>
    <w:p w14:paraId="069B2015"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After completing his undergraduate program, Mr. Akhtar spent several years founding and growing award-winning companies and has had multiple successful exits. During his time managing and growing his organizations, he saw a common theme arise — siloed data is the </w:t>
      </w:r>
      <w:r w:rsidRPr="001E625A">
        <w:rPr>
          <w:rFonts w:ascii="Neue Haas Grotesk Text Pro" w:hAnsi="Neue Haas Grotesk Text Pro"/>
          <w:sz w:val="20"/>
          <w:szCs w:val="20"/>
        </w:rPr>
        <w:lastRenderedPageBreak/>
        <w:t xml:space="preserve">enemy of innovation and growth. He learned that identifying process efficiencies, targeting disparate audiences, and recognizing emerging trends is crucial to building an impactful, enterprise-grade company. </w:t>
      </w:r>
    </w:p>
    <w:p w14:paraId="082A74D6" w14:textId="77777777" w:rsidR="00F8502E" w:rsidRPr="001E625A" w:rsidRDefault="00F8502E" w:rsidP="001E625A">
      <w:pPr>
        <w:jc w:val="both"/>
        <w:rPr>
          <w:rFonts w:ascii="Neue Haas Grotesk Text Pro" w:hAnsi="Neue Haas Grotesk Text Pro"/>
          <w:sz w:val="20"/>
          <w:szCs w:val="20"/>
        </w:rPr>
      </w:pPr>
    </w:p>
    <w:p w14:paraId="5FD0F9DA" w14:textId="3AE6179B"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A core focus of Mr. Akhtar’s professional and intellectual passions is furthering insights into the information humans produce during interactions with each other, their networks, and the </w:t>
      </w:r>
      <w:r w:rsidR="00B173F8">
        <w:rPr>
          <w:rFonts w:ascii="Neue Haas Grotesk Text Pro" w:hAnsi="Neue Haas Grotesk Text Pro"/>
          <w:sz w:val="20"/>
          <w:szCs w:val="20"/>
        </w:rPr>
        <w:t>world at large</w:t>
      </w:r>
      <w:r w:rsidRPr="001E625A">
        <w:rPr>
          <w:rFonts w:ascii="Neue Haas Grotesk Text Pro" w:hAnsi="Neue Haas Grotesk Text Pro"/>
          <w:sz w:val="20"/>
          <w:szCs w:val="20"/>
        </w:rPr>
        <w:t xml:space="preserve">. A data-driven creative, he is acutely intrigued by constructs that build long-term, multi-dimensional social systems. Mr. Akhtar founded </w:t>
      </w:r>
      <w:proofErr w:type="spellStart"/>
      <w:r w:rsidRPr="001E625A">
        <w:rPr>
          <w:rFonts w:ascii="Neue Haas Grotesk Text Pro" w:hAnsi="Neue Haas Grotesk Text Pro"/>
          <w:sz w:val="20"/>
          <w:szCs w:val="20"/>
        </w:rPr>
        <w:t>ApollyonX</w:t>
      </w:r>
      <w:proofErr w:type="spellEnd"/>
      <w:r w:rsidRPr="001E625A">
        <w:rPr>
          <w:rFonts w:ascii="Neue Haas Grotesk Text Pro" w:hAnsi="Neue Haas Grotesk Text Pro"/>
          <w:sz w:val="20"/>
          <w:szCs w:val="20"/>
        </w:rPr>
        <w:t xml:space="preserve">, a company that is advancing big data intelligence technology in support of the defense and national security apparatus of the United States. Mr. Akhtar leverages his policy and social sciences background to guide </w:t>
      </w:r>
      <w:proofErr w:type="spellStart"/>
      <w:r w:rsidRPr="001E625A">
        <w:rPr>
          <w:rFonts w:ascii="Neue Haas Grotesk Text Pro" w:hAnsi="Neue Haas Grotesk Text Pro"/>
          <w:sz w:val="20"/>
          <w:szCs w:val="20"/>
        </w:rPr>
        <w:t>ApollyonX’s</w:t>
      </w:r>
      <w:proofErr w:type="spellEnd"/>
      <w:r w:rsidRPr="001E625A">
        <w:rPr>
          <w:rFonts w:ascii="Neue Haas Grotesk Text Pro" w:hAnsi="Neue Haas Grotesk Text Pro"/>
          <w:sz w:val="20"/>
          <w:szCs w:val="20"/>
        </w:rPr>
        <w:t xml:space="preserve"> development of sophisticated data and strategy models that conceptualize societies and stochastic processes. Mr. Akhtar’s vision with </w:t>
      </w:r>
      <w:proofErr w:type="spellStart"/>
      <w:r w:rsidRPr="001E625A">
        <w:rPr>
          <w:rFonts w:ascii="Neue Haas Grotesk Text Pro" w:hAnsi="Neue Haas Grotesk Text Pro"/>
          <w:sz w:val="20"/>
          <w:szCs w:val="20"/>
        </w:rPr>
        <w:t>ApollyonX</w:t>
      </w:r>
      <w:proofErr w:type="spellEnd"/>
      <w:r w:rsidRPr="001E625A">
        <w:rPr>
          <w:rFonts w:ascii="Neue Haas Grotesk Text Pro" w:hAnsi="Neue Haas Grotesk Text Pro"/>
          <w:sz w:val="20"/>
          <w:szCs w:val="20"/>
        </w:rPr>
        <w:t xml:space="preserve"> is to utilize cognitive computing and social, </w:t>
      </w:r>
      <w:r w:rsidR="00B173F8">
        <w:rPr>
          <w:rFonts w:ascii="Neue Haas Grotesk Text Pro" w:hAnsi="Neue Haas Grotesk Text Pro"/>
          <w:sz w:val="20"/>
          <w:szCs w:val="20"/>
        </w:rPr>
        <w:t xml:space="preserve">and </w:t>
      </w:r>
      <w:r w:rsidRPr="001E625A">
        <w:rPr>
          <w:rFonts w:ascii="Neue Haas Grotesk Text Pro" w:hAnsi="Neue Haas Grotesk Text Pro"/>
          <w:sz w:val="20"/>
          <w:szCs w:val="20"/>
        </w:rPr>
        <w:t xml:space="preserve">behavioral data to solve some of the World’s most challenging problems. </w:t>
      </w:r>
    </w:p>
    <w:p w14:paraId="6F0DFE4D" w14:textId="77777777" w:rsidR="00F8502E" w:rsidRPr="001E625A" w:rsidRDefault="00F8502E" w:rsidP="001E625A">
      <w:pPr>
        <w:jc w:val="both"/>
        <w:rPr>
          <w:rFonts w:ascii="Neue Haas Grotesk Text Pro" w:hAnsi="Neue Haas Grotesk Text Pro"/>
          <w:sz w:val="20"/>
          <w:szCs w:val="20"/>
        </w:rPr>
      </w:pPr>
    </w:p>
    <w:p w14:paraId="06E1D593"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Akhtar studied at the University of Texas at Dallas, earning his bachelor’s in political science, where his core areas of study were law, national security strategy, and nation-building. He continued with graduate studies for his master’s in artificial intelligence at Harvard University. </w:t>
      </w:r>
    </w:p>
    <w:p w14:paraId="20CB16C9" w14:textId="77777777" w:rsidR="00F8502E" w:rsidRPr="001E625A" w:rsidRDefault="00F8502E" w:rsidP="001E625A">
      <w:pPr>
        <w:jc w:val="both"/>
        <w:rPr>
          <w:rFonts w:ascii="Neue Haas Grotesk Text Pro" w:hAnsi="Neue Haas Grotesk Text Pro"/>
          <w:sz w:val="20"/>
          <w:szCs w:val="20"/>
        </w:rPr>
      </w:pPr>
    </w:p>
    <w:p w14:paraId="2A35E135"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Additionally, Mr. Akhtar is a graduate of the Founder’s Academy and The Leadership Institute. He is an active member and participant of the Capital Factory, World Affairs Councils of America, Harvard Club, and the National Defense Industrial Association. He volunteers with the Metropolitan Dream Center and the United Christian Church. </w:t>
      </w:r>
    </w:p>
    <w:p w14:paraId="700D6CF7" w14:textId="77777777" w:rsidR="00F8502E" w:rsidRPr="001E625A" w:rsidRDefault="00F8502E" w:rsidP="001E625A">
      <w:pPr>
        <w:jc w:val="both"/>
        <w:rPr>
          <w:rFonts w:ascii="Neue Haas Grotesk Text Pro" w:hAnsi="Neue Haas Grotesk Text Pro"/>
          <w:sz w:val="20"/>
          <w:szCs w:val="20"/>
        </w:rPr>
      </w:pPr>
    </w:p>
    <w:p w14:paraId="4E1A4135" w14:textId="77777777" w:rsidR="00F8502E" w:rsidRPr="001E625A" w:rsidRDefault="00F8502E" w:rsidP="001E625A">
      <w:pPr>
        <w:jc w:val="both"/>
        <w:rPr>
          <w:rFonts w:ascii="Neue Haas Grotesk Text Pro" w:hAnsi="Neue Haas Grotesk Text Pro"/>
          <w:sz w:val="20"/>
          <w:szCs w:val="20"/>
        </w:rPr>
      </w:pPr>
    </w:p>
    <w:p w14:paraId="6044634C" w14:textId="77777777" w:rsidR="00F8502E" w:rsidRPr="001E625A" w:rsidRDefault="00F8502E" w:rsidP="00B173F8">
      <w:pPr>
        <w:pStyle w:val="Heading2"/>
      </w:pPr>
      <w:bookmarkStart w:id="50" w:name="_Toc107856756"/>
      <w:r w:rsidRPr="001E625A">
        <w:t>Dr. Wolf Kohn</w:t>
      </w:r>
      <w:bookmarkEnd w:id="50"/>
    </w:p>
    <w:p w14:paraId="3AA23AAB"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Chief Scientist – CrowdPoint Technologies</w:t>
      </w:r>
    </w:p>
    <w:p w14:paraId="7CB186B6" w14:textId="77777777" w:rsidR="00F8502E" w:rsidRPr="001E625A" w:rsidRDefault="00F8502E" w:rsidP="001E625A">
      <w:pPr>
        <w:jc w:val="both"/>
        <w:rPr>
          <w:rFonts w:ascii="Neue Haas Grotesk Text Pro" w:hAnsi="Neue Haas Grotesk Text Pro"/>
          <w:sz w:val="20"/>
          <w:szCs w:val="20"/>
        </w:rPr>
      </w:pPr>
    </w:p>
    <w:p w14:paraId="4189F718"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Dr. Wolf Kohn leads research and innovation for CrowdPoint and the Blockchain Ecosystem's new digital economy through bleeding-edge fields of study in blockchain artificial intelligence ("AI").</w:t>
      </w:r>
    </w:p>
    <w:p w14:paraId="64D91AAD" w14:textId="77777777" w:rsidR="00F8502E" w:rsidRPr="001E625A" w:rsidRDefault="00F8502E" w:rsidP="001E625A">
      <w:pPr>
        <w:jc w:val="both"/>
        <w:rPr>
          <w:rFonts w:ascii="Neue Haas Grotesk Text Pro" w:hAnsi="Neue Haas Grotesk Text Pro"/>
          <w:sz w:val="20"/>
          <w:szCs w:val="20"/>
        </w:rPr>
      </w:pPr>
    </w:p>
    <w:p w14:paraId="77E13935"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Dr. Kohn holds 25 patents and has authored four books and over 300 papers in the areas of optimal hybrid control and quantum control, estimation and learning systems and architectures; he received M.Sc. and Ph.D. degrees in electrical engineering and computer science from Massachusetts Institute of Technology. He is the foremost thought leader in distributed, nonlinear dynamical systems and control theory.</w:t>
      </w:r>
    </w:p>
    <w:p w14:paraId="165CA8B5" w14:textId="77777777" w:rsidR="00F8502E" w:rsidRPr="001E625A" w:rsidRDefault="00F8502E" w:rsidP="001E625A">
      <w:pPr>
        <w:jc w:val="both"/>
        <w:rPr>
          <w:rFonts w:ascii="Neue Haas Grotesk Text Pro" w:hAnsi="Neue Haas Grotesk Text Pro"/>
          <w:sz w:val="20"/>
          <w:szCs w:val="20"/>
        </w:rPr>
      </w:pPr>
    </w:p>
    <w:p w14:paraId="7BC0E45E"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A significant focus of Dr. Kohn’s research and career has been in the energy management and battery optimization spaces. He brings this wealth of knowledge in these arenas and more to CrowdPoint where he is integrating his innovative research into the Company’s proprietary blockchain.</w:t>
      </w:r>
    </w:p>
    <w:p w14:paraId="3205E854" w14:textId="77777777" w:rsidR="00F8502E" w:rsidRPr="001E625A" w:rsidRDefault="00F8502E" w:rsidP="001E625A">
      <w:pPr>
        <w:jc w:val="both"/>
        <w:rPr>
          <w:rFonts w:ascii="Neue Haas Grotesk Text Pro" w:hAnsi="Neue Haas Grotesk Text Pro"/>
          <w:sz w:val="20"/>
          <w:szCs w:val="20"/>
        </w:rPr>
      </w:pPr>
    </w:p>
    <w:p w14:paraId="27AEB3DC"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Dr. Kohn joined CrowdPoint from Veritone, Inc. (NASDAQ: VERI), a leading provider of artificial intelligence (AI) technology and solutions, where he served as Chief Scientist. Dr. Kohn continues to serve Veritone as a member of its Technical Advisory Board. Prior to Veritone, Dr. Kohn served as Chief Scientist of Atigeo – the AI arm of Microsoft. Atigeo was acquired by Veritone in 2017. Previously, Dr. Kohn held numerous leadership positions with notable </w:t>
      </w:r>
      <w:r w:rsidRPr="001E625A">
        <w:rPr>
          <w:rFonts w:ascii="Neue Haas Grotesk Text Pro" w:hAnsi="Neue Haas Grotesk Text Pro"/>
          <w:sz w:val="20"/>
          <w:szCs w:val="20"/>
        </w:rPr>
        <w:lastRenderedPageBreak/>
        <w:t xml:space="preserve">companies, including Lockheed Corporation, Citi Group, SEQA Capital Advisors, LP, </w:t>
      </w:r>
      <w:proofErr w:type="spellStart"/>
      <w:r w:rsidRPr="001E625A">
        <w:rPr>
          <w:rFonts w:ascii="Neue Haas Grotesk Text Pro" w:hAnsi="Neue Haas Grotesk Text Pro"/>
          <w:sz w:val="20"/>
          <w:szCs w:val="20"/>
        </w:rPr>
        <w:t>Clearsight</w:t>
      </w:r>
      <w:proofErr w:type="spellEnd"/>
      <w:r w:rsidRPr="001E625A">
        <w:rPr>
          <w:rFonts w:ascii="Neue Haas Grotesk Text Pro" w:hAnsi="Neue Haas Grotesk Text Pro"/>
          <w:sz w:val="20"/>
          <w:szCs w:val="20"/>
        </w:rPr>
        <w:t xml:space="preserve"> Systems, and Kohn-</w:t>
      </w:r>
      <w:proofErr w:type="spellStart"/>
      <w:r w:rsidRPr="001E625A">
        <w:rPr>
          <w:rFonts w:ascii="Neue Haas Grotesk Text Pro" w:hAnsi="Neue Haas Grotesk Text Pro"/>
          <w:sz w:val="20"/>
          <w:szCs w:val="20"/>
        </w:rPr>
        <w:t>Nerode</w:t>
      </w:r>
      <w:proofErr w:type="spellEnd"/>
      <w:r w:rsidRPr="001E625A">
        <w:rPr>
          <w:rFonts w:ascii="Neue Haas Grotesk Text Pro" w:hAnsi="Neue Haas Grotesk Text Pro"/>
          <w:sz w:val="20"/>
          <w:szCs w:val="20"/>
        </w:rPr>
        <w:t>, Inc.</w:t>
      </w:r>
    </w:p>
    <w:p w14:paraId="7436D47D" w14:textId="77777777" w:rsidR="00F8502E" w:rsidRPr="001E625A" w:rsidRDefault="00F8502E" w:rsidP="001E625A">
      <w:pPr>
        <w:jc w:val="both"/>
        <w:rPr>
          <w:rFonts w:ascii="Neue Haas Grotesk Text Pro" w:hAnsi="Neue Haas Grotesk Text Pro"/>
          <w:sz w:val="20"/>
          <w:szCs w:val="20"/>
        </w:rPr>
      </w:pPr>
    </w:p>
    <w:p w14:paraId="7682A9E1"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Dr. Kohn recently joined the faculty of Drexel University. Previously, Dr. Kohn served as a Professor with the University of Washington, Stanford University, and Rice University.</w:t>
      </w:r>
    </w:p>
    <w:p w14:paraId="0DBC214A" w14:textId="77777777" w:rsidR="00F8502E" w:rsidRPr="001E625A" w:rsidRDefault="00F8502E" w:rsidP="001E625A">
      <w:pPr>
        <w:jc w:val="both"/>
        <w:rPr>
          <w:rFonts w:ascii="Neue Haas Grotesk Text Pro" w:hAnsi="Neue Haas Grotesk Text Pro"/>
          <w:sz w:val="20"/>
          <w:szCs w:val="20"/>
        </w:rPr>
      </w:pPr>
    </w:p>
    <w:p w14:paraId="5D075799" w14:textId="77777777" w:rsidR="006E5E3B" w:rsidRPr="001E625A" w:rsidRDefault="006E5E3B" w:rsidP="001E625A">
      <w:pPr>
        <w:jc w:val="both"/>
        <w:rPr>
          <w:rFonts w:ascii="Neue Haas Grotesk Text Pro" w:hAnsi="Neue Haas Grotesk Text Pro"/>
          <w:sz w:val="20"/>
          <w:szCs w:val="20"/>
        </w:rPr>
      </w:pPr>
    </w:p>
    <w:p w14:paraId="0555D3CD" w14:textId="77777777" w:rsidR="00F8502E" w:rsidRPr="001E625A" w:rsidRDefault="00F8502E" w:rsidP="00B173F8">
      <w:pPr>
        <w:pStyle w:val="Heading2"/>
      </w:pPr>
      <w:bookmarkStart w:id="51" w:name="_Toc107856757"/>
      <w:r w:rsidRPr="001E625A">
        <w:t>Mr. Daniel J. Guinan</w:t>
      </w:r>
      <w:bookmarkEnd w:id="51"/>
    </w:p>
    <w:p w14:paraId="48AB10A0"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Chief Technology Officer – CrowdPoint Technologies</w:t>
      </w:r>
    </w:p>
    <w:p w14:paraId="65A9A9F5" w14:textId="77777777" w:rsidR="00F8502E" w:rsidRPr="001E625A" w:rsidRDefault="00F8502E" w:rsidP="001E625A">
      <w:pPr>
        <w:jc w:val="both"/>
        <w:rPr>
          <w:rFonts w:ascii="Neue Haas Grotesk Text Pro" w:hAnsi="Neue Haas Grotesk Text Pro"/>
          <w:sz w:val="20"/>
          <w:szCs w:val="20"/>
        </w:rPr>
      </w:pPr>
    </w:p>
    <w:p w14:paraId="38EA020F" w14:textId="77777777" w:rsidR="00F8502E" w:rsidRPr="001E625A" w:rsidRDefault="00F8502E" w:rsidP="001E625A">
      <w:pPr>
        <w:jc w:val="both"/>
        <w:rPr>
          <w:rFonts w:ascii="Neue Haas Grotesk Text Pro" w:hAnsi="Neue Haas Grotesk Text Pro"/>
          <w:sz w:val="20"/>
          <w:szCs w:val="20"/>
        </w:rPr>
      </w:pPr>
      <w:bookmarkStart w:id="52" w:name="_Hlk107780056"/>
      <w:r w:rsidRPr="001E625A">
        <w:rPr>
          <w:rFonts w:ascii="Neue Haas Grotesk Text Pro" w:hAnsi="Neue Haas Grotesk Text Pro"/>
          <w:sz w:val="20"/>
          <w:szCs w:val="20"/>
        </w:rPr>
        <w:t xml:space="preserve">Mr. Daniel Guinan enjoys 25+ years as an entrepreneur, corporate executive, and technologist. </w:t>
      </w:r>
      <w:bookmarkEnd w:id="52"/>
      <w:r w:rsidRPr="001E625A">
        <w:rPr>
          <w:rFonts w:ascii="Neue Haas Grotesk Text Pro" w:hAnsi="Neue Haas Grotesk Text Pro"/>
          <w:sz w:val="20"/>
          <w:szCs w:val="20"/>
        </w:rPr>
        <w:t xml:space="preserve">Mr. Guinan has designed and built, singularly, cryptocurrency systems, artificially intelligent robotic trading systems, application servers, database engines, ad-scale infrastructure, and highly complex self-organizing object-oriented frameworks. </w:t>
      </w:r>
    </w:p>
    <w:p w14:paraId="045DBC10" w14:textId="77777777" w:rsidR="00F8502E" w:rsidRPr="001E625A" w:rsidRDefault="00F8502E" w:rsidP="001E625A">
      <w:pPr>
        <w:jc w:val="both"/>
        <w:rPr>
          <w:rFonts w:ascii="Neue Haas Grotesk Text Pro" w:hAnsi="Neue Haas Grotesk Text Pro"/>
          <w:sz w:val="20"/>
          <w:szCs w:val="20"/>
        </w:rPr>
      </w:pPr>
    </w:p>
    <w:p w14:paraId="1B0477A6"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Guinan has founded several successful technology companies, most recently Mr. Guinan founded Cebu Machine Intelligence Laboratories, Inc. which is a research lab and outsourced consultancy based in Cebu, Philippines. The company acquired Trust Labs, a privacy focused technology company, in 2011 which Mr. Guinan was integral in the acquisition’s integration. </w:t>
      </w:r>
    </w:p>
    <w:p w14:paraId="156ED9DF" w14:textId="77777777" w:rsidR="00F8502E" w:rsidRPr="001E625A" w:rsidRDefault="00F8502E" w:rsidP="001E625A">
      <w:pPr>
        <w:jc w:val="both"/>
        <w:rPr>
          <w:rFonts w:ascii="Neue Haas Grotesk Text Pro" w:hAnsi="Neue Haas Grotesk Text Pro"/>
          <w:sz w:val="20"/>
          <w:szCs w:val="20"/>
        </w:rPr>
      </w:pPr>
    </w:p>
    <w:p w14:paraId="58A90D30"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By way of background, Mr. Guinan began his career with Visa International where he was critical in the development of cryptographic commerce systems such as Secure Transaction Technology and Secure Electronic Transactions. </w:t>
      </w:r>
    </w:p>
    <w:p w14:paraId="686BC7B9" w14:textId="77777777" w:rsidR="00F8502E" w:rsidRPr="001E625A" w:rsidRDefault="00F8502E" w:rsidP="001E625A">
      <w:pPr>
        <w:jc w:val="both"/>
        <w:rPr>
          <w:rFonts w:ascii="Neue Haas Grotesk Text Pro" w:hAnsi="Neue Haas Grotesk Text Pro"/>
          <w:sz w:val="20"/>
          <w:szCs w:val="20"/>
        </w:rPr>
      </w:pPr>
    </w:p>
    <w:p w14:paraId="09D9E385" w14:textId="3AA34849"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Following Visa, Mr. Guinan joined Sun Microsystems where he served as the Chief Architect and Engineer of Java Commerce. While at Sun Microsystems, he was instrumental in the development of the Java Commerce Framework, Java Wallet, Java Card, and Java Smartcard. Additionally, Mr. Guinan built one of the very first cryptocurrencies, Java Coin. Java Coin was never released to the </w:t>
      </w:r>
      <w:r w:rsidR="00D4774F" w:rsidRPr="001E625A">
        <w:rPr>
          <w:rFonts w:ascii="Neue Haas Grotesk Text Pro" w:hAnsi="Neue Haas Grotesk Text Pro"/>
          <w:sz w:val="20"/>
          <w:szCs w:val="20"/>
        </w:rPr>
        <w:t>public but</w:t>
      </w:r>
      <w:r w:rsidRPr="001E625A">
        <w:rPr>
          <w:rFonts w:ascii="Neue Haas Grotesk Text Pro" w:hAnsi="Neue Haas Grotesk Text Pro"/>
          <w:sz w:val="20"/>
          <w:szCs w:val="20"/>
        </w:rPr>
        <w:t xml:space="preserve"> was built and working ten years before Bitcoin with an almost identical transactional model. </w:t>
      </w:r>
    </w:p>
    <w:p w14:paraId="06FA1A98" w14:textId="77777777" w:rsidR="00F8502E" w:rsidRPr="001E625A" w:rsidRDefault="00F8502E" w:rsidP="001E625A">
      <w:pPr>
        <w:jc w:val="both"/>
        <w:rPr>
          <w:rFonts w:ascii="Neue Haas Grotesk Text Pro" w:hAnsi="Neue Haas Grotesk Text Pro"/>
          <w:sz w:val="20"/>
          <w:szCs w:val="20"/>
        </w:rPr>
      </w:pPr>
    </w:p>
    <w:p w14:paraId="43DAF250"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Guinan then founded </w:t>
      </w:r>
      <w:proofErr w:type="spellStart"/>
      <w:r w:rsidRPr="001E625A">
        <w:rPr>
          <w:rFonts w:ascii="Neue Haas Grotesk Text Pro" w:hAnsi="Neue Haas Grotesk Text Pro"/>
          <w:sz w:val="20"/>
          <w:szCs w:val="20"/>
        </w:rPr>
        <w:t>nanobiz</w:t>
      </w:r>
      <w:proofErr w:type="spellEnd"/>
      <w:r w:rsidRPr="001E625A">
        <w:rPr>
          <w:rFonts w:ascii="Neue Haas Grotesk Text Pro" w:hAnsi="Neue Haas Grotesk Text Pro"/>
          <w:sz w:val="20"/>
          <w:szCs w:val="20"/>
        </w:rPr>
        <w:t xml:space="preserve">, a company focused on cryptographic technologies in XML. Mr. Guinan successfully sold the company to Verisign in 2000. He then went on to serve as Director of XML Web Services at Verisign. </w:t>
      </w:r>
    </w:p>
    <w:p w14:paraId="418ED0A3" w14:textId="77777777" w:rsidR="00F8502E" w:rsidRPr="001E625A" w:rsidRDefault="00F8502E" w:rsidP="001E625A">
      <w:pPr>
        <w:jc w:val="both"/>
        <w:rPr>
          <w:rFonts w:ascii="Neue Haas Grotesk Text Pro" w:hAnsi="Neue Haas Grotesk Text Pro"/>
          <w:sz w:val="20"/>
          <w:szCs w:val="20"/>
        </w:rPr>
      </w:pPr>
    </w:p>
    <w:p w14:paraId="1EE6D46F"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Guinan then founded </w:t>
      </w:r>
      <w:proofErr w:type="spellStart"/>
      <w:r w:rsidRPr="001E625A">
        <w:rPr>
          <w:rFonts w:ascii="Neue Haas Grotesk Text Pro" w:hAnsi="Neue Haas Grotesk Text Pro"/>
          <w:sz w:val="20"/>
          <w:szCs w:val="20"/>
        </w:rPr>
        <w:t>RedShores</w:t>
      </w:r>
      <w:proofErr w:type="spellEnd"/>
      <w:r w:rsidRPr="001E625A">
        <w:rPr>
          <w:rFonts w:ascii="Neue Haas Grotesk Text Pro" w:hAnsi="Neue Haas Grotesk Text Pro"/>
          <w:sz w:val="20"/>
          <w:szCs w:val="20"/>
        </w:rPr>
        <w:t xml:space="preserve">, Inc. and </w:t>
      </w:r>
      <w:proofErr w:type="spellStart"/>
      <w:r w:rsidRPr="001E625A">
        <w:rPr>
          <w:rFonts w:ascii="Neue Haas Grotesk Text Pro" w:hAnsi="Neue Haas Grotesk Text Pro"/>
          <w:sz w:val="20"/>
          <w:szCs w:val="20"/>
        </w:rPr>
        <w:t>GeneWaves</w:t>
      </w:r>
      <w:proofErr w:type="spellEnd"/>
      <w:r w:rsidRPr="001E625A">
        <w:rPr>
          <w:rFonts w:ascii="Neue Haas Grotesk Text Pro" w:hAnsi="Neue Haas Grotesk Text Pro"/>
          <w:sz w:val="20"/>
          <w:szCs w:val="20"/>
        </w:rPr>
        <w:t>. The companies focused on automated payment and access control for web services and automated trading technologies, respectively.</w:t>
      </w:r>
    </w:p>
    <w:p w14:paraId="18706A49" w14:textId="77777777" w:rsidR="00F8502E" w:rsidRPr="001E625A" w:rsidRDefault="00F8502E" w:rsidP="001E625A">
      <w:pPr>
        <w:jc w:val="both"/>
        <w:rPr>
          <w:rFonts w:ascii="Neue Haas Grotesk Text Pro" w:hAnsi="Neue Haas Grotesk Text Pro"/>
          <w:sz w:val="20"/>
          <w:szCs w:val="20"/>
        </w:rPr>
      </w:pPr>
    </w:p>
    <w:p w14:paraId="2BAA42B2" w14:textId="77777777" w:rsidR="00F8502E" w:rsidRPr="001E625A" w:rsidRDefault="00F8502E" w:rsidP="001E625A">
      <w:pPr>
        <w:jc w:val="both"/>
        <w:rPr>
          <w:rFonts w:ascii="Neue Haas Grotesk Text Pro" w:hAnsi="Neue Haas Grotesk Text Pro"/>
          <w:sz w:val="20"/>
          <w:szCs w:val="20"/>
        </w:rPr>
      </w:pPr>
      <w:r w:rsidRPr="001E625A">
        <w:rPr>
          <w:rFonts w:ascii="Neue Haas Grotesk Text Pro" w:hAnsi="Neue Haas Grotesk Text Pro"/>
          <w:sz w:val="20"/>
          <w:szCs w:val="20"/>
        </w:rPr>
        <w:t>Mr. Guinan received his Master of Computer Science from the University of Nebraska – Lincoln, where he researched artificial intelligence, fuzzy logic, and fuzzy set theory.</w:t>
      </w:r>
    </w:p>
    <w:p w14:paraId="3DCD67C7" w14:textId="77777777" w:rsidR="00F8502E" w:rsidRPr="001E625A" w:rsidRDefault="00F8502E" w:rsidP="001E625A">
      <w:pPr>
        <w:jc w:val="both"/>
        <w:rPr>
          <w:rFonts w:ascii="Neue Haas Grotesk Text Pro" w:hAnsi="Neue Haas Grotesk Text Pro"/>
          <w:sz w:val="20"/>
          <w:szCs w:val="20"/>
        </w:rPr>
      </w:pPr>
    </w:p>
    <w:p w14:paraId="0C131137" w14:textId="77777777" w:rsidR="00F8502E" w:rsidRPr="001E625A" w:rsidRDefault="00F8502E" w:rsidP="001E625A">
      <w:pPr>
        <w:jc w:val="both"/>
        <w:rPr>
          <w:rFonts w:ascii="Neue Haas Grotesk Text Pro" w:hAnsi="Neue Haas Grotesk Text Pro"/>
          <w:sz w:val="20"/>
          <w:szCs w:val="20"/>
        </w:rPr>
      </w:pPr>
    </w:p>
    <w:p w14:paraId="52882F3D" w14:textId="6FDB6E71" w:rsidR="00F8502E" w:rsidRPr="001E625A" w:rsidRDefault="00F8502E" w:rsidP="00B173F8">
      <w:pPr>
        <w:pStyle w:val="Heading2"/>
      </w:pPr>
      <w:bookmarkStart w:id="53" w:name="_Toc107856758"/>
      <w:r w:rsidRPr="001E625A">
        <w:t xml:space="preserve">Mr. </w:t>
      </w:r>
      <w:r w:rsidR="00896B6F" w:rsidRPr="001E625A">
        <w:t>Andrew (“</w:t>
      </w:r>
      <w:r w:rsidRPr="001E625A">
        <w:t>Andy</w:t>
      </w:r>
      <w:r w:rsidR="00896B6F" w:rsidRPr="001E625A">
        <w:t>”)</w:t>
      </w:r>
      <w:r w:rsidRPr="001E625A">
        <w:t xml:space="preserve"> </w:t>
      </w:r>
      <w:proofErr w:type="spellStart"/>
      <w:r w:rsidRPr="001E625A">
        <w:t>Barkett</w:t>
      </w:r>
      <w:bookmarkEnd w:id="53"/>
      <w:proofErr w:type="spellEnd"/>
    </w:p>
    <w:p w14:paraId="48225446" w14:textId="5E2482B9" w:rsidR="00B173F8" w:rsidRPr="001E625A" w:rsidRDefault="00B173F8" w:rsidP="00B173F8">
      <w:pPr>
        <w:jc w:val="both"/>
        <w:rPr>
          <w:rFonts w:ascii="Neue Haas Grotesk Text Pro" w:hAnsi="Neue Haas Grotesk Text Pro"/>
          <w:sz w:val="20"/>
          <w:szCs w:val="20"/>
        </w:rPr>
      </w:pPr>
      <w:r w:rsidRPr="001E625A">
        <w:rPr>
          <w:rFonts w:ascii="Neue Haas Grotesk Text Pro" w:hAnsi="Neue Haas Grotesk Text Pro"/>
          <w:sz w:val="20"/>
          <w:szCs w:val="20"/>
        </w:rPr>
        <w:t xml:space="preserve">Chief </w:t>
      </w:r>
      <w:r>
        <w:rPr>
          <w:rFonts w:ascii="Neue Haas Grotesk Text Pro" w:hAnsi="Neue Haas Grotesk Text Pro"/>
          <w:sz w:val="20"/>
          <w:szCs w:val="20"/>
        </w:rPr>
        <w:t>Arch</w:t>
      </w:r>
      <w:r w:rsidR="00C004ED">
        <w:rPr>
          <w:rFonts w:ascii="Neue Haas Grotesk Text Pro" w:hAnsi="Neue Haas Grotesk Text Pro"/>
          <w:sz w:val="20"/>
          <w:szCs w:val="20"/>
        </w:rPr>
        <w:t>itect</w:t>
      </w:r>
      <w:r w:rsidRPr="001E625A">
        <w:rPr>
          <w:rFonts w:ascii="Neue Haas Grotesk Text Pro" w:hAnsi="Neue Haas Grotesk Text Pro"/>
          <w:sz w:val="20"/>
          <w:szCs w:val="20"/>
        </w:rPr>
        <w:t xml:space="preserve"> Officer – CrowdPoint Technologies</w:t>
      </w:r>
    </w:p>
    <w:p w14:paraId="2B8ADCAC" w14:textId="77777777" w:rsidR="00622AA2" w:rsidRPr="001E625A" w:rsidRDefault="00622AA2" w:rsidP="001E625A">
      <w:pPr>
        <w:jc w:val="both"/>
        <w:rPr>
          <w:rFonts w:ascii="Neue Haas Grotesk Text Pro" w:hAnsi="Neue Haas Grotesk Text Pro"/>
          <w:sz w:val="20"/>
          <w:szCs w:val="20"/>
        </w:rPr>
      </w:pPr>
    </w:p>
    <w:p w14:paraId="385F3D72" w14:textId="3C358161" w:rsidR="0064078A" w:rsidRPr="001E625A" w:rsidRDefault="009E4448" w:rsidP="001E625A">
      <w:pPr>
        <w:jc w:val="both"/>
        <w:rPr>
          <w:rFonts w:ascii="Neue Haas Grotesk Text Pro" w:hAnsi="Neue Haas Grotesk Text Pro"/>
          <w:sz w:val="20"/>
          <w:szCs w:val="20"/>
        </w:rPr>
      </w:pPr>
      <w:r w:rsidRPr="001E625A">
        <w:rPr>
          <w:rFonts w:ascii="Neue Haas Grotesk Text Pro" w:hAnsi="Neue Haas Grotesk Text Pro"/>
          <w:sz w:val="20"/>
          <w:szCs w:val="20"/>
        </w:rPr>
        <w:lastRenderedPageBreak/>
        <w:t xml:space="preserve">Mr. </w:t>
      </w:r>
      <w:r w:rsidR="00896B6F" w:rsidRPr="001E625A">
        <w:rPr>
          <w:rFonts w:ascii="Neue Haas Grotesk Text Pro" w:hAnsi="Neue Haas Grotesk Text Pro"/>
          <w:sz w:val="20"/>
          <w:szCs w:val="20"/>
        </w:rPr>
        <w:t xml:space="preserve">Andrew </w:t>
      </w:r>
      <w:proofErr w:type="spellStart"/>
      <w:r w:rsidR="00896B6F" w:rsidRPr="001E625A">
        <w:rPr>
          <w:rFonts w:ascii="Neue Haas Grotesk Text Pro" w:hAnsi="Neue Haas Grotesk Text Pro"/>
          <w:sz w:val="20"/>
          <w:szCs w:val="20"/>
        </w:rPr>
        <w:t>Barkett</w:t>
      </w:r>
      <w:proofErr w:type="spellEnd"/>
      <w:r w:rsidR="00896B6F" w:rsidRPr="001E625A">
        <w:rPr>
          <w:rFonts w:ascii="Neue Haas Grotesk Text Pro" w:hAnsi="Neue Haas Grotesk Text Pro"/>
          <w:sz w:val="20"/>
          <w:szCs w:val="20"/>
        </w:rPr>
        <w:t xml:space="preserve"> </w:t>
      </w:r>
      <w:r w:rsidRPr="001E625A">
        <w:rPr>
          <w:rFonts w:ascii="Neue Haas Grotesk Text Pro" w:hAnsi="Neue Haas Grotesk Text Pro"/>
          <w:sz w:val="20"/>
          <w:szCs w:val="20"/>
        </w:rPr>
        <w:t>enjoys 2</w:t>
      </w:r>
      <w:r w:rsidR="00896B6F" w:rsidRPr="001E625A">
        <w:rPr>
          <w:rFonts w:ascii="Neue Haas Grotesk Text Pro" w:hAnsi="Neue Haas Grotesk Text Pro"/>
          <w:sz w:val="20"/>
          <w:szCs w:val="20"/>
        </w:rPr>
        <w:t>0</w:t>
      </w:r>
      <w:r w:rsidRPr="001E625A">
        <w:rPr>
          <w:rFonts w:ascii="Neue Haas Grotesk Text Pro" w:hAnsi="Neue Haas Grotesk Text Pro"/>
          <w:sz w:val="20"/>
          <w:szCs w:val="20"/>
        </w:rPr>
        <w:t xml:space="preserve">+ years </w:t>
      </w:r>
      <w:r w:rsidR="00845D75" w:rsidRPr="001E625A">
        <w:rPr>
          <w:rFonts w:ascii="Neue Haas Grotesk Text Pro" w:hAnsi="Neue Haas Grotesk Text Pro"/>
          <w:sz w:val="20"/>
          <w:szCs w:val="20"/>
        </w:rPr>
        <w:t xml:space="preserve">of engineering and management experience. </w:t>
      </w:r>
      <w:r w:rsidR="0097135C" w:rsidRPr="001E625A">
        <w:rPr>
          <w:rFonts w:ascii="Neue Haas Grotesk Text Pro" w:hAnsi="Neue Haas Grotesk Text Pro"/>
          <w:sz w:val="20"/>
          <w:szCs w:val="20"/>
        </w:rPr>
        <w:t xml:space="preserve">Mr. </w:t>
      </w:r>
      <w:proofErr w:type="spellStart"/>
      <w:r w:rsidR="0097135C" w:rsidRPr="001E625A">
        <w:rPr>
          <w:rFonts w:ascii="Neue Haas Grotesk Text Pro" w:hAnsi="Neue Haas Grotesk Text Pro"/>
          <w:sz w:val="20"/>
          <w:szCs w:val="20"/>
        </w:rPr>
        <w:t>Barkett</w:t>
      </w:r>
      <w:proofErr w:type="spellEnd"/>
      <w:r w:rsidR="0097135C" w:rsidRPr="001E625A">
        <w:rPr>
          <w:rFonts w:ascii="Neue Haas Grotesk Text Pro" w:hAnsi="Neue Haas Grotesk Text Pro"/>
          <w:sz w:val="20"/>
          <w:szCs w:val="20"/>
        </w:rPr>
        <w:t xml:space="preserve"> has </w:t>
      </w:r>
      <w:proofErr w:type="gramStart"/>
      <w:r w:rsidR="0097135C" w:rsidRPr="001E625A">
        <w:rPr>
          <w:rFonts w:ascii="Neue Haas Grotesk Text Pro" w:hAnsi="Neue Haas Grotesk Text Pro"/>
          <w:sz w:val="20"/>
          <w:szCs w:val="20"/>
        </w:rPr>
        <w:t>particular expertise</w:t>
      </w:r>
      <w:proofErr w:type="gramEnd"/>
      <w:r w:rsidR="0097135C" w:rsidRPr="001E625A">
        <w:rPr>
          <w:rFonts w:ascii="Neue Haas Grotesk Text Pro" w:hAnsi="Neue Haas Grotesk Text Pro"/>
          <w:sz w:val="20"/>
          <w:szCs w:val="20"/>
        </w:rPr>
        <w:t xml:space="preserve"> in software architecture, distributed systems, and hyperscale datacenters.</w:t>
      </w:r>
      <w:r w:rsidR="005C5CA4" w:rsidRPr="001E625A">
        <w:rPr>
          <w:rFonts w:ascii="Neue Haas Grotesk Text Pro" w:hAnsi="Neue Haas Grotesk Text Pro"/>
          <w:sz w:val="20"/>
          <w:szCs w:val="20"/>
        </w:rPr>
        <w:t xml:space="preserve"> He is an investor and advisor to numerous startups. </w:t>
      </w:r>
    </w:p>
    <w:p w14:paraId="08C9C8B6" w14:textId="77777777" w:rsidR="0042394E" w:rsidRPr="001E625A" w:rsidRDefault="0042394E" w:rsidP="001E625A">
      <w:pPr>
        <w:jc w:val="both"/>
        <w:rPr>
          <w:rFonts w:ascii="Neue Haas Grotesk Text Pro" w:hAnsi="Neue Haas Grotesk Text Pro"/>
          <w:sz w:val="20"/>
          <w:szCs w:val="20"/>
        </w:rPr>
      </w:pPr>
    </w:p>
    <w:p w14:paraId="7FC90979" w14:textId="4ACF41C0" w:rsidR="0042394E" w:rsidRPr="001E625A" w:rsidRDefault="0042394E"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Mr. </w:t>
      </w:r>
      <w:proofErr w:type="spellStart"/>
      <w:r w:rsidRPr="001E625A">
        <w:rPr>
          <w:rFonts w:ascii="Neue Haas Grotesk Text Pro" w:hAnsi="Neue Haas Grotesk Text Pro"/>
          <w:sz w:val="20"/>
          <w:szCs w:val="20"/>
        </w:rPr>
        <w:t>Barkett</w:t>
      </w:r>
      <w:proofErr w:type="spellEnd"/>
      <w:r w:rsidRPr="001E625A">
        <w:rPr>
          <w:rFonts w:ascii="Neue Haas Grotesk Text Pro" w:hAnsi="Neue Haas Grotesk Text Pro"/>
          <w:sz w:val="20"/>
          <w:szCs w:val="20"/>
        </w:rPr>
        <w:t xml:space="preserve"> currently serves as Chief Technology Officer of </w:t>
      </w:r>
      <w:proofErr w:type="spellStart"/>
      <w:r w:rsidRPr="001E625A">
        <w:rPr>
          <w:rFonts w:ascii="Neue Haas Grotesk Text Pro" w:hAnsi="Neue Haas Grotesk Text Pro"/>
          <w:sz w:val="20"/>
          <w:szCs w:val="20"/>
        </w:rPr>
        <w:t>Korbitt</w:t>
      </w:r>
      <w:proofErr w:type="spellEnd"/>
      <w:r w:rsidR="00290C32" w:rsidRPr="001E625A">
        <w:rPr>
          <w:rFonts w:ascii="Neue Haas Grotesk Text Pro" w:hAnsi="Neue Haas Grotesk Text Pro"/>
          <w:sz w:val="20"/>
          <w:szCs w:val="20"/>
        </w:rPr>
        <w:t>, a</w:t>
      </w:r>
      <w:r w:rsidR="005F0319" w:rsidRPr="001E625A">
        <w:rPr>
          <w:rFonts w:ascii="Neue Haas Grotesk Text Pro" w:hAnsi="Neue Haas Grotesk Text Pro"/>
          <w:sz w:val="20"/>
          <w:szCs w:val="20"/>
        </w:rPr>
        <w:t>n innovative company that is transforming education with AI-tutors.</w:t>
      </w:r>
    </w:p>
    <w:p w14:paraId="65739FF3" w14:textId="77777777" w:rsidR="005F0319" w:rsidRPr="001E625A" w:rsidRDefault="005F0319" w:rsidP="001E625A">
      <w:pPr>
        <w:jc w:val="both"/>
        <w:rPr>
          <w:rFonts w:ascii="Neue Haas Grotesk Text Pro" w:hAnsi="Neue Haas Grotesk Text Pro"/>
          <w:sz w:val="20"/>
          <w:szCs w:val="20"/>
        </w:rPr>
      </w:pPr>
    </w:p>
    <w:p w14:paraId="116A6FF6" w14:textId="5FB6AD8B" w:rsidR="008D4100" w:rsidRPr="001E625A" w:rsidRDefault="00845D75" w:rsidP="001E625A">
      <w:pPr>
        <w:jc w:val="both"/>
        <w:rPr>
          <w:rFonts w:ascii="Neue Haas Grotesk Text Pro" w:hAnsi="Neue Haas Grotesk Text Pro"/>
          <w:sz w:val="20"/>
          <w:szCs w:val="20"/>
        </w:rPr>
      </w:pPr>
      <w:r w:rsidRPr="001E625A">
        <w:rPr>
          <w:rFonts w:ascii="Neue Haas Grotesk Text Pro" w:hAnsi="Neue Haas Grotesk Text Pro"/>
          <w:sz w:val="20"/>
          <w:szCs w:val="20"/>
        </w:rPr>
        <w:t xml:space="preserve">By way of background, </w:t>
      </w:r>
      <w:r w:rsidR="00FD2A1A" w:rsidRPr="001E625A">
        <w:rPr>
          <w:rFonts w:ascii="Neue Haas Grotesk Text Pro" w:hAnsi="Neue Haas Grotesk Text Pro"/>
          <w:sz w:val="20"/>
          <w:szCs w:val="20"/>
        </w:rPr>
        <w:t xml:space="preserve">Mr. </w:t>
      </w:r>
      <w:proofErr w:type="spellStart"/>
      <w:r w:rsidR="00FD2A1A" w:rsidRPr="001E625A">
        <w:rPr>
          <w:rFonts w:ascii="Neue Haas Grotesk Text Pro" w:hAnsi="Neue Haas Grotesk Text Pro"/>
          <w:sz w:val="20"/>
          <w:szCs w:val="20"/>
        </w:rPr>
        <w:t>Barkett</w:t>
      </w:r>
      <w:proofErr w:type="spellEnd"/>
      <w:r w:rsidR="002202A4" w:rsidRPr="001E625A">
        <w:rPr>
          <w:rFonts w:ascii="Neue Haas Grotesk Text Pro" w:hAnsi="Neue Haas Grotesk Text Pro"/>
          <w:sz w:val="20"/>
          <w:szCs w:val="20"/>
        </w:rPr>
        <w:t xml:space="preserve"> previously worked for </w:t>
      </w:r>
      <w:r w:rsidR="008D4100" w:rsidRPr="001E625A">
        <w:rPr>
          <w:rFonts w:ascii="Neue Haas Grotesk Text Pro" w:hAnsi="Neue Haas Grotesk Text Pro"/>
          <w:sz w:val="20"/>
          <w:szCs w:val="20"/>
        </w:rPr>
        <w:t xml:space="preserve">both Google and Facebook. Mr. </w:t>
      </w:r>
      <w:proofErr w:type="spellStart"/>
      <w:r w:rsidR="008D4100" w:rsidRPr="001E625A">
        <w:rPr>
          <w:rFonts w:ascii="Neue Haas Grotesk Text Pro" w:hAnsi="Neue Haas Grotesk Text Pro"/>
          <w:sz w:val="20"/>
          <w:szCs w:val="20"/>
        </w:rPr>
        <w:t>Barkett</w:t>
      </w:r>
      <w:proofErr w:type="spellEnd"/>
      <w:r w:rsidR="008D4100" w:rsidRPr="001E625A">
        <w:rPr>
          <w:rFonts w:ascii="Neue Haas Grotesk Text Pro" w:hAnsi="Neue Haas Grotesk Text Pro"/>
          <w:sz w:val="20"/>
          <w:szCs w:val="20"/>
        </w:rPr>
        <w:t xml:space="preserve"> went to work for Google in 2006. While at Google, Mr. </w:t>
      </w:r>
      <w:proofErr w:type="spellStart"/>
      <w:r w:rsidR="008D4100" w:rsidRPr="001E625A">
        <w:rPr>
          <w:rFonts w:ascii="Neue Haas Grotesk Text Pro" w:hAnsi="Neue Haas Grotesk Text Pro"/>
          <w:sz w:val="20"/>
          <w:szCs w:val="20"/>
        </w:rPr>
        <w:t>Barkett</w:t>
      </w:r>
      <w:proofErr w:type="spellEnd"/>
      <w:r w:rsidR="008D4100" w:rsidRPr="001E625A">
        <w:rPr>
          <w:rFonts w:ascii="Neue Haas Grotesk Text Pro" w:hAnsi="Neue Haas Grotesk Text Pro"/>
          <w:sz w:val="20"/>
          <w:szCs w:val="20"/>
        </w:rPr>
        <w:t xml:space="preserve"> was a technical program manager for two years. During that same period, he co-founded Greenlight Apparel, a fair-trade, organic clothing company.</w:t>
      </w:r>
      <w:r w:rsidR="00F7244E" w:rsidRPr="001E625A">
        <w:rPr>
          <w:rFonts w:ascii="Neue Haas Grotesk Text Pro" w:hAnsi="Neue Haas Grotesk Text Pro"/>
          <w:sz w:val="20"/>
          <w:szCs w:val="20"/>
        </w:rPr>
        <w:t xml:space="preserve">  </w:t>
      </w:r>
    </w:p>
    <w:p w14:paraId="5CBF2CAF" w14:textId="77777777" w:rsidR="00845D75" w:rsidRPr="001E625A" w:rsidRDefault="00845D75" w:rsidP="001E625A">
      <w:pPr>
        <w:jc w:val="both"/>
        <w:rPr>
          <w:rFonts w:ascii="Neue Haas Grotesk Text Pro" w:hAnsi="Neue Haas Grotesk Text Pro"/>
          <w:sz w:val="20"/>
          <w:szCs w:val="20"/>
        </w:rPr>
      </w:pPr>
    </w:p>
    <w:p w14:paraId="11FD816B" w14:textId="77777777" w:rsidR="00845D75" w:rsidRPr="001E625A" w:rsidRDefault="00845D75" w:rsidP="001E625A">
      <w:pPr>
        <w:jc w:val="both"/>
        <w:rPr>
          <w:rFonts w:ascii="Neue Haas Grotesk Text Pro" w:hAnsi="Neue Haas Grotesk Text Pro"/>
          <w:sz w:val="20"/>
          <w:szCs w:val="20"/>
        </w:rPr>
      </w:pPr>
    </w:p>
    <w:p w14:paraId="55EC2469" w14:textId="77777777" w:rsidR="00622AA2" w:rsidRPr="001E625A" w:rsidRDefault="00622AA2" w:rsidP="001E625A">
      <w:pPr>
        <w:jc w:val="both"/>
        <w:rPr>
          <w:rFonts w:ascii="Neue Haas Grotesk Text Pro" w:hAnsi="Neue Haas Grotesk Text Pro"/>
          <w:sz w:val="20"/>
          <w:szCs w:val="20"/>
        </w:rPr>
      </w:pPr>
      <w:proofErr w:type="spellStart"/>
      <w:r w:rsidRPr="001E625A">
        <w:rPr>
          <w:rFonts w:ascii="Neue Haas Grotesk Text Pro" w:hAnsi="Neue Haas Grotesk Text Pro"/>
          <w:sz w:val="20"/>
          <w:szCs w:val="20"/>
        </w:rPr>
        <w:t>Barkett</w:t>
      </w:r>
      <w:proofErr w:type="spellEnd"/>
      <w:r w:rsidRPr="001E625A">
        <w:rPr>
          <w:rFonts w:ascii="Neue Haas Grotesk Text Pro" w:hAnsi="Neue Haas Grotesk Text Pro"/>
          <w:sz w:val="20"/>
          <w:szCs w:val="20"/>
        </w:rPr>
        <w:t xml:space="preserve">, meanwhile, earned a political economy degree from University of California, Berkeley, in 2002 and an MBA from UC, Davis, in 2009. He has worked for more than a decade at tech companies as an engineer. According to </w:t>
      </w:r>
      <w:proofErr w:type="spellStart"/>
      <w:r w:rsidRPr="001E625A">
        <w:rPr>
          <w:rFonts w:ascii="Neue Haas Grotesk Text Pro" w:hAnsi="Neue Haas Grotesk Text Pro"/>
          <w:sz w:val="20"/>
          <w:szCs w:val="20"/>
        </w:rPr>
        <w:t>Barkett’s</w:t>
      </w:r>
      <w:proofErr w:type="spellEnd"/>
      <w:r w:rsidRPr="001E625A">
        <w:rPr>
          <w:rFonts w:ascii="Neue Haas Grotesk Text Pro" w:hAnsi="Neue Haas Grotesk Text Pro"/>
          <w:sz w:val="20"/>
          <w:szCs w:val="20"/>
        </w:rPr>
        <w:t xml:space="preserve"> Facebook page, from 2002 to 2006, he was a software engineering manager at </w:t>
      </w:r>
      <w:proofErr w:type="spellStart"/>
      <w:r w:rsidRPr="001E625A">
        <w:rPr>
          <w:rFonts w:ascii="Neue Haas Grotesk Text Pro" w:hAnsi="Neue Haas Grotesk Text Pro"/>
          <w:sz w:val="20"/>
          <w:szCs w:val="20"/>
        </w:rPr>
        <w:t>OnWafer</w:t>
      </w:r>
      <w:proofErr w:type="spellEnd"/>
      <w:r w:rsidRPr="001E625A">
        <w:rPr>
          <w:rFonts w:ascii="Neue Haas Grotesk Text Pro" w:hAnsi="Neue Haas Grotesk Text Pro"/>
          <w:sz w:val="20"/>
          <w:szCs w:val="20"/>
        </w:rPr>
        <w:t xml:space="preserve"> Technologies, which “manufactures lithography and plasma etch products to the semiconductor industry” and was acquired by KLA-Tencor Corp. in 2007, after </w:t>
      </w:r>
      <w:proofErr w:type="spellStart"/>
      <w:r w:rsidRPr="001E625A">
        <w:rPr>
          <w:rFonts w:ascii="Neue Haas Grotesk Text Pro" w:hAnsi="Neue Haas Grotesk Text Pro"/>
          <w:sz w:val="20"/>
          <w:szCs w:val="20"/>
        </w:rPr>
        <w:t>Barkett’s</w:t>
      </w:r>
      <w:proofErr w:type="spellEnd"/>
      <w:r w:rsidRPr="001E625A">
        <w:rPr>
          <w:rFonts w:ascii="Neue Haas Grotesk Text Pro" w:hAnsi="Neue Haas Grotesk Text Pro"/>
          <w:sz w:val="20"/>
          <w:szCs w:val="20"/>
        </w:rPr>
        <w:t xml:space="preserve"> departure.</w:t>
      </w:r>
    </w:p>
    <w:p w14:paraId="5F3DB01E" w14:textId="77777777" w:rsidR="00622AA2" w:rsidRPr="001E625A" w:rsidRDefault="00622AA2" w:rsidP="001E625A">
      <w:pPr>
        <w:jc w:val="both"/>
        <w:rPr>
          <w:rFonts w:ascii="Neue Haas Grotesk Text Pro" w:hAnsi="Neue Haas Grotesk Text Pro"/>
          <w:sz w:val="20"/>
          <w:szCs w:val="20"/>
        </w:rPr>
      </w:pPr>
    </w:p>
    <w:p w14:paraId="27861995" w14:textId="77777777" w:rsidR="00622AA2" w:rsidRPr="001E625A" w:rsidRDefault="00622AA2" w:rsidP="001E625A">
      <w:pPr>
        <w:jc w:val="both"/>
        <w:rPr>
          <w:rFonts w:ascii="Neue Haas Grotesk Text Pro" w:hAnsi="Neue Haas Grotesk Text Pro"/>
          <w:sz w:val="20"/>
          <w:szCs w:val="20"/>
        </w:rPr>
      </w:pPr>
    </w:p>
    <w:p w14:paraId="288DE61A" w14:textId="5E902C6A" w:rsidR="00622AA2" w:rsidRPr="001E625A" w:rsidRDefault="00622AA2" w:rsidP="001E625A">
      <w:pPr>
        <w:jc w:val="both"/>
        <w:rPr>
          <w:rFonts w:ascii="Neue Haas Grotesk Text Pro" w:hAnsi="Neue Haas Grotesk Text Pro"/>
          <w:sz w:val="20"/>
          <w:szCs w:val="20"/>
        </w:rPr>
      </w:pPr>
      <w:proofErr w:type="spellStart"/>
      <w:r w:rsidRPr="001E625A">
        <w:rPr>
          <w:rFonts w:ascii="Neue Haas Grotesk Text Pro" w:hAnsi="Neue Haas Grotesk Text Pro"/>
          <w:sz w:val="20"/>
          <w:szCs w:val="20"/>
        </w:rPr>
        <w:t>Barkett</w:t>
      </w:r>
      <w:proofErr w:type="spellEnd"/>
      <w:r w:rsidRPr="001E625A">
        <w:rPr>
          <w:rFonts w:ascii="Neue Haas Grotesk Text Pro" w:hAnsi="Neue Haas Grotesk Text Pro"/>
          <w:sz w:val="20"/>
          <w:szCs w:val="20"/>
        </w:rPr>
        <w:t xml:space="preserve"> left Google in 2008. He was a senior IT management consultant at Taos Mountain Inc. for several months, then a senior director for engineering at </w:t>
      </w:r>
      <w:proofErr w:type="spellStart"/>
      <w:r w:rsidRPr="001E625A">
        <w:rPr>
          <w:rFonts w:ascii="Neue Haas Grotesk Text Pro" w:hAnsi="Neue Haas Grotesk Text Pro"/>
          <w:sz w:val="20"/>
          <w:szCs w:val="20"/>
        </w:rPr>
        <w:t>Livescribe</w:t>
      </w:r>
      <w:proofErr w:type="spellEnd"/>
      <w:r w:rsidRPr="001E625A">
        <w:rPr>
          <w:rFonts w:ascii="Neue Haas Grotesk Text Pro" w:hAnsi="Neue Haas Grotesk Text Pro"/>
          <w:sz w:val="20"/>
          <w:szCs w:val="20"/>
        </w:rPr>
        <w:t xml:space="preserve"> Inc. for almost two years. In January 2011, Facebook hired </w:t>
      </w:r>
      <w:proofErr w:type="spellStart"/>
      <w:r w:rsidRPr="001E625A">
        <w:rPr>
          <w:rFonts w:ascii="Neue Haas Grotesk Text Pro" w:hAnsi="Neue Haas Grotesk Text Pro"/>
          <w:sz w:val="20"/>
          <w:szCs w:val="20"/>
        </w:rPr>
        <w:t>Barkett</w:t>
      </w:r>
      <w:proofErr w:type="spellEnd"/>
      <w:r w:rsidRPr="001E625A">
        <w:rPr>
          <w:rFonts w:ascii="Neue Haas Grotesk Text Pro" w:hAnsi="Neue Haas Grotesk Text Pro"/>
          <w:sz w:val="20"/>
          <w:szCs w:val="20"/>
        </w:rPr>
        <w:t xml:space="preserve"> as an engineering manager</w:t>
      </w:r>
    </w:p>
    <w:p w14:paraId="21187F3F" w14:textId="77777777" w:rsidR="00F8502E" w:rsidRPr="001E625A" w:rsidRDefault="00F8502E" w:rsidP="001E625A">
      <w:pPr>
        <w:jc w:val="both"/>
        <w:rPr>
          <w:rFonts w:ascii="Neue Haas Grotesk Text Pro" w:hAnsi="Neue Haas Grotesk Text Pro"/>
          <w:sz w:val="20"/>
          <w:szCs w:val="20"/>
        </w:rPr>
      </w:pPr>
    </w:p>
    <w:p w14:paraId="43D6694E" w14:textId="77777777" w:rsidR="00F8502E" w:rsidRPr="001E625A" w:rsidRDefault="00F8502E" w:rsidP="001E625A">
      <w:pPr>
        <w:jc w:val="both"/>
        <w:rPr>
          <w:rFonts w:ascii="Neue Haas Grotesk Text Pro" w:hAnsi="Neue Haas Grotesk Text Pro"/>
          <w:sz w:val="20"/>
          <w:szCs w:val="20"/>
        </w:rPr>
      </w:pPr>
      <w:proofErr w:type="spellStart"/>
      <w:r w:rsidRPr="001E625A">
        <w:rPr>
          <w:rFonts w:ascii="Neue Haas Grotesk Text Pro" w:hAnsi="Neue Haas Grotesk Text Pro"/>
          <w:sz w:val="20"/>
          <w:szCs w:val="20"/>
          <w:highlight w:val="yellow"/>
        </w:rPr>
        <w:t>Barkett</w:t>
      </w:r>
      <w:proofErr w:type="spellEnd"/>
      <w:r w:rsidRPr="001E625A">
        <w:rPr>
          <w:rFonts w:ascii="Neue Haas Grotesk Text Pro" w:hAnsi="Neue Haas Grotesk Text Pro"/>
          <w:sz w:val="20"/>
          <w:szCs w:val="20"/>
          <w:highlight w:val="yellow"/>
        </w:rPr>
        <w:t xml:space="preserve">, 32, joined Facebook in January 2011 and managed engineering teams responsible for scaling the social network's mobile infrastructure, messaging, and News Feed products. Prior to Facebook, </w:t>
      </w:r>
      <w:proofErr w:type="spellStart"/>
      <w:r w:rsidRPr="001E625A">
        <w:rPr>
          <w:rFonts w:ascii="Neue Haas Grotesk Text Pro" w:hAnsi="Neue Haas Grotesk Text Pro"/>
          <w:sz w:val="20"/>
          <w:szCs w:val="20"/>
          <w:highlight w:val="yellow"/>
        </w:rPr>
        <w:t>Barkett</w:t>
      </w:r>
      <w:proofErr w:type="spellEnd"/>
      <w:r w:rsidRPr="001E625A">
        <w:rPr>
          <w:rFonts w:ascii="Neue Haas Grotesk Text Pro" w:hAnsi="Neue Haas Grotesk Text Pro"/>
          <w:sz w:val="20"/>
          <w:szCs w:val="20"/>
          <w:highlight w:val="yellow"/>
        </w:rPr>
        <w:t xml:space="preserve"> served as the senior director of engineering for </w:t>
      </w:r>
      <w:proofErr w:type="spellStart"/>
      <w:r w:rsidRPr="001E625A">
        <w:rPr>
          <w:rFonts w:ascii="Neue Haas Grotesk Text Pro" w:hAnsi="Neue Haas Grotesk Text Pro"/>
          <w:sz w:val="20"/>
          <w:szCs w:val="20"/>
          <w:highlight w:val="yellow"/>
        </w:rPr>
        <w:t>Livescribe</w:t>
      </w:r>
      <w:proofErr w:type="spellEnd"/>
      <w:r w:rsidRPr="001E625A">
        <w:rPr>
          <w:rFonts w:ascii="Neue Haas Grotesk Text Pro" w:hAnsi="Neue Haas Grotesk Text Pro"/>
          <w:sz w:val="20"/>
          <w:szCs w:val="20"/>
          <w:highlight w:val="yellow"/>
        </w:rPr>
        <w:t>.</w:t>
      </w:r>
    </w:p>
    <w:sectPr w:rsidR="00F8502E" w:rsidRPr="001E625A" w:rsidSect="006612CB">
      <w:headerReference w:type="default" r:id="rId19"/>
      <w:footerReference w:type="default" r:id="rId20"/>
      <w:pgSz w:w="12240" w:h="15840"/>
      <w:pgMar w:top="1440" w:right="1800" w:bottom="1440" w:left="1800" w:header="144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Chris McMahan" w:date="2022-07-01T10:00:00Z" w:initials="CM">
    <w:p w14:paraId="35A0F3DC" w14:textId="2CCED4BC" w:rsidR="6475D0AA" w:rsidRDefault="6475D0AA">
      <w:pPr>
        <w:pStyle w:val="CommentText"/>
      </w:pPr>
      <w:r>
        <w:t>Define "it"....assuming it is "The streamer agreement" or the ledger?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0F3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DFDE8C" w16cex:dateUtc="2022-07-0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0F3DC" w16cid:durableId="44DFDE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AA44" w14:textId="77777777" w:rsidR="00725D5F" w:rsidRDefault="00725D5F">
      <w:r>
        <w:separator/>
      </w:r>
    </w:p>
  </w:endnote>
  <w:endnote w:type="continuationSeparator" w:id="0">
    <w:p w14:paraId="0EB74C00" w14:textId="77777777" w:rsidR="00725D5F" w:rsidRDefault="00725D5F">
      <w:r>
        <w:continuationSeparator/>
      </w:r>
    </w:p>
  </w:endnote>
  <w:endnote w:type="continuationNotice" w:id="1">
    <w:p w14:paraId="673502E7" w14:textId="77777777" w:rsidR="00725D5F" w:rsidRDefault="00725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ontserrat">
    <w:panose1 w:val="00000500000000000000"/>
    <w:charset w:val="00"/>
    <w:family w:val="auto"/>
    <w:pitch w:val="variable"/>
    <w:sig w:usb0="2000020F" w:usb1="00000003" w:usb2="00000000" w:usb3="00000000" w:csb0="00000197" w:csb1="00000000"/>
  </w:font>
  <w:font w:name="Neue Haas Grotesk Text Pro">
    <w:panose1 w:val="020B0504020202020204"/>
    <w:charset w:val="00"/>
    <w:family w:val="swiss"/>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Orbitron">
    <w:panose1 w:val="00000000000000000000"/>
    <w:charset w:val="00"/>
    <w:family w:val="auto"/>
    <w:notTrueType/>
    <w:pitch w:val="variable"/>
    <w:sig w:usb0="80000027" w:usb1="10000042" w:usb2="00000000" w:usb3="00000000" w:csb0="00000001"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Neuropol X Rg">
    <w:panose1 w:val="02000603040000020004"/>
    <w:charset w:val="00"/>
    <w:family w:val="auto"/>
    <w:notTrueType/>
    <w:pitch w:val="variable"/>
    <w:sig w:usb0="A00002EF" w:usb1="0000201B" w:usb2="00000000" w:usb3="00000000" w:csb0="0000019F" w:csb1="00000000"/>
  </w:font>
  <w:font w:name="Neuropol X Lt">
    <w:panose1 w:val="02000303040000020004"/>
    <w:charset w:val="00"/>
    <w:family w:val="auto"/>
    <w:notTrueType/>
    <w:pitch w:val="variable"/>
    <w:sig w:usb0="A00002EF" w:usb1="0000201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2" w14:textId="30D62A87" w:rsidR="00833977" w:rsidRPr="00236FA7" w:rsidRDefault="004A5D0E">
    <w:pPr>
      <w:rPr>
        <w:rFonts w:eastAsia="Neue Haas Grotesk Text Pro"/>
        <w:sz w:val="16"/>
        <w:szCs w:val="16"/>
      </w:rPr>
    </w:pPr>
    <w:r w:rsidRPr="00517E8C">
      <w:rPr>
        <w:rFonts w:ascii="Orbitron" w:eastAsia="Neue Haas Grotesk Text Pro" w:hAnsi="Orbitron"/>
        <w:sz w:val="11"/>
        <w:szCs w:val="11"/>
      </w:rPr>
      <w:t>CrowdPoint Technologies, Inc</w:t>
    </w:r>
    <w:r w:rsidRPr="00236FA7">
      <w:rPr>
        <w:rFonts w:eastAsia="Neue Haas Grotesk Text Pro"/>
        <w:sz w:val="16"/>
        <w:szCs w:val="16"/>
      </w:rPr>
      <w:t>.</w:t>
    </w:r>
    <w:r w:rsidRPr="00236FA7">
      <w:rPr>
        <w:rFonts w:eastAsia="Neue Haas Grotesk Text Pro"/>
        <w:sz w:val="16"/>
        <w:szCs w:val="16"/>
      </w:rPr>
      <w:tab/>
    </w:r>
    <w:r w:rsidRPr="00236FA7">
      <w:rPr>
        <w:rFonts w:eastAsia="Neue Haas Grotesk Text Pro"/>
        <w:sz w:val="16"/>
        <w:szCs w:val="16"/>
      </w:rPr>
      <w:tab/>
    </w:r>
    <w:r w:rsidRPr="00236FA7">
      <w:rPr>
        <w:rFonts w:eastAsia="Neue Haas Grotesk Text Pro"/>
        <w:sz w:val="16"/>
        <w:szCs w:val="16"/>
      </w:rPr>
      <w:tab/>
    </w:r>
    <w:r w:rsidRPr="00236FA7">
      <w:rPr>
        <w:rFonts w:eastAsia="Neue Haas Grotesk Text Pro"/>
        <w:sz w:val="16"/>
        <w:szCs w:val="16"/>
      </w:rPr>
      <w:tab/>
      <w:t xml:space="preserve">Page </w:t>
    </w:r>
    <w:r w:rsidRPr="00236FA7">
      <w:rPr>
        <w:rFonts w:eastAsia="Neue Haas Grotesk Text Pro"/>
        <w:sz w:val="16"/>
        <w:szCs w:val="16"/>
      </w:rPr>
      <w:fldChar w:fldCharType="begin"/>
    </w:r>
    <w:r w:rsidRPr="00236FA7">
      <w:rPr>
        <w:rFonts w:eastAsia="Neue Haas Grotesk Text Pro"/>
        <w:sz w:val="16"/>
        <w:szCs w:val="16"/>
      </w:rPr>
      <w:instrText>PAGE</w:instrText>
    </w:r>
    <w:r w:rsidRPr="00236FA7">
      <w:rPr>
        <w:rFonts w:eastAsia="Neue Haas Grotesk Text Pro"/>
        <w:sz w:val="16"/>
        <w:szCs w:val="16"/>
      </w:rPr>
      <w:fldChar w:fldCharType="separate"/>
    </w:r>
    <w:r w:rsidR="00200F38" w:rsidRPr="00236FA7">
      <w:rPr>
        <w:rFonts w:eastAsia="Neue Haas Grotesk Text Pro"/>
        <w:noProof/>
        <w:sz w:val="16"/>
        <w:szCs w:val="16"/>
      </w:rPr>
      <w:t>1</w:t>
    </w:r>
    <w:r w:rsidRPr="00236FA7">
      <w:rPr>
        <w:rFonts w:eastAsia="Neue Haas Grotesk Text Pro"/>
        <w:sz w:val="16"/>
        <w:szCs w:val="16"/>
      </w:rPr>
      <w:fldChar w:fldCharType="end"/>
    </w:r>
    <w:r w:rsidRPr="00236FA7">
      <w:rPr>
        <w:rFonts w:eastAsia="Neue Haas Grotesk Text Pro"/>
        <w:sz w:val="16"/>
        <w:szCs w:val="16"/>
      </w:rPr>
      <w:t xml:space="preserve"> of </w:t>
    </w:r>
    <w:r w:rsidRPr="00236FA7">
      <w:rPr>
        <w:rFonts w:eastAsia="Neue Haas Grotesk Text Pro"/>
        <w:sz w:val="16"/>
        <w:szCs w:val="16"/>
      </w:rPr>
      <w:fldChar w:fldCharType="begin"/>
    </w:r>
    <w:r w:rsidRPr="00236FA7">
      <w:rPr>
        <w:rFonts w:eastAsia="Neue Haas Grotesk Text Pro"/>
        <w:sz w:val="16"/>
        <w:szCs w:val="16"/>
      </w:rPr>
      <w:instrText>NUMPAGES</w:instrText>
    </w:r>
    <w:r w:rsidRPr="00236FA7">
      <w:rPr>
        <w:rFonts w:eastAsia="Neue Haas Grotesk Text Pro"/>
        <w:sz w:val="16"/>
        <w:szCs w:val="16"/>
      </w:rPr>
      <w:fldChar w:fldCharType="separate"/>
    </w:r>
    <w:r w:rsidR="00200F38" w:rsidRPr="00236FA7">
      <w:rPr>
        <w:rFonts w:eastAsia="Neue Haas Grotesk Text Pro"/>
        <w:noProof/>
        <w:sz w:val="16"/>
        <w:szCs w:val="16"/>
      </w:rPr>
      <w:t>2</w:t>
    </w:r>
    <w:r w:rsidRPr="00236FA7">
      <w:rPr>
        <w:rFonts w:eastAsia="Neue Haas Grotesk Text Pro"/>
        <w:sz w:val="16"/>
        <w:szCs w:val="16"/>
      </w:rPr>
      <w:fldChar w:fldCharType="end"/>
    </w:r>
    <w:r w:rsidR="006612CB">
      <w:rPr>
        <w:rFonts w:eastAsia="Neue Haas Grotesk Text Pro"/>
        <w:sz w:val="16"/>
        <w:szCs w:val="16"/>
      </w:rPr>
      <w:tab/>
    </w:r>
    <w:r w:rsidR="006612CB">
      <w:rPr>
        <w:rFonts w:eastAsia="Neue Haas Grotesk Text Pro"/>
        <w:sz w:val="16"/>
        <w:szCs w:val="16"/>
      </w:rPr>
      <w:tab/>
    </w:r>
    <w:r w:rsidR="006612CB">
      <w:rPr>
        <w:rFonts w:eastAsia="Neue Haas Grotesk Text Pro"/>
        <w:sz w:val="16"/>
        <w:szCs w:val="16"/>
      </w:rPr>
      <w:tab/>
    </w:r>
    <w:r w:rsidRPr="00236FA7">
      <w:rPr>
        <w:rFonts w:eastAsia="Neue Haas Grotesk Text Pro"/>
        <w:sz w:val="16"/>
        <w:szCs w:val="16"/>
      </w:rPr>
      <w:t xml:space="preserve">             Confidential</w:t>
    </w:r>
  </w:p>
  <w:p w14:paraId="00000093" w14:textId="77777777" w:rsidR="00833977" w:rsidRPr="00236FA7" w:rsidRDefault="00833977">
    <w:pPr>
      <w:pBdr>
        <w:top w:val="nil"/>
        <w:left w:val="nil"/>
        <w:bottom w:val="nil"/>
        <w:right w:val="nil"/>
        <w:between w:val="nil"/>
      </w:pBdr>
      <w:tabs>
        <w:tab w:val="center" w:pos="4680"/>
        <w:tab w:val="right" w:pos="9360"/>
      </w:tabs>
      <w:rPr>
        <w:rFonts w:eastAsia="Neue Haas Grotesk Text Pro"/>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D336E" w14:textId="77777777" w:rsidR="00725D5F" w:rsidRDefault="00725D5F">
      <w:r>
        <w:separator/>
      </w:r>
    </w:p>
  </w:footnote>
  <w:footnote w:type="continuationSeparator" w:id="0">
    <w:p w14:paraId="531E9C8A" w14:textId="77777777" w:rsidR="00725D5F" w:rsidRDefault="00725D5F">
      <w:r>
        <w:continuationSeparator/>
      </w:r>
    </w:p>
  </w:footnote>
  <w:footnote w:type="continuationNotice" w:id="1">
    <w:p w14:paraId="2F00BBC1" w14:textId="77777777" w:rsidR="00725D5F" w:rsidRDefault="00725D5F"/>
  </w:footnote>
  <w:footnote w:id="2">
    <w:p w14:paraId="535CCC26" w14:textId="148EA3D1" w:rsidR="0009675C" w:rsidRPr="00565E45" w:rsidRDefault="0009675C">
      <w:pPr>
        <w:pStyle w:val="FootnoteText"/>
        <w:rPr>
          <w:rFonts w:ascii="Times New Roman" w:hAnsi="Times New Roman"/>
          <w:sz w:val="16"/>
          <w:szCs w:val="16"/>
        </w:rPr>
      </w:pPr>
      <w:r w:rsidRPr="00565E45">
        <w:rPr>
          <w:rStyle w:val="FootnoteReference"/>
          <w:rFonts w:ascii="Times New Roman" w:hAnsi="Times New Roman"/>
          <w:sz w:val="16"/>
          <w:szCs w:val="16"/>
          <w:vertAlign w:val="baseline"/>
        </w:rPr>
        <w:footnoteRef/>
      </w:r>
      <w:r w:rsidRPr="00565E45">
        <w:rPr>
          <w:rFonts w:ascii="Times New Roman" w:hAnsi="Times New Roman"/>
          <w:sz w:val="16"/>
          <w:szCs w:val="16"/>
        </w:rPr>
        <w:t xml:space="preserve"> </w:t>
      </w:r>
      <w:r w:rsidR="0064408B" w:rsidRPr="00565E45">
        <w:rPr>
          <w:rFonts w:ascii="Times New Roman" w:hAnsi="Times New Roman"/>
          <w:sz w:val="16"/>
          <w:szCs w:val="16"/>
        </w:rPr>
        <w:t xml:space="preserve">2022 © </w:t>
      </w:r>
      <w:r w:rsidR="0064408B" w:rsidRPr="00517E8C">
        <w:rPr>
          <w:rFonts w:ascii="Orbitron" w:hAnsi="Orbitron"/>
          <w:sz w:val="13"/>
          <w:szCs w:val="13"/>
        </w:rPr>
        <w:t>CrowdPoint Technologies, Inc</w:t>
      </w:r>
      <w:r w:rsidR="0064408B" w:rsidRPr="00565E45">
        <w:rPr>
          <w:rFonts w:ascii="Times New Roman" w:hAnsi="Times New Roman"/>
          <w:sz w:val="16"/>
          <w:szCs w:val="16"/>
        </w:rPr>
        <w:t>. | All rights reserved.</w:t>
      </w:r>
    </w:p>
  </w:footnote>
  <w:footnote w:id="3">
    <w:p w14:paraId="683679C6" w14:textId="517F145B" w:rsidR="00B87343" w:rsidRPr="00565E45" w:rsidRDefault="00551EB8">
      <w:pPr>
        <w:pStyle w:val="Bibliography"/>
        <w:ind w:left="720" w:hanging="720"/>
        <w:rPr>
          <w:rFonts w:ascii="Times New Roman" w:hAnsi="Times New Roman"/>
          <w:sz w:val="16"/>
          <w:szCs w:val="16"/>
        </w:rPr>
      </w:pPr>
      <w:r w:rsidRPr="00565E45">
        <w:rPr>
          <w:rStyle w:val="FootnoteReference"/>
          <w:rFonts w:ascii="Times New Roman" w:hAnsi="Times New Roman"/>
          <w:sz w:val="16"/>
          <w:szCs w:val="16"/>
          <w:vertAlign w:val="baseline"/>
        </w:rPr>
        <w:footnoteRef/>
      </w:r>
      <w:r w:rsidRPr="00565E45">
        <w:rPr>
          <w:rFonts w:ascii="Times New Roman" w:hAnsi="Times New Roman"/>
          <w:sz w:val="16"/>
          <w:szCs w:val="16"/>
        </w:rPr>
        <w:t xml:space="preserve"> </w:t>
      </w:r>
      <w:r w:rsidRPr="00565E45">
        <w:rPr>
          <w:rFonts w:ascii="Times New Roman" w:hAnsi="Times New Roman"/>
          <w:sz w:val="16"/>
          <w:szCs w:val="16"/>
        </w:rPr>
        <w:fldChar w:fldCharType="begin"/>
      </w:r>
      <w:r w:rsidRPr="00565E45">
        <w:rPr>
          <w:rFonts w:ascii="Times New Roman" w:hAnsi="Times New Roman"/>
          <w:sz w:val="16"/>
          <w:szCs w:val="16"/>
        </w:rPr>
        <w:instrText xml:space="preserve"> BIBLIOGRAPHY  \l 1033 </w:instrText>
      </w:r>
      <w:r w:rsidRPr="00565E45">
        <w:rPr>
          <w:rFonts w:ascii="Times New Roman" w:hAnsi="Times New Roman"/>
          <w:sz w:val="16"/>
          <w:szCs w:val="16"/>
        </w:rPr>
        <w:fldChar w:fldCharType="separate"/>
      </w:r>
      <w:r w:rsidR="00B87343" w:rsidRPr="00565E45">
        <w:rPr>
          <w:rFonts w:ascii="Times New Roman" w:hAnsi="Times New Roman"/>
          <w:sz w:val="16"/>
          <w:szCs w:val="16"/>
        </w:rPr>
        <w:t xml:space="preserve">Wieser, Friedrich von. 1893. </w:t>
      </w:r>
      <w:r w:rsidR="00B87343" w:rsidRPr="00565E45">
        <w:rPr>
          <w:rFonts w:ascii="Times New Roman" w:hAnsi="Times New Roman"/>
          <w:i/>
          <w:sz w:val="16"/>
          <w:szCs w:val="16"/>
        </w:rPr>
        <w:t>Natural Value.</w:t>
      </w:r>
      <w:r w:rsidR="00B87343" w:rsidRPr="00565E45">
        <w:rPr>
          <w:rFonts w:ascii="Times New Roman" w:hAnsi="Times New Roman"/>
          <w:sz w:val="16"/>
          <w:szCs w:val="16"/>
        </w:rPr>
        <w:t xml:space="preserve"> London: Macmillan and Company.</w:t>
      </w:r>
    </w:p>
    <w:p w14:paraId="08DFC63F" w14:textId="0CEA9419" w:rsidR="00551EB8" w:rsidRPr="00565E45" w:rsidRDefault="00551EB8" w:rsidP="00551EB8">
      <w:pPr>
        <w:pStyle w:val="FootnoteText"/>
        <w:rPr>
          <w:rFonts w:ascii="Times New Roman" w:hAnsi="Times New Roman"/>
          <w:sz w:val="16"/>
          <w:szCs w:val="16"/>
        </w:rPr>
      </w:pPr>
      <w:r w:rsidRPr="00565E45">
        <w:rPr>
          <w:rFonts w:ascii="Times New Roman" w:hAnsi="Times New Roman"/>
          <w:sz w:val="16"/>
          <w:szCs w:val="16"/>
        </w:rPr>
        <w:fldChar w:fldCharType="end"/>
      </w:r>
    </w:p>
  </w:footnote>
  <w:footnote w:id="4">
    <w:p w14:paraId="6A43D247" w14:textId="4A14ACFC" w:rsidR="00E3239C" w:rsidRPr="00565E45" w:rsidRDefault="00E3239C">
      <w:pPr>
        <w:pStyle w:val="FootnoteText"/>
        <w:rPr>
          <w:rFonts w:ascii="Times New Roman" w:hAnsi="Times New Roman"/>
          <w:sz w:val="16"/>
          <w:szCs w:val="16"/>
        </w:rPr>
      </w:pPr>
      <w:r w:rsidRPr="00565E45">
        <w:rPr>
          <w:rStyle w:val="FootnoteReference"/>
          <w:rFonts w:ascii="Times New Roman" w:hAnsi="Times New Roman"/>
          <w:sz w:val="16"/>
          <w:szCs w:val="16"/>
          <w:vertAlign w:val="baseline"/>
        </w:rPr>
        <w:footnoteRef/>
      </w:r>
      <w:r w:rsidRPr="00565E45">
        <w:rPr>
          <w:rFonts w:ascii="Times New Roman" w:hAnsi="Times New Roman"/>
          <w:sz w:val="16"/>
          <w:szCs w:val="16"/>
        </w:rPr>
        <w:t xml:space="preserve"> </w:t>
      </w:r>
      <w:sdt>
        <w:sdtPr>
          <w:rPr>
            <w:rFonts w:ascii="Times New Roman" w:hAnsi="Times New Roman"/>
            <w:sz w:val="16"/>
            <w:szCs w:val="16"/>
          </w:rPr>
          <w:id w:val="-1005968146"/>
          <w:citation/>
        </w:sdtPr>
        <w:sdtContent>
          <w:r w:rsidR="00A9598D" w:rsidRPr="00565E45">
            <w:rPr>
              <w:rFonts w:ascii="Times New Roman" w:hAnsi="Times New Roman"/>
              <w:sz w:val="16"/>
              <w:szCs w:val="16"/>
            </w:rPr>
            <w:fldChar w:fldCharType="begin"/>
          </w:r>
          <w:r w:rsidR="00A9598D" w:rsidRPr="00565E45">
            <w:rPr>
              <w:rFonts w:ascii="Times New Roman" w:hAnsi="Times New Roman"/>
              <w:sz w:val="16"/>
              <w:szCs w:val="16"/>
            </w:rPr>
            <w:instrText xml:space="preserve">CITATION Var21 \l 1033 </w:instrText>
          </w:r>
          <w:r w:rsidR="00A9598D" w:rsidRPr="00565E45">
            <w:rPr>
              <w:rFonts w:ascii="Times New Roman" w:hAnsi="Times New Roman"/>
              <w:sz w:val="16"/>
              <w:szCs w:val="16"/>
            </w:rPr>
            <w:fldChar w:fldCharType="separate"/>
          </w:r>
          <w:r w:rsidR="00A9598D" w:rsidRPr="00565E45">
            <w:rPr>
              <w:rFonts w:ascii="Times New Roman" w:hAnsi="Times New Roman"/>
              <w:noProof/>
              <w:sz w:val="16"/>
              <w:szCs w:val="16"/>
            </w:rPr>
            <w:t>(Vartika Gupta, Tim Koller, and Peter Stumpner | McKinsey &amp; Company 2021)</w:t>
          </w:r>
          <w:r w:rsidR="00A9598D" w:rsidRPr="00565E45">
            <w:rPr>
              <w:rFonts w:ascii="Times New Roman" w:hAnsi="Times New Roman"/>
              <w:sz w:val="16"/>
              <w:szCs w:val="16"/>
            </w:rPr>
            <w:fldChar w:fldCharType="end"/>
          </w:r>
        </w:sdtContent>
      </w:sdt>
    </w:p>
  </w:footnote>
  <w:footnote w:id="5">
    <w:p w14:paraId="7A71AA31" w14:textId="510B009E" w:rsidR="007B4659" w:rsidRPr="00565E45" w:rsidRDefault="007B4659">
      <w:pPr>
        <w:pStyle w:val="FootnoteText"/>
        <w:rPr>
          <w:rFonts w:ascii="Times New Roman" w:hAnsi="Times New Roman"/>
          <w:sz w:val="16"/>
          <w:szCs w:val="16"/>
        </w:rPr>
      </w:pPr>
      <w:r w:rsidRPr="00565E45">
        <w:rPr>
          <w:rStyle w:val="FootnoteReference"/>
          <w:rFonts w:ascii="Times New Roman" w:hAnsi="Times New Roman"/>
          <w:sz w:val="16"/>
          <w:szCs w:val="16"/>
          <w:vertAlign w:val="baseline"/>
        </w:rPr>
        <w:footnoteRef/>
      </w:r>
      <w:r w:rsidRPr="00565E45">
        <w:rPr>
          <w:rFonts w:ascii="Times New Roman" w:hAnsi="Times New Roman"/>
          <w:sz w:val="16"/>
          <w:szCs w:val="16"/>
        </w:rPr>
        <w:t xml:space="preserve"> </w:t>
      </w:r>
      <w:sdt>
        <w:sdtPr>
          <w:rPr>
            <w:rFonts w:ascii="Times New Roman" w:hAnsi="Times New Roman"/>
            <w:sz w:val="16"/>
            <w:szCs w:val="16"/>
          </w:rPr>
          <w:id w:val="1994066771"/>
          <w:citation/>
        </w:sdtPr>
        <w:sdtContent>
          <w:r w:rsidRPr="00565E45">
            <w:rPr>
              <w:rFonts w:ascii="Times New Roman" w:hAnsi="Times New Roman"/>
              <w:sz w:val="16"/>
              <w:szCs w:val="16"/>
            </w:rPr>
            <w:fldChar w:fldCharType="begin"/>
          </w:r>
          <w:r w:rsidRPr="00565E45">
            <w:rPr>
              <w:rFonts w:ascii="Times New Roman" w:hAnsi="Times New Roman"/>
              <w:sz w:val="16"/>
              <w:szCs w:val="16"/>
            </w:rPr>
            <w:instrText xml:space="preserve"> CITATION Gol21 \l 1033 </w:instrText>
          </w:r>
          <w:r w:rsidRPr="00565E45">
            <w:rPr>
              <w:rFonts w:ascii="Times New Roman" w:hAnsi="Times New Roman"/>
              <w:sz w:val="16"/>
              <w:szCs w:val="16"/>
            </w:rPr>
            <w:fldChar w:fldCharType="separate"/>
          </w:r>
          <w:r w:rsidRPr="00565E45">
            <w:rPr>
              <w:rFonts w:ascii="Times New Roman" w:hAnsi="Times New Roman"/>
              <w:noProof/>
              <w:sz w:val="16"/>
              <w:szCs w:val="16"/>
            </w:rPr>
            <w:t>(Goldman Sachs 2021)</w:t>
          </w:r>
          <w:r w:rsidRPr="00565E45">
            <w:rPr>
              <w:rFonts w:ascii="Times New Roman" w:hAnsi="Times New Roman"/>
              <w:sz w:val="16"/>
              <w:szCs w:val="16"/>
            </w:rPr>
            <w:fldChar w:fldCharType="end"/>
          </w:r>
        </w:sdtContent>
      </w:sdt>
    </w:p>
  </w:footnote>
  <w:footnote w:id="6">
    <w:p w14:paraId="219143FF" w14:textId="1E832391" w:rsidR="00565E45" w:rsidRPr="00565E45" w:rsidRDefault="00565E45">
      <w:pPr>
        <w:pStyle w:val="FootnoteText"/>
        <w:rPr>
          <w:rFonts w:ascii="Times New Roman" w:hAnsi="Times New Roman"/>
          <w:sz w:val="16"/>
          <w:szCs w:val="16"/>
        </w:rPr>
      </w:pPr>
      <w:r w:rsidRPr="00565E45">
        <w:rPr>
          <w:rStyle w:val="FootnoteReference"/>
          <w:rFonts w:ascii="Times New Roman" w:hAnsi="Times New Roman"/>
          <w:sz w:val="16"/>
          <w:szCs w:val="16"/>
          <w:vertAlign w:val="baseline"/>
        </w:rPr>
        <w:footnoteRef/>
      </w:r>
      <w:r w:rsidRPr="00565E45">
        <w:rPr>
          <w:rFonts w:ascii="Times New Roman" w:hAnsi="Times New Roman"/>
          <w:sz w:val="16"/>
          <w:szCs w:val="16"/>
        </w:rPr>
        <w:t xml:space="preserve"> </w:t>
      </w:r>
      <w:sdt>
        <w:sdtPr>
          <w:rPr>
            <w:rFonts w:ascii="Times New Roman" w:hAnsi="Times New Roman"/>
            <w:sz w:val="16"/>
            <w:szCs w:val="16"/>
          </w:rPr>
          <w:id w:val="2012793751"/>
          <w:citation/>
        </w:sdtPr>
        <w:sdtContent>
          <w:r w:rsidRPr="00565E45">
            <w:rPr>
              <w:rFonts w:ascii="Times New Roman" w:hAnsi="Times New Roman"/>
              <w:sz w:val="16"/>
              <w:szCs w:val="16"/>
            </w:rPr>
            <w:fldChar w:fldCharType="begin"/>
          </w:r>
          <w:r w:rsidR="00BC5A85">
            <w:rPr>
              <w:rFonts w:ascii="Times New Roman" w:hAnsi="Times New Roman"/>
              <w:sz w:val="16"/>
              <w:szCs w:val="16"/>
            </w:rPr>
            <w:instrText xml:space="preserve">CITATION Wik22 \l 1033 </w:instrText>
          </w:r>
          <w:r w:rsidRPr="00565E45">
            <w:rPr>
              <w:rFonts w:ascii="Times New Roman" w:hAnsi="Times New Roman"/>
              <w:sz w:val="16"/>
              <w:szCs w:val="16"/>
            </w:rPr>
            <w:fldChar w:fldCharType="separate"/>
          </w:r>
          <w:r w:rsidR="00BC5A85" w:rsidRPr="00BC5A85">
            <w:rPr>
              <w:rFonts w:ascii="Times New Roman" w:hAnsi="Times New Roman"/>
              <w:noProof/>
              <w:sz w:val="16"/>
              <w:szCs w:val="16"/>
            </w:rPr>
            <w:t>(Wikipedia 2022)</w:t>
          </w:r>
          <w:r w:rsidRPr="00565E45">
            <w:rPr>
              <w:rFonts w:ascii="Times New Roman" w:hAnsi="Times New Roman"/>
              <w:sz w:val="16"/>
              <w:szCs w:val="16"/>
            </w:rPr>
            <w:fldChar w:fldCharType="end"/>
          </w:r>
        </w:sdtContent>
      </w:sdt>
    </w:p>
  </w:footnote>
  <w:footnote w:id="7">
    <w:p w14:paraId="0FAA2AE5" w14:textId="7504C594" w:rsidR="00582C1E" w:rsidRPr="00582C1E" w:rsidRDefault="00582C1E">
      <w:pPr>
        <w:pStyle w:val="FootnoteText"/>
        <w:rPr>
          <w:rFonts w:ascii="Times New Roman" w:hAnsi="Times New Roman"/>
          <w:sz w:val="16"/>
          <w:szCs w:val="16"/>
        </w:rPr>
      </w:pPr>
      <w:r>
        <w:rPr>
          <w:rStyle w:val="FootnoteReference"/>
        </w:rPr>
        <w:footnoteRef/>
      </w:r>
      <w:r>
        <w:t xml:space="preserve"> </w:t>
      </w:r>
      <w:sdt>
        <w:sdtPr>
          <w:id w:val="-311867066"/>
          <w:citation/>
        </w:sdtPr>
        <w:sdtContent>
          <w:r>
            <w:fldChar w:fldCharType="begin"/>
          </w:r>
          <w:r>
            <w:rPr>
              <w:rFonts w:ascii="Times New Roman" w:hAnsi="Times New Roman"/>
              <w:sz w:val="16"/>
              <w:szCs w:val="16"/>
            </w:rPr>
            <w:instrText xml:space="preserve"> CITATION MSC22 \l 1033 </w:instrText>
          </w:r>
          <w:r>
            <w:fldChar w:fldCharType="separate"/>
          </w:r>
          <w:r w:rsidRPr="00582C1E">
            <w:rPr>
              <w:rFonts w:ascii="Times New Roman" w:hAnsi="Times New Roman"/>
              <w:noProof/>
              <w:sz w:val="16"/>
              <w:szCs w:val="16"/>
            </w:rPr>
            <w:t>(MSCI n.d.)</w:t>
          </w:r>
          <w:r>
            <w:fldChar w:fldCharType="end"/>
          </w:r>
        </w:sdtContent>
      </w:sdt>
    </w:p>
  </w:footnote>
  <w:footnote w:id="8">
    <w:p w14:paraId="55D24898" w14:textId="05254695" w:rsidR="00A718D4" w:rsidRPr="00565E45" w:rsidRDefault="00A718D4">
      <w:pPr>
        <w:pStyle w:val="FootnoteText"/>
        <w:rPr>
          <w:rFonts w:ascii="Times New Roman" w:hAnsi="Times New Roman"/>
          <w:sz w:val="16"/>
          <w:szCs w:val="16"/>
        </w:rPr>
      </w:pPr>
      <w:r w:rsidRPr="00565E45">
        <w:rPr>
          <w:rStyle w:val="FootnoteReference"/>
          <w:rFonts w:ascii="Times New Roman" w:hAnsi="Times New Roman"/>
          <w:sz w:val="16"/>
          <w:szCs w:val="16"/>
          <w:vertAlign w:val="baseline"/>
        </w:rPr>
        <w:footnoteRef/>
      </w:r>
      <w:r w:rsidRPr="00565E45">
        <w:rPr>
          <w:rFonts w:ascii="Times New Roman" w:hAnsi="Times New Roman"/>
          <w:sz w:val="16"/>
          <w:szCs w:val="16"/>
        </w:rPr>
        <w:t xml:space="preserve"> </w:t>
      </w:r>
      <w:sdt>
        <w:sdtPr>
          <w:rPr>
            <w:rFonts w:ascii="Times New Roman" w:hAnsi="Times New Roman"/>
            <w:sz w:val="16"/>
            <w:szCs w:val="16"/>
          </w:rPr>
          <w:id w:val="2133289054"/>
          <w:citation/>
        </w:sdtPr>
        <w:sdtContent>
          <w:r w:rsidRPr="00565E45">
            <w:rPr>
              <w:rFonts w:ascii="Times New Roman" w:hAnsi="Times New Roman"/>
              <w:sz w:val="16"/>
              <w:szCs w:val="16"/>
            </w:rPr>
            <w:fldChar w:fldCharType="begin"/>
          </w:r>
          <w:r w:rsidRPr="00565E45">
            <w:rPr>
              <w:rFonts w:ascii="Times New Roman" w:hAnsi="Times New Roman"/>
              <w:sz w:val="16"/>
              <w:szCs w:val="16"/>
            </w:rPr>
            <w:instrText xml:space="preserve"> CITATION Bri21 \l 1033 </w:instrText>
          </w:r>
          <w:r w:rsidRPr="00565E45">
            <w:rPr>
              <w:rFonts w:ascii="Times New Roman" w:hAnsi="Times New Roman"/>
              <w:sz w:val="16"/>
              <w:szCs w:val="16"/>
            </w:rPr>
            <w:fldChar w:fldCharType="separate"/>
          </w:r>
          <w:r w:rsidR="00B87343" w:rsidRPr="00565E45">
            <w:rPr>
              <w:rFonts w:ascii="Times New Roman" w:hAnsi="Times New Roman"/>
              <w:noProof/>
              <w:sz w:val="16"/>
              <w:szCs w:val="16"/>
            </w:rPr>
            <w:t>(Brian Nibley, SoFi Learn 2021)</w:t>
          </w:r>
          <w:r w:rsidRPr="00565E45">
            <w:rPr>
              <w:rFonts w:ascii="Times New Roman" w:hAnsi="Times New Roman"/>
              <w:sz w:val="16"/>
              <w:szCs w:val="16"/>
            </w:rPr>
            <w:fldChar w:fldCharType="end"/>
          </w:r>
        </w:sdtContent>
      </w:sdt>
    </w:p>
  </w:footnote>
  <w:footnote w:id="9">
    <w:p w14:paraId="4D12EB36" w14:textId="46E30E11" w:rsidR="006E67E4" w:rsidRPr="00565E45" w:rsidRDefault="006E67E4">
      <w:pPr>
        <w:pStyle w:val="FootnoteText"/>
        <w:rPr>
          <w:rFonts w:ascii="Times New Roman" w:hAnsi="Times New Roman"/>
          <w:sz w:val="16"/>
          <w:szCs w:val="16"/>
        </w:rPr>
      </w:pPr>
      <w:r w:rsidRPr="00565E45">
        <w:rPr>
          <w:rStyle w:val="FootnoteReference"/>
          <w:rFonts w:ascii="Times New Roman" w:hAnsi="Times New Roman"/>
          <w:sz w:val="16"/>
          <w:szCs w:val="16"/>
          <w:vertAlign w:val="baseline"/>
        </w:rPr>
        <w:footnoteRef/>
      </w:r>
      <w:r w:rsidRPr="00565E45">
        <w:rPr>
          <w:rFonts w:ascii="Times New Roman" w:hAnsi="Times New Roman"/>
          <w:sz w:val="16"/>
          <w:szCs w:val="16"/>
        </w:rPr>
        <w:t xml:space="preserve"> </w:t>
      </w:r>
      <w:sdt>
        <w:sdtPr>
          <w:rPr>
            <w:rFonts w:ascii="Times New Roman" w:hAnsi="Times New Roman"/>
            <w:sz w:val="16"/>
            <w:szCs w:val="16"/>
          </w:rPr>
          <w:id w:val="-124775609"/>
          <w:citation/>
        </w:sdtPr>
        <w:sdtContent>
          <w:r w:rsidRPr="00565E45">
            <w:rPr>
              <w:rFonts w:ascii="Times New Roman" w:hAnsi="Times New Roman"/>
              <w:sz w:val="16"/>
              <w:szCs w:val="16"/>
            </w:rPr>
            <w:fldChar w:fldCharType="begin"/>
          </w:r>
          <w:r w:rsidRPr="00565E45">
            <w:rPr>
              <w:rFonts w:ascii="Times New Roman" w:hAnsi="Times New Roman"/>
              <w:sz w:val="16"/>
              <w:szCs w:val="16"/>
            </w:rPr>
            <w:instrText xml:space="preserve"> CITATION Mur22 \l 1033 </w:instrText>
          </w:r>
          <w:r w:rsidRPr="00565E45">
            <w:rPr>
              <w:rFonts w:ascii="Times New Roman" w:hAnsi="Times New Roman"/>
              <w:sz w:val="16"/>
              <w:szCs w:val="16"/>
            </w:rPr>
            <w:fldChar w:fldCharType="separate"/>
          </w:r>
          <w:r w:rsidR="00B87343" w:rsidRPr="00565E45">
            <w:rPr>
              <w:rFonts w:ascii="Times New Roman" w:hAnsi="Times New Roman"/>
              <w:noProof/>
              <w:sz w:val="16"/>
              <w:szCs w:val="16"/>
            </w:rPr>
            <w:t>(Murtuza Merchant, Cointelegraph 2022)</w:t>
          </w:r>
          <w:r w:rsidRPr="00565E45">
            <w:rPr>
              <w:rFonts w:ascii="Times New Roman" w:hAnsi="Times New Roman"/>
              <w:sz w:val="16"/>
              <w:szCs w:val="16"/>
            </w:rPr>
            <w:fldChar w:fldCharType="end"/>
          </w:r>
        </w:sdtContent>
      </w:sdt>
    </w:p>
  </w:footnote>
  <w:footnote w:id="10">
    <w:p w14:paraId="60BF6D82" w14:textId="5931ECE1" w:rsidR="00BF14CC" w:rsidRPr="00565E45" w:rsidRDefault="00BF14CC">
      <w:pPr>
        <w:pStyle w:val="FootnoteText"/>
        <w:rPr>
          <w:rFonts w:ascii="Times New Roman" w:hAnsi="Times New Roman"/>
          <w:sz w:val="16"/>
          <w:szCs w:val="16"/>
        </w:rPr>
      </w:pPr>
      <w:r w:rsidRPr="00565E45">
        <w:rPr>
          <w:rStyle w:val="FootnoteReference"/>
          <w:rFonts w:ascii="Times New Roman" w:hAnsi="Times New Roman"/>
          <w:sz w:val="16"/>
          <w:szCs w:val="16"/>
          <w:vertAlign w:val="baseline"/>
        </w:rPr>
        <w:footnoteRef/>
      </w:r>
      <w:r w:rsidRPr="00565E45">
        <w:rPr>
          <w:rFonts w:ascii="Times New Roman" w:hAnsi="Times New Roman"/>
          <w:sz w:val="16"/>
          <w:szCs w:val="16"/>
        </w:rPr>
        <w:t xml:space="preserve"> </w:t>
      </w:r>
      <w:sdt>
        <w:sdtPr>
          <w:rPr>
            <w:rFonts w:ascii="Times New Roman" w:hAnsi="Times New Roman"/>
            <w:sz w:val="16"/>
            <w:szCs w:val="16"/>
          </w:rPr>
          <w:id w:val="-295845317"/>
          <w:citation/>
        </w:sdtPr>
        <w:sdtContent>
          <w:r w:rsidRPr="00565E45">
            <w:rPr>
              <w:rFonts w:ascii="Times New Roman" w:hAnsi="Times New Roman"/>
              <w:sz w:val="16"/>
              <w:szCs w:val="16"/>
            </w:rPr>
            <w:fldChar w:fldCharType="begin"/>
          </w:r>
          <w:r w:rsidRPr="00565E45">
            <w:rPr>
              <w:rFonts w:ascii="Times New Roman" w:hAnsi="Times New Roman"/>
              <w:sz w:val="16"/>
              <w:szCs w:val="16"/>
            </w:rPr>
            <w:instrText xml:space="preserve"> CITATION MET21 \l 1033 </w:instrText>
          </w:r>
          <w:r w:rsidRPr="00565E45">
            <w:rPr>
              <w:rFonts w:ascii="Times New Roman" w:hAnsi="Times New Roman"/>
              <w:sz w:val="16"/>
              <w:szCs w:val="16"/>
            </w:rPr>
            <w:fldChar w:fldCharType="separate"/>
          </w:r>
          <w:r w:rsidR="00B87343" w:rsidRPr="00565E45">
            <w:rPr>
              <w:rFonts w:ascii="Times New Roman" w:hAnsi="Times New Roman"/>
              <w:noProof/>
              <w:sz w:val="16"/>
              <w:szCs w:val="16"/>
            </w:rPr>
            <w:t>(METACO 2021)</w:t>
          </w:r>
          <w:r w:rsidRPr="00565E45">
            <w:rPr>
              <w:rFonts w:ascii="Times New Roman" w:hAnsi="Times New Roman"/>
              <w:sz w:val="16"/>
              <w:szCs w:val="16"/>
            </w:rPr>
            <w:fldChar w:fldCharType="end"/>
          </w:r>
        </w:sdtContent>
      </w:sdt>
    </w:p>
  </w:footnote>
  <w:footnote w:id="11">
    <w:p w14:paraId="33E5DC71" w14:textId="5D03DA69" w:rsidR="00C80059" w:rsidRPr="00C80059" w:rsidRDefault="00C80059">
      <w:pPr>
        <w:pStyle w:val="FootnoteText"/>
        <w:rPr>
          <w:rFonts w:ascii="Times New Roman" w:hAnsi="Times New Roman"/>
          <w:sz w:val="16"/>
          <w:szCs w:val="16"/>
        </w:rPr>
      </w:pPr>
      <w:r>
        <w:rPr>
          <w:rStyle w:val="FootnoteReference"/>
        </w:rPr>
        <w:footnoteRef/>
      </w:r>
      <w:r>
        <w:t xml:space="preserve"> </w:t>
      </w:r>
      <w:sdt>
        <w:sdtPr>
          <w:id w:val="815541104"/>
          <w:citation/>
        </w:sdtPr>
        <w:sdtContent>
          <w:r w:rsidR="00A8166B">
            <w:fldChar w:fldCharType="begin"/>
          </w:r>
          <w:r w:rsidR="00A8166B">
            <w:rPr>
              <w:rFonts w:ascii="Times New Roman" w:hAnsi="Times New Roman"/>
              <w:sz w:val="16"/>
              <w:szCs w:val="16"/>
            </w:rPr>
            <w:instrText xml:space="preserve"> CITATION Gab22 \l 1033 </w:instrText>
          </w:r>
          <w:r w:rsidR="00A8166B">
            <w:fldChar w:fldCharType="separate"/>
          </w:r>
          <w:r w:rsidR="00A8166B" w:rsidRPr="00A8166B">
            <w:rPr>
              <w:rFonts w:ascii="Times New Roman" w:hAnsi="Times New Roman"/>
              <w:noProof/>
              <w:sz w:val="16"/>
              <w:szCs w:val="16"/>
            </w:rPr>
            <w:t>(Gabe Alpert 2022)</w:t>
          </w:r>
          <w:r w:rsidR="00A8166B">
            <w:fldChar w:fldCharType="end"/>
          </w:r>
        </w:sdtContent>
      </w:sdt>
    </w:p>
  </w:footnote>
  <w:footnote w:id="12">
    <w:p w14:paraId="0BA510A6" w14:textId="52619621" w:rsidR="005828A5" w:rsidRPr="005828A5" w:rsidRDefault="005828A5">
      <w:pPr>
        <w:pStyle w:val="FootnoteText"/>
        <w:rPr>
          <w:rFonts w:ascii="Times New Roman" w:hAnsi="Times New Roman"/>
          <w:sz w:val="16"/>
          <w:szCs w:val="16"/>
        </w:rPr>
      </w:pPr>
      <w:r>
        <w:rPr>
          <w:rStyle w:val="FootnoteReference"/>
        </w:rPr>
        <w:footnoteRef/>
      </w:r>
      <w:r>
        <w:t xml:space="preserve"> </w:t>
      </w:r>
      <w:sdt>
        <w:sdtPr>
          <w:id w:val="1625119777"/>
          <w:citation/>
        </w:sdtPr>
        <w:sdtContent>
          <w:r>
            <w:fldChar w:fldCharType="begin"/>
          </w:r>
          <w:r>
            <w:rPr>
              <w:rFonts w:ascii="Times New Roman" w:hAnsi="Times New Roman"/>
              <w:sz w:val="16"/>
              <w:szCs w:val="16"/>
            </w:rPr>
            <w:instrText xml:space="preserve"> CITATION Pat22 \l 1033 </w:instrText>
          </w:r>
          <w:r>
            <w:fldChar w:fldCharType="separate"/>
          </w:r>
          <w:r w:rsidRPr="005828A5">
            <w:rPr>
              <w:rFonts w:ascii="Times New Roman" w:hAnsi="Times New Roman"/>
              <w:noProof/>
              <w:sz w:val="16"/>
              <w:szCs w:val="16"/>
            </w:rPr>
            <w:t>(Pat Rabitte | Blockworks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31F0917B" w:rsidR="00833977" w:rsidRDefault="00086F5C">
    <w:pPr>
      <w:pBdr>
        <w:top w:val="nil"/>
        <w:left w:val="nil"/>
        <w:bottom w:val="nil"/>
        <w:right w:val="nil"/>
        <w:between w:val="nil"/>
      </w:pBdr>
      <w:tabs>
        <w:tab w:val="center" w:pos="4680"/>
        <w:tab w:val="right" w:pos="9360"/>
      </w:tabs>
      <w:jc w:val="center"/>
      <w:rPr>
        <w:rFonts w:cs="Montserrat"/>
        <w:b/>
        <w:color w:val="FF0000"/>
      </w:rPr>
    </w:pPr>
    <w:r>
      <w:rPr>
        <w:rFonts w:cs="Montserrat"/>
        <w:b/>
        <w:color w:val="FF0000"/>
      </w:rPr>
      <w:t>WORKING DRAFT 1.5.2</w:t>
    </w:r>
  </w:p>
</w:hdr>
</file>

<file path=word/intelligence2.xml><?xml version="1.0" encoding="utf-8"?>
<int2:intelligence xmlns:int2="http://schemas.microsoft.com/office/intelligence/2020/intelligence" xmlns:oel="http://schemas.microsoft.com/office/2019/extlst">
  <int2:observations>
    <int2:textHash int2:hashCode="8oJoWOER2Yr0vG" int2:id="iPJwUmo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303"/>
    <w:multiLevelType w:val="hybridMultilevel"/>
    <w:tmpl w:val="FB06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65CC"/>
    <w:multiLevelType w:val="multilevel"/>
    <w:tmpl w:val="228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9C73C9"/>
    <w:multiLevelType w:val="hybridMultilevel"/>
    <w:tmpl w:val="5186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772AC"/>
    <w:multiLevelType w:val="hybridMultilevel"/>
    <w:tmpl w:val="0C3A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7638F"/>
    <w:multiLevelType w:val="multilevel"/>
    <w:tmpl w:val="5DA63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5B04C7"/>
    <w:multiLevelType w:val="hybridMultilevel"/>
    <w:tmpl w:val="FFDA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C7AD0"/>
    <w:multiLevelType w:val="hybridMultilevel"/>
    <w:tmpl w:val="9264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A51D9"/>
    <w:multiLevelType w:val="hybridMultilevel"/>
    <w:tmpl w:val="4D7A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B3635"/>
    <w:multiLevelType w:val="hybridMultilevel"/>
    <w:tmpl w:val="AC02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A3E7C"/>
    <w:multiLevelType w:val="hybridMultilevel"/>
    <w:tmpl w:val="D4DA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400F5"/>
    <w:multiLevelType w:val="hybridMultilevel"/>
    <w:tmpl w:val="E55E0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698"/>
    <w:multiLevelType w:val="hybridMultilevel"/>
    <w:tmpl w:val="AD70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F73F5"/>
    <w:multiLevelType w:val="hybridMultilevel"/>
    <w:tmpl w:val="9828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33BFD"/>
    <w:multiLevelType w:val="hybridMultilevel"/>
    <w:tmpl w:val="27D68ADC"/>
    <w:lvl w:ilvl="0" w:tplc="A3A0C8D8">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50A0B"/>
    <w:multiLevelType w:val="hybridMultilevel"/>
    <w:tmpl w:val="D742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65DC3"/>
    <w:multiLevelType w:val="hybridMultilevel"/>
    <w:tmpl w:val="822C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4734">
    <w:abstractNumId w:val="4"/>
  </w:num>
  <w:num w:numId="2" w16cid:durableId="507600793">
    <w:abstractNumId w:val="1"/>
  </w:num>
  <w:num w:numId="3" w16cid:durableId="545068334">
    <w:abstractNumId w:val="7"/>
  </w:num>
  <w:num w:numId="4" w16cid:durableId="303198569">
    <w:abstractNumId w:val="2"/>
  </w:num>
  <w:num w:numId="5" w16cid:durableId="1115055695">
    <w:abstractNumId w:val="12"/>
  </w:num>
  <w:num w:numId="6" w16cid:durableId="589042176">
    <w:abstractNumId w:val="0"/>
  </w:num>
  <w:num w:numId="7" w16cid:durableId="622615550">
    <w:abstractNumId w:val="13"/>
  </w:num>
  <w:num w:numId="8" w16cid:durableId="1142118620">
    <w:abstractNumId w:val="5"/>
  </w:num>
  <w:num w:numId="9" w16cid:durableId="667947495">
    <w:abstractNumId w:val="15"/>
  </w:num>
  <w:num w:numId="10" w16cid:durableId="1047029409">
    <w:abstractNumId w:val="14"/>
  </w:num>
  <w:num w:numId="11" w16cid:durableId="978649445">
    <w:abstractNumId w:val="3"/>
  </w:num>
  <w:num w:numId="12" w16cid:durableId="859318733">
    <w:abstractNumId w:val="10"/>
  </w:num>
  <w:num w:numId="13" w16cid:durableId="960769102">
    <w:abstractNumId w:val="11"/>
  </w:num>
  <w:num w:numId="14" w16cid:durableId="2043744669">
    <w:abstractNumId w:val="8"/>
  </w:num>
  <w:num w:numId="15" w16cid:durableId="1584952746">
    <w:abstractNumId w:val="9"/>
  </w:num>
  <w:num w:numId="16" w16cid:durableId="1470978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wMDQ3MTW2NDI1MDJS0lEKTi0uzszPAykwqQUA9tvfBiwAAAA="/>
  </w:docVars>
  <w:rsids>
    <w:rsidRoot w:val="00833977"/>
    <w:rsid w:val="000019C4"/>
    <w:rsid w:val="0000372F"/>
    <w:rsid w:val="00007770"/>
    <w:rsid w:val="00007CAF"/>
    <w:rsid w:val="000107BD"/>
    <w:rsid w:val="00011D82"/>
    <w:rsid w:val="00011E15"/>
    <w:rsid w:val="000158C2"/>
    <w:rsid w:val="00017321"/>
    <w:rsid w:val="000174DE"/>
    <w:rsid w:val="00020984"/>
    <w:rsid w:val="000214FB"/>
    <w:rsid w:val="00021AA1"/>
    <w:rsid w:val="000221B1"/>
    <w:rsid w:val="00023103"/>
    <w:rsid w:val="0002591D"/>
    <w:rsid w:val="00025AAA"/>
    <w:rsid w:val="00025DC7"/>
    <w:rsid w:val="00026F06"/>
    <w:rsid w:val="00026FDD"/>
    <w:rsid w:val="0003046B"/>
    <w:rsid w:val="000304EB"/>
    <w:rsid w:val="00036BE1"/>
    <w:rsid w:val="000406F7"/>
    <w:rsid w:val="00041953"/>
    <w:rsid w:val="00041C1E"/>
    <w:rsid w:val="0004285F"/>
    <w:rsid w:val="00042C4C"/>
    <w:rsid w:val="000448B2"/>
    <w:rsid w:val="0004638C"/>
    <w:rsid w:val="00053186"/>
    <w:rsid w:val="000573FE"/>
    <w:rsid w:val="000579DE"/>
    <w:rsid w:val="000631E6"/>
    <w:rsid w:val="00065930"/>
    <w:rsid w:val="00066922"/>
    <w:rsid w:val="00070CEA"/>
    <w:rsid w:val="00073393"/>
    <w:rsid w:val="00074090"/>
    <w:rsid w:val="00074461"/>
    <w:rsid w:val="0007458A"/>
    <w:rsid w:val="0007715E"/>
    <w:rsid w:val="00077FF5"/>
    <w:rsid w:val="00080057"/>
    <w:rsid w:val="00084C85"/>
    <w:rsid w:val="00085620"/>
    <w:rsid w:val="00085D99"/>
    <w:rsid w:val="00086F5C"/>
    <w:rsid w:val="00087C8D"/>
    <w:rsid w:val="00090684"/>
    <w:rsid w:val="000906E1"/>
    <w:rsid w:val="00095AC1"/>
    <w:rsid w:val="0009675C"/>
    <w:rsid w:val="00097087"/>
    <w:rsid w:val="000974BD"/>
    <w:rsid w:val="00097A67"/>
    <w:rsid w:val="000A2B8C"/>
    <w:rsid w:val="000A3744"/>
    <w:rsid w:val="000A3FAF"/>
    <w:rsid w:val="000A45F9"/>
    <w:rsid w:val="000A56DC"/>
    <w:rsid w:val="000A62EC"/>
    <w:rsid w:val="000A7A02"/>
    <w:rsid w:val="000A7EEA"/>
    <w:rsid w:val="000B1C13"/>
    <w:rsid w:val="000B36D8"/>
    <w:rsid w:val="000B4E6E"/>
    <w:rsid w:val="000B58F6"/>
    <w:rsid w:val="000B5AA6"/>
    <w:rsid w:val="000B67A1"/>
    <w:rsid w:val="000B70B4"/>
    <w:rsid w:val="000B7F83"/>
    <w:rsid w:val="000C443D"/>
    <w:rsid w:val="000C72CF"/>
    <w:rsid w:val="000D042D"/>
    <w:rsid w:val="000D2171"/>
    <w:rsid w:val="000D28F6"/>
    <w:rsid w:val="000D2DA4"/>
    <w:rsid w:val="000D4A35"/>
    <w:rsid w:val="000D4A87"/>
    <w:rsid w:val="000D4AF4"/>
    <w:rsid w:val="000D6C90"/>
    <w:rsid w:val="000D7287"/>
    <w:rsid w:val="000E03CC"/>
    <w:rsid w:val="000E2FEF"/>
    <w:rsid w:val="000E3F80"/>
    <w:rsid w:val="000E406D"/>
    <w:rsid w:val="000E47D2"/>
    <w:rsid w:val="000E6C49"/>
    <w:rsid w:val="000E7648"/>
    <w:rsid w:val="000E7B8E"/>
    <w:rsid w:val="000F18CE"/>
    <w:rsid w:val="000F2ED9"/>
    <w:rsid w:val="000F44BC"/>
    <w:rsid w:val="000F5327"/>
    <w:rsid w:val="00100A79"/>
    <w:rsid w:val="00106265"/>
    <w:rsid w:val="001069C7"/>
    <w:rsid w:val="00106EC5"/>
    <w:rsid w:val="001122D5"/>
    <w:rsid w:val="00113253"/>
    <w:rsid w:val="001153DF"/>
    <w:rsid w:val="001174B8"/>
    <w:rsid w:val="00121D20"/>
    <w:rsid w:val="001220DA"/>
    <w:rsid w:val="001225E5"/>
    <w:rsid w:val="0012342A"/>
    <w:rsid w:val="00124417"/>
    <w:rsid w:val="00127219"/>
    <w:rsid w:val="00127B3B"/>
    <w:rsid w:val="00131A81"/>
    <w:rsid w:val="00132CA0"/>
    <w:rsid w:val="0013497D"/>
    <w:rsid w:val="001349B9"/>
    <w:rsid w:val="0013643A"/>
    <w:rsid w:val="001404D6"/>
    <w:rsid w:val="00144B02"/>
    <w:rsid w:val="00145773"/>
    <w:rsid w:val="00147207"/>
    <w:rsid w:val="00147D16"/>
    <w:rsid w:val="00147D9B"/>
    <w:rsid w:val="00150A6E"/>
    <w:rsid w:val="0015102A"/>
    <w:rsid w:val="00152B27"/>
    <w:rsid w:val="00152F96"/>
    <w:rsid w:val="0015382B"/>
    <w:rsid w:val="001560BA"/>
    <w:rsid w:val="00157DE3"/>
    <w:rsid w:val="00162A95"/>
    <w:rsid w:val="00162D9E"/>
    <w:rsid w:val="00166DF8"/>
    <w:rsid w:val="00167C81"/>
    <w:rsid w:val="00170F81"/>
    <w:rsid w:val="00171A86"/>
    <w:rsid w:val="00172D44"/>
    <w:rsid w:val="0018099D"/>
    <w:rsid w:val="00183A18"/>
    <w:rsid w:val="00184774"/>
    <w:rsid w:val="0018555A"/>
    <w:rsid w:val="00186D8D"/>
    <w:rsid w:val="00186F7E"/>
    <w:rsid w:val="00190A13"/>
    <w:rsid w:val="00190FCE"/>
    <w:rsid w:val="00194092"/>
    <w:rsid w:val="001940EB"/>
    <w:rsid w:val="0019591B"/>
    <w:rsid w:val="00196201"/>
    <w:rsid w:val="001A0072"/>
    <w:rsid w:val="001A00D4"/>
    <w:rsid w:val="001A012C"/>
    <w:rsid w:val="001A0148"/>
    <w:rsid w:val="001A23C4"/>
    <w:rsid w:val="001A323B"/>
    <w:rsid w:val="001A367F"/>
    <w:rsid w:val="001A6D60"/>
    <w:rsid w:val="001A7CB7"/>
    <w:rsid w:val="001B05E9"/>
    <w:rsid w:val="001B0BF2"/>
    <w:rsid w:val="001B1979"/>
    <w:rsid w:val="001B2B22"/>
    <w:rsid w:val="001B33E1"/>
    <w:rsid w:val="001B447D"/>
    <w:rsid w:val="001B4834"/>
    <w:rsid w:val="001B78F0"/>
    <w:rsid w:val="001B7B8C"/>
    <w:rsid w:val="001B7DDB"/>
    <w:rsid w:val="001C1DC7"/>
    <w:rsid w:val="001C3818"/>
    <w:rsid w:val="001C4D2E"/>
    <w:rsid w:val="001C588C"/>
    <w:rsid w:val="001C6F32"/>
    <w:rsid w:val="001C7E2E"/>
    <w:rsid w:val="001D0538"/>
    <w:rsid w:val="001D21E4"/>
    <w:rsid w:val="001D26B7"/>
    <w:rsid w:val="001D2FF0"/>
    <w:rsid w:val="001D4BDB"/>
    <w:rsid w:val="001D5DC7"/>
    <w:rsid w:val="001D6A14"/>
    <w:rsid w:val="001E2C31"/>
    <w:rsid w:val="001E3342"/>
    <w:rsid w:val="001E34CC"/>
    <w:rsid w:val="001E4859"/>
    <w:rsid w:val="001E5443"/>
    <w:rsid w:val="001E56B8"/>
    <w:rsid w:val="001E625A"/>
    <w:rsid w:val="001E65D9"/>
    <w:rsid w:val="001E761C"/>
    <w:rsid w:val="001F2ED5"/>
    <w:rsid w:val="001F2F1B"/>
    <w:rsid w:val="001F34DA"/>
    <w:rsid w:val="001F3F2A"/>
    <w:rsid w:val="001F6136"/>
    <w:rsid w:val="00200F38"/>
    <w:rsid w:val="00200FC7"/>
    <w:rsid w:val="00201942"/>
    <w:rsid w:val="002036E0"/>
    <w:rsid w:val="00203CF1"/>
    <w:rsid w:val="002042C3"/>
    <w:rsid w:val="002063C0"/>
    <w:rsid w:val="00207707"/>
    <w:rsid w:val="00210DD7"/>
    <w:rsid w:val="002126F1"/>
    <w:rsid w:val="00214C98"/>
    <w:rsid w:val="00216EB7"/>
    <w:rsid w:val="002202A4"/>
    <w:rsid w:val="002205A2"/>
    <w:rsid w:val="0022232C"/>
    <w:rsid w:val="002232B1"/>
    <w:rsid w:val="0022473F"/>
    <w:rsid w:val="0022584E"/>
    <w:rsid w:val="00226861"/>
    <w:rsid w:val="002272D4"/>
    <w:rsid w:val="002308FF"/>
    <w:rsid w:val="00231E23"/>
    <w:rsid w:val="00232178"/>
    <w:rsid w:val="00233591"/>
    <w:rsid w:val="00236FA7"/>
    <w:rsid w:val="00241E42"/>
    <w:rsid w:val="0024293C"/>
    <w:rsid w:val="0024497E"/>
    <w:rsid w:val="002450FE"/>
    <w:rsid w:val="002453FE"/>
    <w:rsid w:val="002505A4"/>
    <w:rsid w:val="00251BEF"/>
    <w:rsid w:val="00253358"/>
    <w:rsid w:val="002558E6"/>
    <w:rsid w:val="0025724F"/>
    <w:rsid w:val="00261FE3"/>
    <w:rsid w:val="00262AC2"/>
    <w:rsid w:val="0026377C"/>
    <w:rsid w:val="00263D6D"/>
    <w:rsid w:val="00264059"/>
    <w:rsid w:val="00264E28"/>
    <w:rsid w:val="00264E44"/>
    <w:rsid w:val="00266139"/>
    <w:rsid w:val="002662B0"/>
    <w:rsid w:val="00266599"/>
    <w:rsid w:val="002704DC"/>
    <w:rsid w:val="00271B36"/>
    <w:rsid w:val="0027227C"/>
    <w:rsid w:val="00272A4D"/>
    <w:rsid w:val="00272E4A"/>
    <w:rsid w:val="00272FEA"/>
    <w:rsid w:val="00275FF5"/>
    <w:rsid w:val="002832D7"/>
    <w:rsid w:val="00283CA5"/>
    <w:rsid w:val="00284771"/>
    <w:rsid w:val="00284EF0"/>
    <w:rsid w:val="0028739A"/>
    <w:rsid w:val="00290084"/>
    <w:rsid w:val="00290C32"/>
    <w:rsid w:val="00291E3D"/>
    <w:rsid w:val="00294169"/>
    <w:rsid w:val="00294D1F"/>
    <w:rsid w:val="00296CF5"/>
    <w:rsid w:val="002A0774"/>
    <w:rsid w:val="002A18A9"/>
    <w:rsid w:val="002A2A48"/>
    <w:rsid w:val="002A3492"/>
    <w:rsid w:val="002A55E6"/>
    <w:rsid w:val="002A635A"/>
    <w:rsid w:val="002A692A"/>
    <w:rsid w:val="002A73C3"/>
    <w:rsid w:val="002A7CD0"/>
    <w:rsid w:val="002A7EE8"/>
    <w:rsid w:val="002B0B98"/>
    <w:rsid w:val="002B1234"/>
    <w:rsid w:val="002B4C76"/>
    <w:rsid w:val="002C1338"/>
    <w:rsid w:val="002C3FD7"/>
    <w:rsid w:val="002C6E50"/>
    <w:rsid w:val="002C777D"/>
    <w:rsid w:val="002D0224"/>
    <w:rsid w:val="002D03D6"/>
    <w:rsid w:val="002D0539"/>
    <w:rsid w:val="002D195E"/>
    <w:rsid w:val="002D1BBE"/>
    <w:rsid w:val="002D1C67"/>
    <w:rsid w:val="002D307C"/>
    <w:rsid w:val="002D662D"/>
    <w:rsid w:val="002D7705"/>
    <w:rsid w:val="002E041D"/>
    <w:rsid w:val="002E3A2D"/>
    <w:rsid w:val="002E4972"/>
    <w:rsid w:val="002E562F"/>
    <w:rsid w:val="002E6701"/>
    <w:rsid w:val="002E6880"/>
    <w:rsid w:val="002E7C27"/>
    <w:rsid w:val="002E7F6E"/>
    <w:rsid w:val="002F1CB9"/>
    <w:rsid w:val="002F4D7C"/>
    <w:rsid w:val="002F54D7"/>
    <w:rsid w:val="002F5926"/>
    <w:rsid w:val="002F7AB1"/>
    <w:rsid w:val="00300513"/>
    <w:rsid w:val="003015E5"/>
    <w:rsid w:val="0030208C"/>
    <w:rsid w:val="003031A5"/>
    <w:rsid w:val="0030634F"/>
    <w:rsid w:val="00306365"/>
    <w:rsid w:val="003063E8"/>
    <w:rsid w:val="00312EEB"/>
    <w:rsid w:val="00313176"/>
    <w:rsid w:val="00313B68"/>
    <w:rsid w:val="00314036"/>
    <w:rsid w:val="003144D6"/>
    <w:rsid w:val="00317023"/>
    <w:rsid w:val="0031730B"/>
    <w:rsid w:val="00317EC1"/>
    <w:rsid w:val="00320C28"/>
    <w:rsid w:val="0032152C"/>
    <w:rsid w:val="0032254E"/>
    <w:rsid w:val="003227EF"/>
    <w:rsid w:val="00323B32"/>
    <w:rsid w:val="003253C6"/>
    <w:rsid w:val="00325DBB"/>
    <w:rsid w:val="00326130"/>
    <w:rsid w:val="003266D2"/>
    <w:rsid w:val="0032684E"/>
    <w:rsid w:val="00327EF4"/>
    <w:rsid w:val="00332EC6"/>
    <w:rsid w:val="00333AD0"/>
    <w:rsid w:val="00336E91"/>
    <w:rsid w:val="00337913"/>
    <w:rsid w:val="0034005F"/>
    <w:rsid w:val="003407AB"/>
    <w:rsid w:val="00344DCE"/>
    <w:rsid w:val="00345E6B"/>
    <w:rsid w:val="003470DA"/>
    <w:rsid w:val="00347F2D"/>
    <w:rsid w:val="00353403"/>
    <w:rsid w:val="003614EE"/>
    <w:rsid w:val="003667B3"/>
    <w:rsid w:val="00366898"/>
    <w:rsid w:val="003705F3"/>
    <w:rsid w:val="00371D49"/>
    <w:rsid w:val="003721A2"/>
    <w:rsid w:val="0037538E"/>
    <w:rsid w:val="00382457"/>
    <w:rsid w:val="00382825"/>
    <w:rsid w:val="00383F9B"/>
    <w:rsid w:val="00386C51"/>
    <w:rsid w:val="00391EF1"/>
    <w:rsid w:val="00392C10"/>
    <w:rsid w:val="00392D96"/>
    <w:rsid w:val="00393089"/>
    <w:rsid w:val="00396791"/>
    <w:rsid w:val="00397801"/>
    <w:rsid w:val="003978B3"/>
    <w:rsid w:val="003A0538"/>
    <w:rsid w:val="003A10E2"/>
    <w:rsid w:val="003A1D53"/>
    <w:rsid w:val="003A441A"/>
    <w:rsid w:val="003A761E"/>
    <w:rsid w:val="003B095D"/>
    <w:rsid w:val="003B2049"/>
    <w:rsid w:val="003B33DF"/>
    <w:rsid w:val="003B5972"/>
    <w:rsid w:val="003B5A3F"/>
    <w:rsid w:val="003B6A2B"/>
    <w:rsid w:val="003C0E93"/>
    <w:rsid w:val="003C13B9"/>
    <w:rsid w:val="003C1755"/>
    <w:rsid w:val="003C30F9"/>
    <w:rsid w:val="003C3A41"/>
    <w:rsid w:val="003D0933"/>
    <w:rsid w:val="003D0A47"/>
    <w:rsid w:val="003D5420"/>
    <w:rsid w:val="003D58FD"/>
    <w:rsid w:val="003E02F9"/>
    <w:rsid w:val="003E0F6D"/>
    <w:rsid w:val="003E12AC"/>
    <w:rsid w:val="003E285D"/>
    <w:rsid w:val="003E3310"/>
    <w:rsid w:val="003E3B35"/>
    <w:rsid w:val="003E43F9"/>
    <w:rsid w:val="003E6A6A"/>
    <w:rsid w:val="003F053D"/>
    <w:rsid w:val="003F1341"/>
    <w:rsid w:val="003F34BC"/>
    <w:rsid w:val="003F439A"/>
    <w:rsid w:val="003F474E"/>
    <w:rsid w:val="003F504B"/>
    <w:rsid w:val="003F52EF"/>
    <w:rsid w:val="003F5785"/>
    <w:rsid w:val="00400F7A"/>
    <w:rsid w:val="00403091"/>
    <w:rsid w:val="00405B6D"/>
    <w:rsid w:val="00415101"/>
    <w:rsid w:val="0041588E"/>
    <w:rsid w:val="004161DB"/>
    <w:rsid w:val="004164CA"/>
    <w:rsid w:val="00416F50"/>
    <w:rsid w:val="0041718E"/>
    <w:rsid w:val="0042031A"/>
    <w:rsid w:val="004233B4"/>
    <w:rsid w:val="0042341B"/>
    <w:rsid w:val="0042394E"/>
    <w:rsid w:val="00423BAD"/>
    <w:rsid w:val="004240FC"/>
    <w:rsid w:val="00424632"/>
    <w:rsid w:val="00424BF8"/>
    <w:rsid w:val="00425858"/>
    <w:rsid w:val="00425C3A"/>
    <w:rsid w:val="00427BCC"/>
    <w:rsid w:val="00430FE0"/>
    <w:rsid w:val="0043499A"/>
    <w:rsid w:val="00435427"/>
    <w:rsid w:val="00440517"/>
    <w:rsid w:val="00440DF7"/>
    <w:rsid w:val="00443663"/>
    <w:rsid w:val="004458B3"/>
    <w:rsid w:val="00446DB7"/>
    <w:rsid w:val="00447D29"/>
    <w:rsid w:val="004504BF"/>
    <w:rsid w:val="00452AAB"/>
    <w:rsid w:val="00452BDC"/>
    <w:rsid w:val="00453570"/>
    <w:rsid w:val="0045418A"/>
    <w:rsid w:val="00461FD7"/>
    <w:rsid w:val="004622D9"/>
    <w:rsid w:val="0046462D"/>
    <w:rsid w:val="004647DC"/>
    <w:rsid w:val="00464B1F"/>
    <w:rsid w:val="004663C0"/>
    <w:rsid w:val="00466F78"/>
    <w:rsid w:val="00467CDC"/>
    <w:rsid w:val="00472C84"/>
    <w:rsid w:val="004750DE"/>
    <w:rsid w:val="004771AE"/>
    <w:rsid w:val="00477D5F"/>
    <w:rsid w:val="004805B0"/>
    <w:rsid w:val="0048258A"/>
    <w:rsid w:val="00482E16"/>
    <w:rsid w:val="0048565D"/>
    <w:rsid w:val="00487701"/>
    <w:rsid w:val="00487E89"/>
    <w:rsid w:val="00494EFD"/>
    <w:rsid w:val="00496C18"/>
    <w:rsid w:val="00497ADF"/>
    <w:rsid w:val="004A3D6D"/>
    <w:rsid w:val="004A42A8"/>
    <w:rsid w:val="004A42D4"/>
    <w:rsid w:val="004A53BD"/>
    <w:rsid w:val="004A5D0E"/>
    <w:rsid w:val="004B1383"/>
    <w:rsid w:val="004B48F7"/>
    <w:rsid w:val="004B6B9A"/>
    <w:rsid w:val="004B6D3E"/>
    <w:rsid w:val="004B74EE"/>
    <w:rsid w:val="004C0384"/>
    <w:rsid w:val="004C2084"/>
    <w:rsid w:val="004C6440"/>
    <w:rsid w:val="004C7CFD"/>
    <w:rsid w:val="004D0C70"/>
    <w:rsid w:val="004D0C96"/>
    <w:rsid w:val="004D0F23"/>
    <w:rsid w:val="004D1F08"/>
    <w:rsid w:val="004D278C"/>
    <w:rsid w:val="004D2CB6"/>
    <w:rsid w:val="004D5C85"/>
    <w:rsid w:val="004D680F"/>
    <w:rsid w:val="004E14E2"/>
    <w:rsid w:val="004E14F8"/>
    <w:rsid w:val="004E2282"/>
    <w:rsid w:val="004E52FE"/>
    <w:rsid w:val="004E57E0"/>
    <w:rsid w:val="004E5BEE"/>
    <w:rsid w:val="004E621E"/>
    <w:rsid w:val="004E706D"/>
    <w:rsid w:val="004E7272"/>
    <w:rsid w:val="004E7BDE"/>
    <w:rsid w:val="004F117C"/>
    <w:rsid w:val="004F3219"/>
    <w:rsid w:val="004F32C8"/>
    <w:rsid w:val="004F498F"/>
    <w:rsid w:val="004F6812"/>
    <w:rsid w:val="00503AC8"/>
    <w:rsid w:val="00512BC6"/>
    <w:rsid w:val="00514995"/>
    <w:rsid w:val="005169EC"/>
    <w:rsid w:val="00517E8C"/>
    <w:rsid w:val="00520AC4"/>
    <w:rsid w:val="00521CF9"/>
    <w:rsid w:val="00522FF9"/>
    <w:rsid w:val="00523305"/>
    <w:rsid w:val="00524CB2"/>
    <w:rsid w:val="00526BE7"/>
    <w:rsid w:val="0054324D"/>
    <w:rsid w:val="00544961"/>
    <w:rsid w:val="00544A99"/>
    <w:rsid w:val="00546CC1"/>
    <w:rsid w:val="00550C8F"/>
    <w:rsid w:val="00551EB8"/>
    <w:rsid w:val="00551FFC"/>
    <w:rsid w:val="00552766"/>
    <w:rsid w:val="005564CC"/>
    <w:rsid w:val="00561F5B"/>
    <w:rsid w:val="00562D5C"/>
    <w:rsid w:val="005632B0"/>
    <w:rsid w:val="005659D1"/>
    <w:rsid w:val="00565E45"/>
    <w:rsid w:val="00567B17"/>
    <w:rsid w:val="00567D73"/>
    <w:rsid w:val="00567DAA"/>
    <w:rsid w:val="005720BA"/>
    <w:rsid w:val="005722C0"/>
    <w:rsid w:val="0057520A"/>
    <w:rsid w:val="005765AC"/>
    <w:rsid w:val="005812FC"/>
    <w:rsid w:val="00581621"/>
    <w:rsid w:val="00581B84"/>
    <w:rsid w:val="005828A5"/>
    <w:rsid w:val="00582C1E"/>
    <w:rsid w:val="00582F92"/>
    <w:rsid w:val="005837AE"/>
    <w:rsid w:val="005844F4"/>
    <w:rsid w:val="00585657"/>
    <w:rsid w:val="00585879"/>
    <w:rsid w:val="00585A8C"/>
    <w:rsid w:val="00592FD3"/>
    <w:rsid w:val="005934D6"/>
    <w:rsid w:val="00593AD7"/>
    <w:rsid w:val="005943EB"/>
    <w:rsid w:val="005960B0"/>
    <w:rsid w:val="005968EE"/>
    <w:rsid w:val="005A1637"/>
    <w:rsid w:val="005A789A"/>
    <w:rsid w:val="005B16DD"/>
    <w:rsid w:val="005B3150"/>
    <w:rsid w:val="005B33A9"/>
    <w:rsid w:val="005B44BE"/>
    <w:rsid w:val="005B53FF"/>
    <w:rsid w:val="005B73D4"/>
    <w:rsid w:val="005C054E"/>
    <w:rsid w:val="005C121A"/>
    <w:rsid w:val="005C1617"/>
    <w:rsid w:val="005C2147"/>
    <w:rsid w:val="005C23D8"/>
    <w:rsid w:val="005C3884"/>
    <w:rsid w:val="005C5CA4"/>
    <w:rsid w:val="005C6505"/>
    <w:rsid w:val="005C69EC"/>
    <w:rsid w:val="005C7B56"/>
    <w:rsid w:val="005D08AD"/>
    <w:rsid w:val="005D0968"/>
    <w:rsid w:val="005D0CFD"/>
    <w:rsid w:val="005D1C3F"/>
    <w:rsid w:val="005D2F2D"/>
    <w:rsid w:val="005D39FA"/>
    <w:rsid w:val="005D4B45"/>
    <w:rsid w:val="005D4BF5"/>
    <w:rsid w:val="005D6E63"/>
    <w:rsid w:val="005D6FB3"/>
    <w:rsid w:val="005D778F"/>
    <w:rsid w:val="005D7DA4"/>
    <w:rsid w:val="005E2A43"/>
    <w:rsid w:val="005E35A5"/>
    <w:rsid w:val="005E41D9"/>
    <w:rsid w:val="005E73EF"/>
    <w:rsid w:val="005F0319"/>
    <w:rsid w:val="005F126E"/>
    <w:rsid w:val="005F6680"/>
    <w:rsid w:val="006020D3"/>
    <w:rsid w:val="00602147"/>
    <w:rsid w:val="0060235C"/>
    <w:rsid w:val="00602596"/>
    <w:rsid w:val="00604B6F"/>
    <w:rsid w:val="00604D85"/>
    <w:rsid w:val="0060651A"/>
    <w:rsid w:val="00611876"/>
    <w:rsid w:val="006140CE"/>
    <w:rsid w:val="00616822"/>
    <w:rsid w:val="0062155A"/>
    <w:rsid w:val="00621CD6"/>
    <w:rsid w:val="00622AA2"/>
    <w:rsid w:val="00630BCE"/>
    <w:rsid w:val="00630C9D"/>
    <w:rsid w:val="006349D3"/>
    <w:rsid w:val="006365A6"/>
    <w:rsid w:val="0064078A"/>
    <w:rsid w:val="006408E0"/>
    <w:rsid w:val="00641868"/>
    <w:rsid w:val="006438A3"/>
    <w:rsid w:val="00643B39"/>
    <w:rsid w:val="0064408B"/>
    <w:rsid w:val="0064595B"/>
    <w:rsid w:val="00645CA0"/>
    <w:rsid w:val="00647148"/>
    <w:rsid w:val="00651117"/>
    <w:rsid w:val="006536EF"/>
    <w:rsid w:val="00657B54"/>
    <w:rsid w:val="00657C6D"/>
    <w:rsid w:val="00660C2C"/>
    <w:rsid w:val="006612CB"/>
    <w:rsid w:val="00661514"/>
    <w:rsid w:val="00661E98"/>
    <w:rsid w:val="00665CDC"/>
    <w:rsid w:val="006669E7"/>
    <w:rsid w:val="00666DB6"/>
    <w:rsid w:val="00671064"/>
    <w:rsid w:val="00671818"/>
    <w:rsid w:val="0067287D"/>
    <w:rsid w:val="00672A26"/>
    <w:rsid w:val="00674432"/>
    <w:rsid w:val="00676977"/>
    <w:rsid w:val="006771D7"/>
    <w:rsid w:val="006774DE"/>
    <w:rsid w:val="0068438E"/>
    <w:rsid w:val="00685286"/>
    <w:rsid w:val="00687918"/>
    <w:rsid w:val="006906C3"/>
    <w:rsid w:val="00690A6E"/>
    <w:rsid w:val="00690C03"/>
    <w:rsid w:val="00690C3A"/>
    <w:rsid w:val="00695C34"/>
    <w:rsid w:val="00695F95"/>
    <w:rsid w:val="00696366"/>
    <w:rsid w:val="006A0266"/>
    <w:rsid w:val="006A0DCA"/>
    <w:rsid w:val="006A20AF"/>
    <w:rsid w:val="006A2184"/>
    <w:rsid w:val="006A2B65"/>
    <w:rsid w:val="006A514A"/>
    <w:rsid w:val="006A6A1E"/>
    <w:rsid w:val="006B0019"/>
    <w:rsid w:val="006B0296"/>
    <w:rsid w:val="006B1C70"/>
    <w:rsid w:val="006B2743"/>
    <w:rsid w:val="006B3511"/>
    <w:rsid w:val="006B38BD"/>
    <w:rsid w:val="006B515A"/>
    <w:rsid w:val="006B5EA2"/>
    <w:rsid w:val="006B66AD"/>
    <w:rsid w:val="006C0D7A"/>
    <w:rsid w:val="006C0E33"/>
    <w:rsid w:val="006C21DD"/>
    <w:rsid w:val="006C271D"/>
    <w:rsid w:val="006C4893"/>
    <w:rsid w:val="006C4EE5"/>
    <w:rsid w:val="006C5F35"/>
    <w:rsid w:val="006C7F0A"/>
    <w:rsid w:val="006D13DB"/>
    <w:rsid w:val="006D1F8E"/>
    <w:rsid w:val="006D2EE7"/>
    <w:rsid w:val="006D3F75"/>
    <w:rsid w:val="006D40EB"/>
    <w:rsid w:val="006D47E9"/>
    <w:rsid w:val="006D7674"/>
    <w:rsid w:val="006E00F6"/>
    <w:rsid w:val="006E191B"/>
    <w:rsid w:val="006E3514"/>
    <w:rsid w:val="006E3C04"/>
    <w:rsid w:val="006E5E3B"/>
    <w:rsid w:val="006E67E4"/>
    <w:rsid w:val="006F2670"/>
    <w:rsid w:val="006F2D99"/>
    <w:rsid w:val="006F2E6B"/>
    <w:rsid w:val="006F3005"/>
    <w:rsid w:val="006F43AD"/>
    <w:rsid w:val="006F470B"/>
    <w:rsid w:val="006F5958"/>
    <w:rsid w:val="00702D9B"/>
    <w:rsid w:val="00703076"/>
    <w:rsid w:val="007068BB"/>
    <w:rsid w:val="00706C4B"/>
    <w:rsid w:val="00707D3C"/>
    <w:rsid w:val="00710500"/>
    <w:rsid w:val="0071351E"/>
    <w:rsid w:val="00714631"/>
    <w:rsid w:val="0071472B"/>
    <w:rsid w:val="00715471"/>
    <w:rsid w:val="00715EA8"/>
    <w:rsid w:val="00720020"/>
    <w:rsid w:val="00722634"/>
    <w:rsid w:val="00722E5A"/>
    <w:rsid w:val="007235B5"/>
    <w:rsid w:val="007253E5"/>
    <w:rsid w:val="00725664"/>
    <w:rsid w:val="00725D5F"/>
    <w:rsid w:val="00730C48"/>
    <w:rsid w:val="00731013"/>
    <w:rsid w:val="0073234B"/>
    <w:rsid w:val="00733900"/>
    <w:rsid w:val="007341D8"/>
    <w:rsid w:val="00741BDB"/>
    <w:rsid w:val="0074256A"/>
    <w:rsid w:val="007436A0"/>
    <w:rsid w:val="00744057"/>
    <w:rsid w:val="007451A2"/>
    <w:rsid w:val="007460CB"/>
    <w:rsid w:val="00746885"/>
    <w:rsid w:val="00746DF9"/>
    <w:rsid w:val="007479F7"/>
    <w:rsid w:val="0075026D"/>
    <w:rsid w:val="00750C08"/>
    <w:rsid w:val="0075147F"/>
    <w:rsid w:val="007535F1"/>
    <w:rsid w:val="00753E74"/>
    <w:rsid w:val="0076396D"/>
    <w:rsid w:val="007644B3"/>
    <w:rsid w:val="00764AE8"/>
    <w:rsid w:val="007669E6"/>
    <w:rsid w:val="0077208A"/>
    <w:rsid w:val="007721CC"/>
    <w:rsid w:val="00773045"/>
    <w:rsid w:val="007737A2"/>
    <w:rsid w:val="00776BC2"/>
    <w:rsid w:val="007770EA"/>
    <w:rsid w:val="00777E89"/>
    <w:rsid w:val="00780397"/>
    <w:rsid w:val="00783A7A"/>
    <w:rsid w:val="00786F40"/>
    <w:rsid w:val="00786FCE"/>
    <w:rsid w:val="00790840"/>
    <w:rsid w:val="00793105"/>
    <w:rsid w:val="00794C25"/>
    <w:rsid w:val="007A2CFC"/>
    <w:rsid w:val="007A5CAD"/>
    <w:rsid w:val="007A6AF3"/>
    <w:rsid w:val="007A71C5"/>
    <w:rsid w:val="007A7281"/>
    <w:rsid w:val="007A78A8"/>
    <w:rsid w:val="007B0355"/>
    <w:rsid w:val="007B2C5A"/>
    <w:rsid w:val="007B2C98"/>
    <w:rsid w:val="007B2EBD"/>
    <w:rsid w:val="007B3B19"/>
    <w:rsid w:val="007B4659"/>
    <w:rsid w:val="007B479D"/>
    <w:rsid w:val="007C1133"/>
    <w:rsid w:val="007C30BC"/>
    <w:rsid w:val="007C498C"/>
    <w:rsid w:val="007C5073"/>
    <w:rsid w:val="007C661A"/>
    <w:rsid w:val="007C76F3"/>
    <w:rsid w:val="007D0D94"/>
    <w:rsid w:val="007D1AD0"/>
    <w:rsid w:val="007D495D"/>
    <w:rsid w:val="007D7D8A"/>
    <w:rsid w:val="007E0305"/>
    <w:rsid w:val="007E0DE1"/>
    <w:rsid w:val="007E2D55"/>
    <w:rsid w:val="007E4110"/>
    <w:rsid w:val="007E51D8"/>
    <w:rsid w:val="007E56BD"/>
    <w:rsid w:val="007E571E"/>
    <w:rsid w:val="007E5F7B"/>
    <w:rsid w:val="007E7D0A"/>
    <w:rsid w:val="007F116F"/>
    <w:rsid w:val="007F2A26"/>
    <w:rsid w:val="007F3081"/>
    <w:rsid w:val="007F4CE0"/>
    <w:rsid w:val="007F4D43"/>
    <w:rsid w:val="007F7DFD"/>
    <w:rsid w:val="008014ED"/>
    <w:rsid w:val="00801F65"/>
    <w:rsid w:val="00802D10"/>
    <w:rsid w:val="00804F18"/>
    <w:rsid w:val="00805BA9"/>
    <w:rsid w:val="00807286"/>
    <w:rsid w:val="00810FA5"/>
    <w:rsid w:val="008135DD"/>
    <w:rsid w:val="00813B3C"/>
    <w:rsid w:val="00814727"/>
    <w:rsid w:val="0081623C"/>
    <w:rsid w:val="00816C6A"/>
    <w:rsid w:val="00817980"/>
    <w:rsid w:val="0082241E"/>
    <w:rsid w:val="0082443A"/>
    <w:rsid w:val="00825CC5"/>
    <w:rsid w:val="008263FB"/>
    <w:rsid w:val="008274E1"/>
    <w:rsid w:val="008325C8"/>
    <w:rsid w:val="008335B0"/>
    <w:rsid w:val="00833977"/>
    <w:rsid w:val="008348D7"/>
    <w:rsid w:val="0084046F"/>
    <w:rsid w:val="00842905"/>
    <w:rsid w:val="00842C18"/>
    <w:rsid w:val="00845D75"/>
    <w:rsid w:val="008479B0"/>
    <w:rsid w:val="00850E84"/>
    <w:rsid w:val="00852077"/>
    <w:rsid w:val="00852085"/>
    <w:rsid w:val="00853DF0"/>
    <w:rsid w:val="00854545"/>
    <w:rsid w:val="008563C5"/>
    <w:rsid w:val="00862811"/>
    <w:rsid w:val="00862B80"/>
    <w:rsid w:val="00863F2A"/>
    <w:rsid w:val="00864293"/>
    <w:rsid w:val="00864558"/>
    <w:rsid w:val="00866332"/>
    <w:rsid w:val="00866505"/>
    <w:rsid w:val="00866CD3"/>
    <w:rsid w:val="00867DA0"/>
    <w:rsid w:val="008707BC"/>
    <w:rsid w:val="008727DF"/>
    <w:rsid w:val="00877D50"/>
    <w:rsid w:val="0088435C"/>
    <w:rsid w:val="0089123C"/>
    <w:rsid w:val="0089316B"/>
    <w:rsid w:val="00893E1B"/>
    <w:rsid w:val="00894488"/>
    <w:rsid w:val="00894BD6"/>
    <w:rsid w:val="00895228"/>
    <w:rsid w:val="008967CE"/>
    <w:rsid w:val="00896885"/>
    <w:rsid w:val="00896970"/>
    <w:rsid w:val="00896B6F"/>
    <w:rsid w:val="008A03E4"/>
    <w:rsid w:val="008A0432"/>
    <w:rsid w:val="008A171A"/>
    <w:rsid w:val="008A204B"/>
    <w:rsid w:val="008A297C"/>
    <w:rsid w:val="008A3F7D"/>
    <w:rsid w:val="008A423A"/>
    <w:rsid w:val="008A5BF1"/>
    <w:rsid w:val="008A5D6A"/>
    <w:rsid w:val="008A7BF8"/>
    <w:rsid w:val="008B1EF8"/>
    <w:rsid w:val="008B214D"/>
    <w:rsid w:val="008B3D64"/>
    <w:rsid w:val="008C3FAE"/>
    <w:rsid w:val="008C5EE6"/>
    <w:rsid w:val="008D0005"/>
    <w:rsid w:val="008D0F79"/>
    <w:rsid w:val="008D0FD9"/>
    <w:rsid w:val="008D11F0"/>
    <w:rsid w:val="008D1A5E"/>
    <w:rsid w:val="008D215F"/>
    <w:rsid w:val="008D3943"/>
    <w:rsid w:val="008D4100"/>
    <w:rsid w:val="008D5130"/>
    <w:rsid w:val="008D57A5"/>
    <w:rsid w:val="008E1374"/>
    <w:rsid w:val="008F0AFB"/>
    <w:rsid w:val="008F14C5"/>
    <w:rsid w:val="008F238A"/>
    <w:rsid w:val="008F353A"/>
    <w:rsid w:val="008F6492"/>
    <w:rsid w:val="008F7882"/>
    <w:rsid w:val="00901A4D"/>
    <w:rsid w:val="00901CA8"/>
    <w:rsid w:val="0090330F"/>
    <w:rsid w:val="009046D9"/>
    <w:rsid w:val="0090655B"/>
    <w:rsid w:val="00911560"/>
    <w:rsid w:val="00911CE0"/>
    <w:rsid w:val="0091238D"/>
    <w:rsid w:val="0092110F"/>
    <w:rsid w:val="009216DE"/>
    <w:rsid w:val="00921851"/>
    <w:rsid w:val="0092213C"/>
    <w:rsid w:val="00924BA9"/>
    <w:rsid w:val="0092571D"/>
    <w:rsid w:val="00925D67"/>
    <w:rsid w:val="0092603E"/>
    <w:rsid w:val="009267BD"/>
    <w:rsid w:val="00926CC1"/>
    <w:rsid w:val="009306BF"/>
    <w:rsid w:val="009311AD"/>
    <w:rsid w:val="009359DA"/>
    <w:rsid w:val="00935BD5"/>
    <w:rsid w:val="00936618"/>
    <w:rsid w:val="00936BE9"/>
    <w:rsid w:val="00942B3E"/>
    <w:rsid w:val="009437FE"/>
    <w:rsid w:val="00943881"/>
    <w:rsid w:val="00943E62"/>
    <w:rsid w:val="00944CF7"/>
    <w:rsid w:val="00944D71"/>
    <w:rsid w:val="00950F43"/>
    <w:rsid w:val="009525EB"/>
    <w:rsid w:val="00952D12"/>
    <w:rsid w:val="00952FB4"/>
    <w:rsid w:val="0095313D"/>
    <w:rsid w:val="00953D23"/>
    <w:rsid w:val="00954AC4"/>
    <w:rsid w:val="00956520"/>
    <w:rsid w:val="00957828"/>
    <w:rsid w:val="00962DD7"/>
    <w:rsid w:val="00963A4D"/>
    <w:rsid w:val="0097135C"/>
    <w:rsid w:val="0097141B"/>
    <w:rsid w:val="00971FE1"/>
    <w:rsid w:val="00973582"/>
    <w:rsid w:val="00973F72"/>
    <w:rsid w:val="00975303"/>
    <w:rsid w:val="00981649"/>
    <w:rsid w:val="00982068"/>
    <w:rsid w:val="009821A5"/>
    <w:rsid w:val="00982234"/>
    <w:rsid w:val="009822B2"/>
    <w:rsid w:val="0098348C"/>
    <w:rsid w:val="009857EB"/>
    <w:rsid w:val="00985EA5"/>
    <w:rsid w:val="00992A5C"/>
    <w:rsid w:val="009934BC"/>
    <w:rsid w:val="00993B0C"/>
    <w:rsid w:val="0099446F"/>
    <w:rsid w:val="009956B4"/>
    <w:rsid w:val="009960D0"/>
    <w:rsid w:val="009961AE"/>
    <w:rsid w:val="0099632E"/>
    <w:rsid w:val="009A1715"/>
    <w:rsid w:val="009A248B"/>
    <w:rsid w:val="009A4849"/>
    <w:rsid w:val="009A4D94"/>
    <w:rsid w:val="009A65C0"/>
    <w:rsid w:val="009B16DE"/>
    <w:rsid w:val="009B3368"/>
    <w:rsid w:val="009B4266"/>
    <w:rsid w:val="009B4BC1"/>
    <w:rsid w:val="009B51D8"/>
    <w:rsid w:val="009B53A5"/>
    <w:rsid w:val="009B5F67"/>
    <w:rsid w:val="009C0DB3"/>
    <w:rsid w:val="009C15EA"/>
    <w:rsid w:val="009C197A"/>
    <w:rsid w:val="009C2052"/>
    <w:rsid w:val="009C2CA3"/>
    <w:rsid w:val="009C3168"/>
    <w:rsid w:val="009C5316"/>
    <w:rsid w:val="009C69F9"/>
    <w:rsid w:val="009C733E"/>
    <w:rsid w:val="009C7F24"/>
    <w:rsid w:val="009D33F6"/>
    <w:rsid w:val="009D36BB"/>
    <w:rsid w:val="009D3957"/>
    <w:rsid w:val="009D3C6A"/>
    <w:rsid w:val="009D50D4"/>
    <w:rsid w:val="009E1DF5"/>
    <w:rsid w:val="009E4448"/>
    <w:rsid w:val="009E6AD0"/>
    <w:rsid w:val="009F1309"/>
    <w:rsid w:val="009F1E82"/>
    <w:rsid w:val="009F549E"/>
    <w:rsid w:val="009F5AB8"/>
    <w:rsid w:val="009F70C4"/>
    <w:rsid w:val="00A00DCF"/>
    <w:rsid w:val="00A01E96"/>
    <w:rsid w:val="00A028DF"/>
    <w:rsid w:val="00A0346C"/>
    <w:rsid w:val="00A04536"/>
    <w:rsid w:val="00A04A05"/>
    <w:rsid w:val="00A05673"/>
    <w:rsid w:val="00A05AFA"/>
    <w:rsid w:val="00A07148"/>
    <w:rsid w:val="00A0749A"/>
    <w:rsid w:val="00A07DAA"/>
    <w:rsid w:val="00A07F98"/>
    <w:rsid w:val="00A105EC"/>
    <w:rsid w:val="00A12540"/>
    <w:rsid w:val="00A20049"/>
    <w:rsid w:val="00A200E9"/>
    <w:rsid w:val="00A20884"/>
    <w:rsid w:val="00A217D1"/>
    <w:rsid w:val="00A2403D"/>
    <w:rsid w:val="00A2717C"/>
    <w:rsid w:val="00A274A2"/>
    <w:rsid w:val="00A3321B"/>
    <w:rsid w:val="00A36CFB"/>
    <w:rsid w:val="00A41842"/>
    <w:rsid w:val="00A46C27"/>
    <w:rsid w:val="00A51199"/>
    <w:rsid w:val="00A519C8"/>
    <w:rsid w:val="00A51BDD"/>
    <w:rsid w:val="00A61D02"/>
    <w:rsid w:val="00A62725"/>
    <w:rsid w:val="00A637C2"/>
    <w:rsid w:val="00A64EE7"/>
    <w:rsid w:val="00A6755D"/>
    <w:rsid w:val="00A718D4"/>
    <w:rsid w:val="00A72DCE"/>
    <w:rsid w:val="00A7339D"/>
    <w:rsid w:val="00A7348B"/>
    <w:rsid w:val="00A76E78"/>
    <w:rsid w:val="00A7712D"/>
    <w:rsid w:val="00A80B2B"/>
    <w:rsid w:val="00A8166B"/>
    <w:rsid w:val="00A82190"/>
    <w:rsid w:val="00A8229D"/>
    <w:rsid w:val="00A84D70"/>
    <w:rsid w:val="00A851A5"/>
    <w:rsid w:val="00A86311"/>
    <w:rsid w:val="00A905B2"/>
    <w:rsid w:val="00A91A0E"/>
    <w:rsid w:val="00A91FCB"/>
    <w:rsid w:val="00A92182"/>
    <w:rsid w:val="00A93FF8"/>
    <w:rsid w:val="00A952BB"/>
    <w:rsid w:val="00A9598D"/>
    <w:rsid w:val="00A96C49"/>
    <w:rsid w:val="00AA2A99"/>
    <w:rsid w:val="00AA3080"/>
    <w:rsid w:val="00AA3E8F"/>
    <w:rsid w:val="00AA3F53"/>
    <w:rsid w:val="00AA530C"/>
    <w:rsid w:val="00AA5A8E"/>
    <w:rsid w:val="00AA5E83"/>
    <w:rsid w:val="00AA5F64"/>
    <w:rsid w:val="00AA7CB8"/>
    <w:rsid w:val="00AB161E"/>
    <w:rsid w:val="00AB224A"/>
    <w:rsid w:val="00AB3FB7"/>
    <w:rsid w:val="00AB5E74"/>
    <w:rsid w:val="00AB6468"/>
    <w:rsid w:val="00AB66E6"/>
    <w:rsid w:val="00AB6E8A"/>
    <w:rsid w:val="00AB71F7"/>
    <w:rsid w:val="00AB7EC6"/>
    <w:rsid w:val="00AC1329"/>
    <w:rsid w:val="00AC1372"/>
    <w:rsid w:val="00AC25E5"/>
    <w:rsid w:val="00AC33D5"/>
    <w:rsid w:val="00AC3444"/>
    <w:rsid w:val="00AC3EA7"/>
    <w:rsid w:val="00AC785B"/>
    <w:rsid w:val="00AD0529"/>
    <w:rsid w:val="00AD1905"/>
    <w:rsid w:val="00AD6994"/>
    <w:rsid w:val="00AE076D"/>
    <w:rsid w:val="00AE17A7"/>
    <w:rsid w:val="00AE1E07"/>
    <w:rsid w:val="00AE22C0"/>
    <w:rsid w:val="00AE40B8"/>
    <w:rsid w:val="00AE57CA"/>
    <w:rsid w:val="00AE6158"/>
    <w:rsid w:val="00AE6D97"/>
    <w:rsid w:val="00AE777B"/>
    <w:rsid w:val="00AF141F"/>
    <w:rsid w:val="00AF2E45"/>
    <w:rsid w:val="00AF39B3"/>
    <w:rsid w:val="00AF3ACD"/>
    <w:rsid w:val="00AF4583"/>
    <w:rsid w:val="00AF48D5"/>
    <w:rsid w:val="00AF66D4"/>
    <w:rsid w:val="00AF6D7F"/>
    <w:rsid w:val="00AF7645"/>
    <w:rsid w:val="00B00B3A"/>
    <w:rsid w:val="00B02630"/>
    <w:rsid w:val="00B02A50"/>
    <w:rsid w:val="00B0310A"/>
    <w:rsid w:val="00B076A3"/>
    <w:rsid w:val="00B114B7"/>
    <w:rsid w:val="00B139B6"/>
    <w:rsid w:val="00B15DD6"/>
    <w:rsid w:val="00B173F8"/>
    <w:rsid w:val="00B17E0C"/>
    <w:rsid w:val="00B2054B"/>
    <w:rsid w:val="00B23A21"/>
    <w:rsid w:val="00B23F39"/>
    <w:rsid w:val="00B2514B"/>
    <w:rsid w:val="00B25565"/>
    <w:rsid w:val="00B2735D"/>
    <w:rsid w:val="00B30ACF"/>
    <w:rsid w:val="00B362A5"/>
    <w:rsid w:val="00B368C6"/>
    <w:rsid w:val="00B36CD5"/>
    <w:rsid w:val="00B375B3"/>
    <w:rsid w:val="00B37654"/>
    <w:rsid w:val="00B42485"/>
    <w:rsid w:val="00B4693D"/>
    <w:rsid w:val="00B504E8"/>
    <w:rsid w:val="00B50D32"/>
    <w:rsid w:val="00B5215F"/>
    <w:rsid w:val="00B5282A"/>
    <w:rsid w:val="00B533E7"/>
    <w:rsid w:val="00B53F46"/>
    <w:rsid w:val="00B5462A"/>
    <w:rsid w:val="00B600BA"/>
    <w:rsid w:val="00B602AF"/>
    <w:rsid w:val="00B62413"/>
    <w:rsid w:val="00B6249E"/>
    <w:rsid w:val="00B62C5C"/>
    <w:rsid w:val="00B6611C"/>
    <w:rsid w:val="00B66C47"/>
    <w:rsid w:val="00B7034A"/>
    <w:rsid w:val="00B72A53"/>
    <w:rsid w:val="00B746A7"/>
    <w:rsid w:val="00B74E20"/>
    <w:rsid w:val="00B74FD4"/>
    <w:rsid w:val="00B75252"/>
    <w:rsid w:val="00B75CC6"/>
    <w:rsid w:val="00B8219B"/>
    <w:rsid w:val="00B82A2F"/>
    <w:rsid w:val="00B82E66"/>
    <w:rsid w:val="00B87343"/>
    <w:rsid w:val="00B87AA3"/>
    <w:rsid w:val="00B90299"/>
    <w:rsid w:val="00B92C7C"/>
    <w:rsid w:val="00B947F9"/>
    <w:rsid w:val="00B976CF"/>
    <w:rsid w:val="00BA15F6"/>
    <w:rsid w:val="00BA2220"/>
    <w:rsid w:val="00BA378D"/>
    <w:rsid w:val="00BA4E8F"/>
    <w:rsid w:val="00BA5E0E"/>
    <w:rsid w:val="00BB02A2"/>
    <w:rsid w:val="00BB3B08"/>
    <w:rsid w:val="00BB43BD"/>
    <w:rsid w:val="00BB4C54"/>
    <w:rsid w:val="00BB6B99"/>
    <w:rsid w:val="00BB6F5E"/>
    <w:rsid w:val="00BB7673"/>
    <w:rsid w:val="00BB7B3E"/>
    <w:rsid w:val="00BB7B4A"/>
    <w:rsid w:val="00BB7BD1"/>
    <w:rsid w:val="00BC1230"/>
    <w:rsid w:val="00BC1A34"/>
    <w:rsid w:val="00BC3043"/>
    <w:rsid w:val="00BC31F1"/>
    <w:rsid w:val="00BC5A85"/>
    <w:rsid w:val="00BC69BF"/>
    <w:rsid w:val="00BC7F8F"/>
    <w:rsid w:val="00BD1754"/>
    <w:rsid w:val="00BD1A59"/>
    <w:rsid w:val="00BD2F4F"/>
    <w:rsid w:val="00BD4063"/>
    <w:rsid w:val="00BD4E9E"/>
    <w:rsid w:val="00BE08F8"/>
    <w:rsid w:val="00BE0AAF"/>
    <w:rsid w:val="00BE1723"/>
    <w:rsid w:val="00BE1B81"/>
    <w:rsid w:val="00BE45C3"/>
    <w:rsid w:val="00BE49DE"/>
    <w:rsid w:val="00BE6E2C"/>
    <w:rsid w:val="00BF14CC"/>
    <w:rsid w:val="00BF1B24"/>
    <w:rsid w:val="00BF2278"/>
    <w:rsid w:val="00BF27C9"/>
    <w:rsid w:val="00BF2831"/>
    <w:rsid w:val="00BF48B9"/>
    <w:rsid w:val="00BF60D6"/>
    <w:rsid w:val="00BF6DEE"/>
    <w:rsid w:val="00C004A6"/>
    <w:rsid w:val="00C004ED"/>
    <w:rsid w:val="00C00F32"/>
    <w:rsid w:val="00C013CE"/>
    <w:rsid w:val="00C029E9"/>
    <w:rsid w:val="00C03960"/>
    <w:rsid w:val="00C04862"/>
    <w:rsid w:val="00C04AE0"/>
    <w:rsid w:val="00C05267"/>
    <w:rsid w:val="00C05B86"/>
    <w:rsid w:val="00C06523"/>
    <w:rsid w:val="00C10876"/>
    <w:rsid w:val="00C13465"/>
    <w:rsid w:val="00C1355E"/>
    <w:rsid w:val="00C159D0"/>
    <w:rsid w:val="00C16109"/>
    <w:rsid w:val="00C16654"/>
    <w:rsid w:val="00C20A6B"/>
    <w:rsid w:val="00C228DB"/>
    <w:rsid w:val="00C22D74"/>
    <w:rsid w:val="00C324DB"/>
    <w:rsid w:val="00C326E1"/>
    <w:rsid w:val="00C33EED"/>
    <w:rsid w:val="00C36119"/>
    <w:rsid w:val="00C36354"/>
    <w:rsid w:val="00C36378"/>
    <w:rsid w:val="00C37380"/>
    <w:rsid w:val="00C40202"/>
    <w:rsid w:val="00C40F1F"/>
    <w:rsid w:val="00C41A78"/>
    <w:rsid w:val="00C43544"/>
    <w:rsid w:val="00C4574A"/>
    <w:rsid w:val="00C47A24"/>
    <w:rsid w:val="00C50345"/>
    <w:rsid w:val="00C511F3"/>
    <w:rsid w:val="00C515B8"/>
    <w:rsid w:val="00C51E55"/>
    <w:rsid w:val="00C533F5"/>
    <w:rsid w:val="00C5656D"/>
    <w:rsid w:val="00C56CF0"/>
    <w:rsid w:val="00C574AC"/>
    <w:rsid w:val="00C576DF"/>
    <w:rsid w:val="00C60A4F"/>
    <w:rsid w:val="00C636B7"/>
    <w:rsid w:val="00C63EF1"/>
    <w:rsid w:val="00C67BB7"/>
    <w:rsid w:val="00C71DAA"/>
    <w:rsid w:val="00C72FA7"/>
    <w:rsid w:val="00C73E43"/>
    <w:rsid w:val="00C73FDB"/>
    <w:rsid w:val="00C75205"/>
    <w:rsid w:val="00C75B1C"/>
    <w:rsid w:val="00C76BDF"/>
    <w:rsid w:val="00C80059"/>
    <w:rsid w:val="00C80391"/>
    <w:rsid w:val="00C81C48"/>
    <w:rsid w:val="00C83A7F"/>
    <w:rsid w:val="00C8423E"/>
    <w:rsid w:val="00C84853"/>
    <w:rsid w:val="00C84DB4"/>
    <w:rsid w:val="00C84FFD"/>
    <w:rsid w:val="00C90624"/>
    <w:rsid w:val="00C9091D"/>
    <w:rsid w:val="00C91FED"/>
    <w:rsid w:val="00C94F3F"/>
    <w:rsid w:val="00C95BCE"/>
    <w:rsid w:val="00C96843"/>
    <w:rsid w:val="00C96854"/>
    <w:rsid w:val="00C97434"/>
    <w:rsid w:val="00C97C61"/>
    <w:rsid w:val="00CA06CD"/>
    <w:rsid w:val="00CA118B"/>
    <w:rsid w:val="00CA26C1"/>
    <w:rsid w:val="00CA2CB3"/>
    <w:rsid w:val="00CA2DE1"/>
    <w:rsid w:val="00CA45D9"/>
    <w:rsid w:val="00CA46B6"/>
    <w:rsid w:val="00CA77C5"/>
    <w:rsid w:val="00CB018B"/>
    <w:rsid w:val="00CB13BD"/>
    <w:rsid w:val="00CB1712"/>
    <w:rsid w:val="00CB199E"/>
    <w:rsid w:val="00CB1D84"/>
    <w:rsid w:val="00CB2C63"/>
    <w:rsid w:val="00CB3967"/>
    <w:rsid w:val="00CB4552"/>
    <w:rsid w:val="00CB5E5D"/>
    <w:rsid w:val="00CB67F1"/>
    <w:rsid w:val="00CB77B6"/>
    <w:rsid w:val="00CB7A95"/>
    <w:rsid w:val="00CC0E89"/>
    <w:rsid w:val="00CC2673"/>
    <w:rsid w:val="00CC3071"/>
    <w:rsid w:val="00CC3DBF"/>
    <w:rsid w:val="00CD19EF"/>
    <w:rsid w:val="00CD3C13"/>
    <w:rsid w:val="00CD6C57"/>
    <w:rsid w:val="00CD77A8"/>
    <w:rsid w:val="00CE02B4"/>
    <w:rsid w:val="00CE22D6"/>
    <w:rsid w:val="00CE48BF"/>
    <w:rsid w:val="00CF3631"/>
    <w:rsid w:val="00CF400E"/>
    <w:rsid w:val="00CF442D"/>
    <w:rsid w:val="00CF6CB8"/>
    <w:rsid w:val="00D02133"/>
    <w:rsid w:val="00D02F09"/>
    <w:rsid w:val="00D03A60"/>
    <w:rsid w:val="00D03D9D"/>
    <w:rsid w:val="00D04513"/>
    <w:rsid w:val="00D06513"/>
    <w:rsid w:val="00D07D17"/>
    <w:rsid w:val="00D113B0"/>
    <w:rsid w:val="00D117B1"/>
    <w:rsid w:val="00D130DC"/>
    <w:rsid w:val="00D133E8"/>
    <w:rsid w:val="00D21E69"/>
    <w:rsid w:val="00D22CCB"/>
    <w:rsid w:val="00D23281"/>
    <w:rsid w:val="00D24DA0"/>
    <w:rsid w:val="00D2508A"/>
    <w:rsid w:val="00D25445"/>
    <w:rsid w:val="00D3025E"/>
    <w:rsid w:val="00D30D33"/>
    <w:rsid w:val="00D3104F"/>
    <w:rsid w:val="00D310DC"/>
    <w:rsid w:val="00D33592"/>
    <w:rsid w:val="00D3399C"/>
    <w:rsid w:val="00D33D17"/>
    <w:rsid w:val="00D34EB0"/>
    <w:rsid w:val="00D37B4E"/>
    <w:rsid w:val="00D408E2"/>
    <w:rsid w:val="00D42185"/>
    <w:rsid w:val="00D42ADF"/>
    <w:rsid w:val="00D4409A"/>
    <w:rsid w:val="00D4414C"/>
    <w:rsid w:val="00D45573"/>
    <w:rsid w:val="00D467B8"/>
    <w:rsid w:val="00D46A44"/>
    <w:rsid w:val="00D4774F"/>
    <w:rsid w:val="00D514DF"/>
    <w:rsid w:val="00D5192D"/>
    <w:rsid w:val="00D51AFC"/>
    <w:rsid w:val="00D5289B"/>
    <w:rsid w:val="00D54B41"/>
    <w:rsid w:val="00D54E58"/>
    <w:rsid w:val="00D556D5"/>
    <w:rsid w:val="00D55C3E"/>
    <w:rsid w:val="00D56432"/>
    <w:rsid w:val="00D5755D"/>
    <w:rsid w:val="00D6008B"/>
    <w:rsid w:val="00D609EF"/>
    <w:rsid w:val="00D629E9"/>
    <w:rsid w:val="00D656ED"/>
    <w:rsid w:val="00D660D9"/>
    <w:rsid w:val="00D6678F"/>
    <w:rsid w:val="00D71063"/>
    <w:rsid w:val="00D721CA"/>
    <w:rsid w:val="00D7230A"/>
    <w:rsid w:val="00D7496E"/>
    <w:rsid w:val="00D750C1"/>
    <w:rsid w:val="00D753F8"/>
    <w:rsid w:val="00D755D8"/>
    <w:rsid w:val="00D75A9D"/>
    <w:rsid w:val="00D75F0B"/>
    <w:rsid w:val="00D77100"/>
    <w:rsid w:val="00D77D70"/>
    <w:rsid w:val="00D8169C"/>
    <w:rsid w:val="00D8227A"/>
    <w:rsid w:val="00D87665"/>
    <w:rsid w:val="00D8782E"/>
    <w:rsid w:val="00D9028C"/>
    <w:rsid w:val="00D92B4B"/>
    <w:rsid w:val="00D94ED3"/>
    <w:rsid w:val="00D969B0"/>
    <w:rsid w:val="00D96F84"/>
    <w:rsid w:val="00D97BD7"/>
    <w:rsid w:val="00DA0539"/>
    <w:rsid w:val="00DA16A0"/>
    <w:rsid w:val="00DA1AC4"/>
    <w:rsid w:val="00DA36A5"/>
    <w:rsid w:val="00DA3A8B"/>
    <w:rsid w:val="00DA4BF6"/>
    <w:rsid w:val="00DA4EA4"/>
    <w:rsid w:val="00DA5D0B"/>
    <w:rsid w:val="00DA61AA"/>
    <w:rsid w:val="00DA7D1C"/>
    <w:rsid w:val="00DB0D05"/>
    <w:rsid w:val="00DB4FD1"/>
    <w:rsid w:val="00DB5A22"/>
    <w:rsid w:val="00DB6638"/>
    <w:rsid w:val="00DC0941"/>
    <w:rsid w:val="00DC15BD"/>
    <w:rsid w:val="00DC2637"/>
    <w:rsid w:val="00DC3D10"/>
    <w:rsid w:val="00DC52B1"/>
    <w:rsid w:val="00DC6DD6"/>
    <w:rsid w:val="00DC70D9"/>
    <w:rsid w:val="00DD0298"/>
    <w:rsid w:val="00DD285E"/>
    <w:rsid w:val="00DD4147"/>
    <w:rsid w:val="00DD5F5F"/>
    <w:rsid w:val="00DE0BF2"/>
    <w:rsid w:val="00DE11BD"/>
    <w:rsid w:val="00DE5169"/>
    <w:rsid w:val="00DE570E"/>
    <w:rsid w:val="00DE5F74"/>
    <w:rsid w:val="00DF05C0"/>
    <w:rsid w:val="00DF1C11"/>
    <w:rsid w:val="00DF25A5"/>
    <w:rsid w:val="00DF2837"/>
    <w:rsid w:val="00DF402E"/>
    <w:rsid w:val="00DF41FF"/>
    <w:rsid w:val="00DF5108"/>
    <w:rsid w:val="00DF6854"/>
    <w:rsid w:val="00DF69F3"/>
    <w:rsid w:val="00E009EC"/>
    <w:rsid w:val="00E01781"/>
    <w:rsid w:val="00E026C1"/>
    <w:rsid w:val="00E0294F"/>
    <w:rsid w:val="00E043DA"/>
    <w:rsid w:val="00E048D2"/>
    <w:rsid w:val="00E04E65"/>
    <w:rsid w:val="00E06A10"/>
    <w:rsid w:val="00E075F7"/>
    <w:rsid w:val="00E10BEE"/>
    <w:rsid w:val="00E11FD6"/>
    <w:rsid w:val="00E120EC"/>
    <w:rsid w:val="00E1287C"/>
    <w:rsid w:val="00E14321"/>
    <w:rsid w:val="00E14EAE"/>
    <w:rsid w:val="00E16088"/>
    <w:rsid w:val="00E176B5"/>
    <w:rsid w:val="00E202B5"/>
    <w:rsid w:val="00E208BE"/>
    <w:rsid w:val="00E2567C"/>
    <w:rsid w:val="00E26709"/>
    <w:rsid w:val="00E274AC"/>
    <w:rsid w:val="00E3063A"/>
    <w:rsid w:val="00E3239C"/>
    <w:rsid w:val="00E35395"/>
    <w:rsid w:val="00E353DE"/>
    <w:rsid w:val="00E3670A"/>
    <w:rsid w:val="00E37C71"/>
    <w:rsid w:val="00E37FF5"/>
    <w:rsid w:val="00E41820"/>
    <w:rsid w:val="00E420DD"/>
    <w:rsid w:val="00E43621"/>
    <w:rsid w:val="00E43BB8"/>
    <w:rsid w:val="00E449D1"/>
    <w:rsid w:val="00E455C7"/>
    <w:rsid w:val="00E45642"/>
    <w:rsid w:val="00E46EA4"/>
    <w:rsid w:val="00E46F68"/>
    <w:rsid w:val="00E51E06"/>
    <w:rsid w:val="00E54159"/>
    <w:rsid w:val="00E555D1"/>
    <w:rsid w:val="00E57139"/>
    <w:rsid w:val="00E57D71"/>
    <w:rsid w:val="00E625FE"/>
    <w:rsid w:val="00E62C53"/>
    <w:rsid w:val="00E66B45"/>
    <w:rsid w:val="00E66D20"/>
    <w:rsid w:val="00E67191"/>
    <w:rsid w:val="00E72622"/>
    <w:rsid w:val="00E729FF"/>
    <w:rsid w:val="00E74317"/>
    <w:rsid w:val="00E74D56"/>
    <w:rsid w:val="00E75D96"/>
    <w:rsid w:val="00E76610"/>
    <w:rsid w:val="00E7686E"/>
    <w:rsid w:val="00E7708C"/>
    <w:rsid w:val="00E7758B"/>
    <w:rsid w:val="00E8056B"/>
    <w:rsid w:val="00E8143C"/>
    <w:rsid w:val="00E82344"/>
    <w:rsid w:val="00E83A1B"/>
    <w:rsid w:val="00E84FB4"/>
    <w:rsid w:val="00E86A19"/>
    <w:rsid w:val="00E87247"/>
    <w:rsid w:val="00E8728A"/>
    <w:rsid w:val="00E875EB"/>
    <w:rsid w:val="00E9169D"/>
    <w:rsid w:val="00E91E26"/>
    <w:rsid w:val="00E9217F"/>
    <w:rsid w:val="00E965FC"/>
    <w:rsid w:val="00EA01D3"/>
    <w:rsid w:val="00EA0C7B"/>
    <w:rsid w:val="00EA0D43"/>
    <w:rsid w:val="00EA0E6F"/>
    <w:rsid w:val="00EA253C"/>
    <w:rsid w:val="00EA3239"/>
    <w:rsid w:val="00EA6C20"/>
    <w:rsid w:val="00EB076C"/>
    <w:rsid w:val="00EB1DF0"/>
    <w:rsid w:val="00EC087E"/>
    <w:rsid w:val="00EC22C5"/>
    <w:rsid w:val="00EC2837"/>
    <w:rsid w:val="00EC4E75"/>
    <w:rsid w:val="00EC6428"/>
    <w:rsid w:val="00EC6EEA"/>
    <w:rsid w:val="00ED52F9"/>
    <w:rsid w:val="00ED6FF3"/>
    <w:rsid w:val="00EE119E"/>
    <w:rsid w:val="00EE2E7E"/>
    <w:rsid w:val="00EE7925"/>
    <w:rsid w:val="00EF030C"/>
    <w:rsid w:val="00EF11D6"/>
    <w:rsid w:val="00EF264F"/>
    <w:rsid w:val="00EF4312"/>
    <w:rsid w:val="00EF51F4"/>
    <w:rsid w:val="00EF5DCD"/>
    <w:rsid w:val="00EF7B45"/>
    <w:rsid w:val="00F0469B"/>
    <w:rsid w:val="00F05BB9"/>
    <w:rsid w:val="00F05E39"/>
    <w:rsid w:val="00F07C09"/>
    <w:rsid w:val="00F10A65"/>
    <w:rsid w:val="00F1268F"/>
    <w:rsid w:val="00F12861"/>
    <w:rsid w:val="00F12DEE"/>
    <w:rsid w:val="00F12E8D"/>
    <w:rsid w:val="00F15982"/>
    <w:rsid w:val="00F16CD4"/>
    <w:rsid w:val="00F203B0"/>
    <w:rsid w:val="00F2237D"/>
    <w:rsid w:val="00F22F4A"/>
    <w:rsid w:val="00F2756F"/>
    <w:rsid w:val="00F27E36"/>
    <w:rsid w:val="00F3391B"/>
    <w:rsid w:val="00F3433B"/>
    <w:rsid w:val="00F354AF"/>
    <w:rsid w:val="00F35DFD"/>
    <w:rsid w:val="00F37AF9"/>
    <w:rsid w:val="00F4244B"/>
    <w:rsid w:val="00F44107"/>
    <w:rsid w:val="00F45C86"/>
    <w:rsid w:val="00F47DB0"/>
    <w:rsid w:val="00F47EE6"/>
    <w:rsid w:val="00F52823"/>
    <w:rsid w:val="00F52A77"/>
    <w:rsid w:val="00F52B4C"/>
    <w:rsid w:val="00F5350F"/>
    <w:rsid w:val="00F54434"/>
    <w:rsid w:val="00F55E63"/>
    <w:rsid w:val="00F57026"/>
    <w:rsid w:val="00F57784"/>
    <w:rsid w:val="00F57FB8"/>
    <w:rsid w:val="00F605C0"/>
    <w:rsid w:val="00F614A8"/>
    <w:rsid w:val="00F62A88"/>
    <w:rsid w:val="00F63187"/>
    <w:rsid w:val="00F65F70"/>
    <w:rsid w:val="00F6676E"/>
    <w:rsid w:val="00F7244E"/>
    <w:rsid w:val="00F7287A"/>
    <w:rsid w:val="00F72B01"/>
    <w:rsid w:val="00F74D6E"/>
    <w:rsid w:val="00F7596A"/>
    <w:rsid w:val="00F8121E"/>
    <w:rsid w:val="00F82175"/>
    <w:rsid w:val="00F83D47"/>
    <w:rsid w:val="00F842EA"/>
    <w:rsid w:val="00F8502E"/>
    <w:rsid w:val="00F85DFA"/>
    <w:rsid w:val="00F90B81"/>
    <w:rsid w:val="00F94ADD"/>
    <w:rsid w:val="00F95839"/>
    <w:rsid w:val="00F96FF6"/>
    <w:rsid w:val="00FA1FC4"/>
    <w:rsid w:val="00FA6B85"/>
    <w:rsid w:val="00FA74DF"/>
    <w:rsid w:val="00FB0391"/>
    <w:rsid w:val="00FB2042"/>
    <w:rsid w:val="00FB323F"/>
    <w:rsid w:val="00FC1B4A"/>
    <w:rsid w:val="00FC4AB8"/>
    <w:rsid w:val="00FC5CB7"/>
    <w:rsid w:val="00FC6CAD"/>
    <w:rsid w:val="00FD0D36"/>
    <w:rsid w:val="00FD1BE3"/>
    <w:rsid w:val="00FD2A1A"/>
    <w:rsid w:val="00FD2F82"/>
    <w:rsid w:val="00FD3BD2"/>
    <w:rsid w:val="00FD4651"/>
    <w:rsid w:val="00FD5BC9"/>
    <w:rsid w:val="00FD6409"/>
    <w:rsid w:val="00FD7B87"/>
    <w:rsid w:val="00FE02DC"/>
    <w:rsid w:val="00FE0450"/>
    <w:rsid w:val="00FE119C"/>
    <w:rsid w:val="00FE1453"/>
    <w:rsid w:val="00FE28B3"/>
    <w:rsid w:val="00FE47E4"/>
    <w:rsid w:val="00FE512A"/>
    <w:rsid w:val="00FE5D78"/>
    <w:rsid w:val="00FF093C"/>
    <w:rsid w:val="00FF1FFB"/>
    <w:rsid w:val="00FF2334"/>
    <w:rsid w:val="00FF44AC"/>
    <w:rsid w:val="00FF697D"/>
    <w:rsid w:val="03BFF7DD"/>
    <w:rsid w:val="03E27823"/>
    <w:rsid w:val="053CAB94"/>
    <w:rsid w:val="05F40057"/>
    <w:rsid w:val="07B77165"/>
    <w:rsid w:val="0801C06D"/>
    <w:rsid w:val="09094DED"/>
    <w:rsid w:val="0B102253"/>
    <w:rsid w:val="0B99E67F"/>
    <w:rsid w:val="0E7DB4D4"/>
    <w:rsid w:val="1004E5C7"/>
    <w:rsid w:val="12251C84"/>
    <w:rsid w:val="12B82851"/>
    <w:rsid w:val="15666815"/>
    <w:rsid w:val="17EB1986"/>
    <w:rsid w:val="18793549"/>
    <w:rsid w:val="1C76D133"/>
    <w:rsid w:val="1CB14AE6"/>
    <w:rsid w:val="1D510722"/>
    <w:rsid w:val="1E0B7E57"/>
    <w:rsid w:val="1E637685"/>
    <w:rsid w:val="20D4E94E"/>
    <w:rsid w:val="21B4AEE3"/>
    <w:rsid w:val="232809B6"/>
    <w:rsid w:val="24BBC553"/>
    <w:rsid w:val="25C9ACC2"/>
    <w:rsid w:val="26A43CC0"/>
    <w:rsid w:val="288EC19B"/>
    <w:rsid w:val="2A04203F"/>
    <w:rsid w:val="2CB0D704"/>
    <w:rsid w:val="2E54BC29"/>
    <w:rsid w:val="327611E1"/>
    <w:rsid w:val="345A6601"/>
    <w:rsid w:val="35FA8B85"/>
    <w:rsid w:val="36B1A9B6"/>
    <w:rsid w:val="36C257AD"/>
    <w:rsid w:val="3CD407C0"/>
    <w:rsid w:val="3D13DE48"/>
    <w:rsid w:val="3D31C16A"/>
    <w:rsid w:val="3DAD0EBF"/>
    <w:rsid w:val="3EBE27F4"/>
    <w:rsid w:val="3F5425AA"/>
    <w:rsid w:val="3FC8E73A"/>
    <w:rsid w:val="461F0061"/>
    <w:rsid w:val="4AA12D54"/>
    <w:rsid w:val="4ACE2AD6"/>
    <w:rsid w:val="4B9254FE"/>
    <w:rsid w:val="4BA49787"/>
    <w:rsid w:val="4C0DA253"/>
    <w:rsid w:val="4C0DD524"/>
    <w:rsid w:val="4DB4B93E"/>
    <w:rsid w:val="4E231742"/>
    <w:rsid w:val="4E7498DB"/>
    <w:rsid w:val="500978D0"/>
    <w:rsid w:val="531B0C7C"/>
    <w:rsid w:val="54CF3AF1"/>
    <w:rsid w:val="5521E0E2"/>
    <w:rsid w:val="57827D7B"/>
    <w:rsid w:val="581E7079"/>
    <w:rsid w:val="5A5964A3"/>
    <w:rsid w:val="5AA4B581"/>
    <w:rsid w:val="603DBC2A"/>
    <w:rsid w:val="6065F44F"/>
    <w:rsid w:val="618C4CE7"/>
    <w:rsid w:val="6311718C"/>
    <w:rsid w:val="6475D0AA"/>
    <w:rsid w:val="68645351"/>
    <w:rsid w:val="692F47A2"/>
    <w:rsid w:val="69B64028"/>
    <w:rsid w:val="6A2F89AC"/>
    <w:rsid w:val="6CAAE239"/>
    <w:rsid w:val="6CED4972"/>
    <w:rsid w:val="6DC1B252"/>
    <w:rsid w:val="6E60A445"/>
    <w:rsid w:val="6F5FEB2B"/>
    <w:rsid w:val="7041D03C"/>
    <w:rsid w:val="7060883F"/>
    <w:rsid w:val="723CF971"/>
    <w:rsid w:val="72AD5A4B"/>
    <w:rsid w:val="7499037E"/>
    <w:rsid w:val="74CAC65D"/>
    <w:rsid w:val="74D41965"/>
    <w:rsid w:val="782150F8"/>
    <w:rsid w:val="7868A988"/>
    <w:rsid w:val="7AB9684F"/>
    <w:rsid w:val="7ACE6C64"/>
    <w:rsid w:val="7B0A0A6F"/>
    <w:rsid w:val="7CCDEBB7"/>
    <w:rsid w:val="7D8A2859"/>
    <w:rsid w:val="7E08D6C7"/>
    <w:rsid w:val="7E6298DB"/>
    <w:rsid w:val="7E6E11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E5A6"/>
  <w15:docId w15:val="{8BBF1BD3-A193-4444-BC2F-81956861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6A3"/>
    <w:pPr>
      <w:spacing w:after="0"/>
    </w:pPr>
    <w:rPr>
      <w:rFonts w:ascii="Times New Roman" w:eastAsia="Times New Roman" w:hAnsi="Times New Roman" w:cs="Times New Roman"/>
    </w:rPr>
  </w:style>
  <w:style w:type="paragraph" w:styleId="Heading1">
    <w:name w:val="heading 1"/>
    <w:basedOn w:val="Normal"/>
    <w:next w:val="Normal"/>
    <w:uiPriority w:val="9"/>
    <w:qFormat/>
    <w:rsid w:val="00512BC6"/>
    <w:pPr>
      <w:keepNext/>
      <w:keepLines/>
      <w:spacing w:before="480" w:after="120"/>
      <w:outlineLvl w:val="0"/>
    </w:pPr>
    <w:rPr>
      <w:rFonts w:ascii="Neue Haas Grotesk Text Pro" w:eastAsia="Montserrat" w:hAnsi="Neue Haas Grotesk Text Pro"/>
      <w:b/>
      <w:sz w:val="28"/>
      <w:szCs w:val="40"/>
    </w:rPr>
  </w:style>
  <w:style w:type="paragraph" w:styleId="Heading2">
    <w:name w:val="heading 2"/>
    <w:basedOn w:val="Normal"/>
    <w:next w:val="Normal"/>
    <w:uiPriority w:val="9"/>
    <w:unhideWhenUsed/>
    <w:qFormat/>
    <w:rsid w:val="00512BC6"/>
    <w:pPr>
      <w:keepNext/>
      <w:keepLines/>
      <w:spacing w:before="360" w:after="80"/>
      <w:outlineLvl w:val="1"/>
    </w:pPr>
    <w:rPr>
      <w:rFonts w:ascii="Neue Haas Grotesk Text Pro" w:eastAsia="Montserrat" w:hAnsi="Neue Haas Grotesk Text Pro"/>
      <w:i/>
      <w:szCs w:val="32"/>
    </w:rPr>
  </w:style>
  <w:style w:type="paragraph" w:styleId="Heading3">
    <w:name w:val="heading 3"/>
    <w:basedOn w:val="Normal"/>
    <w:next w:val="Normal"/>
    <w:uiPriority w:val="9"/>
    <w:unhideWhenUsed/>
    <w:qFormat/>
    <w:rsid w:val="00B173F8"/>
    <w:pPr>
      <w:keepNext/>
      <w:keepLines/>
      <w:spacing w:before="280" w:after="80"/>
      <w:outlineLvl w:val="2"/>
    </w:pPr>
    <w:rPr>
      <w:rFonts w:ascii="Neue Haas Grotesk Text Pro" w:eastAsia="Montserrat" w:hAnsi="Neue Haas Grotesk Text Pro"/>
      <w:i/>
      <w:sz w:val="22"/>
      <w:szCs w:val="22"/>
    </w:rPr>
  </w:style>
  <w:style w:type="paragraph" w:styleId="Heading4">
    <w:name w:val="heading 4"/>
    <w:basedOn w:val="Normal"/>
    <w:next w:val="Normal"/>
    <w:uiPriority w:val="9"/>
    <w:unhideWhenUsed/>
    <w:qFormat/>
    <w:rsid w:val="00C159D0"/>
    <w:pPr>
      <w:keepNext/>
      <w:keepLines/>
      <w:spacing w:before="240" w:after="40"/>
      <w:outlineLvl w:val="3"/>
    </w:pPr>
    <w:rPr>
      <w:rFonts w:ascii="Neue Haas Grotesk Text Pro" w:eastAsia="Montserrat" w:hAnsi="Neue Haas Grotesk Text Pro"/>
      <w:b/>
      <w:i/>
      <w:sz w:val="20"/>
    </w:rPr>
  </w:style>
  <w:style w:type="paragraph" w:styleId="Heading5">
    <w:name w:val="heading 5"/>
    <w:basedOn w:val="ListParagraph"/>
    <w:next w:val="Normal"/>
    <w:uiPriority w:val="9"/>
    <w:unhideWhenUsed/>
    <w:qFormat/>
    <w:rsid w:val="00512BC6"/>
    <w:pPr>
      <w:numPr>
        <w:numId w:val="7"/>
      </w:numPr>
      <w:spacing w:after="0"/>
      <w:jc w:val="both"/>
      <w:outlineLvl w:val="4"/>
    </w:pPr>
    <w:rPr>
      <w:rFonts w:ascii="Neue Haas Grotesk Text Pro" w:eastAsia="Times New Roman" w:hAnsi="Neue Haas Grotesk Text Pro"/>
      <w:b/>
      <w:bCs/>
      <w:sz w:val="20"/>
      <w:szCs w:val="20"/>
      <w:u w:val="single"/>
    </w:rPr>
  </w:style>
  <w:style w:type="paragraph" w:styleId="Heading6">
    <w:name w:val="heading 6"/>
    <w:basedOn w:val="Normal"/>
    <w:next w:val="Normal"/>
    <w:uiPriority w:val="9"/>
    <w:semiHidden/>
    <w:unhideWhenUsed/>
    <w:qFormat/>
    <w:pPr>
      <w:keepNext/>
      <w:keepLines/>
      <w:spacing w:before="200" w:after="40"/>
      <w:outlineLvl w:val="5"/>
    </w:pPr>
    <w:rPr>
      <w:rFonts w:ascii="Montserrat" w:eastAsia="Montserrat" w:hAnsi="Montserrat"/>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Montserrat" w:eastAsia="Montserrat" w:hAnsi="Montserrat"/>
      <w:b/>
      <w:sz w:val="72"/>
      <w:szCs w:val="72"/>
    </w:rPr>
  </w:style>
  <w:style w:type="paragraph" w:styleId="ListParagraph">
    <w:name w:val="List Paragraph"/>
    <w:basedOn w:val="Normal"/>
    <w:uiPriority w:val="34"/>
    <w:qFormat/>
    <w:rsid w:val="003F4591"/>
    <w:pPr>
      <w:spacing w:after="240"/>
      <w:ind w:left="720"/>
      <w:contextualSpacing/>
    </w:pPr>
    <w:rPr>
      <w:rFonts w:ascii="Montserrat" w:eastAsia="Montserrat" w:hAnsi="Montserrat"/>
    </w:rPr>
  </w:style>
  <w:style w:type="paragraph" w:styleId="Header">
    <w:name w:val="header"/>
    <w:basedOn w:val="Normal"/>
    <w:link w:val="HeaderChar"/>
    <w:uiPriority w:val="99"/>
    <w:unhideWhenUsed/>
    <w:rsid w:val="008F6611"/>
    <w:pPr>
      <w:tabs>
        <w:tab w:val="center" w:pos="4680"/>
        <w:tab w:val="right" w:pos="9360"/>
      </w:tabs>
    </w:pPr>
    <w:rPr>
      <w:rFonts w:ascii="Montserrat" w:eastAsia="Montserrat" w:hAnsi="Montserrat"/>
    </w:rPr>
  </w:style>
  <w:style w:type="character" w:customStyle="1" w:styleId="HeaderChar">
    <w:name w:val="Header Char"/>
    <w:basedOn w:val="DefaultParagraphFont"/>
    <w:link w:val="Header"/>
    <w:uiPriority w:val="99"/>
    <w:rsid w:val="008F6611"/>
    <w:rPr>
      <w:rFonts w:ascii="Montserrat" w:hAnsi="Montserrat" w:cs="Times New Roman"/>
      <w:sz w:val="24"/>
      <w:szCs w:val="24"/>
    </w:rPr>
  </w:style>
  <w:style w:type="paragraph" w:styleId="Footer">
    <w:name w:val="footer"/>
    <w:basedOn w:val="Normal"/>
    <w:link w:val="FooterChar"/>
    <w:uiPriority w:val="99"/>
    <w:unhideWhenUsed/>
    <w:rsid w:val="008F6611"/>
    <w:pPr>
      <w:tabs>
        <w:tab w:val="center" w:pos="4680"/>
        <w:tab w:val="right" w:pos="9360"/>
      </w:tabs>
    </w:pPr>
    <w:rPr>
      <w:rFonts w:ascii="Montserrat" w:eastAsia="Montserrat" w:hAnsi="Montserrat"/>
    </w:rPr>
  </w:style>
  <w:style w:type="character" w:customStyle="1" w:styleId="FooterChar">
    <w:name w:val="Footer Char"/>
    <w:basedOn w:val="DefaultParagraphFont"/>
    <w:link w:val="Footer"/>
    <w:uiPriority w:val="99"/>
    <w:rsid w:val="008F6611"/>
    <w:rPr>
      <w:rFonts w:ascii="Montserrat" w:hAnsi="Montserrat"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2514B"/>
    <w:pPr>
      <w:spacing w:before="100" w:beforeAutospacing="1" w:after="100" w:afterAutospacing="1"/>
    </w:pPr>
  </w:style>
  <w:style w:type="paragraph" w:styleId="FootnoteText">
    <w:name w:val="footnote text"/>
    <w:basedOn w:val="Normal"/>
    <w:link w:val="FootnoteTextChar"/>
    <w:uiPriority w:val="99"/>
    <w:unhideWhenUsed/>
    <w:rsid w:val="00551EB8"/>
    <w:rPr>
      <w:rFonts w:ascii="Montserrat" w:eastAsia="Montserrat" w:hAnsi="Montserrat"/>
      <w:sz w:val="20"/>
      <w:szCs w:val="20"/>
    </w:rPr>
  </w:style>
  <w:style w:type="character" w:customStyle="1" w:styleId="FootnoteTextChar">
    <w:name w:val="Footnote Text Char"/>
    <w:basedOn w:val="DefaultParagraphFont"/>
    <w:link w:val="FootnoteText"/>
    <w:uiPriority w:val="99"/>
    <w:rsid w:val="00551EB8"/>
    <w:rPr>
      <w:rFonts w:cs="Times New Roman"/>
      <w:sz w:val="20"/>
      <w:szCs w:val="20"/>
    </w:rPr>
  </w:style>
  <w:style w:type="character" w:styleId="FootnoteReference">
    <w:name w:val="footnote reference"/>
    <w:basedOn w:val="DefaultParagraphFont"/>
    <w:uiPriority w:val="99"/>
    <w:semiHidden/>
    <w:unhideWhenUsed/>
    <w:rsid w:val="00551EB8"/>
    <w:rPr>
      <w:vertAlign w:val="superscript"/>
    </w:rPr>
  </w:style>
  <w:style w:type="paragraph" w:styleId="Bibliography">
    <w:name w:val="Bibliography"/>
    <w:basedOn w:val="Normal"/>
    <w:next w:val="Normal"/>
    <w:uiPriority w:val="37"/>
    <w:unhideWhenUsed/>
    <w:rsid w:val="00551EB8"/>
    <w:pPr>
      <w:spacing w:after="240"/>
    </w:pPr>
    <w:rPr>
      <w:rFonts w:ascii="Montserrat" w:eastAsia="Montserrat" w:hAnsi="Montserrat"/>
    </w:rPr>
  </w:style>
  <w:style w:type="paragraph" w:styleId="NoSpacing">
    <w:name w:val="No Spacing"/>
    <w:uiPriority w:val="1"/>
    <w:qFormat/>
    <w:rsid w:val="0031730B"/>
    <w:pPr>
      <w:spacing w:after="0"/>
    </w:pPr>
    <w:rPr>
      <w:rFonts w:cs="Times New Roman"/>
    </w:rPr>
  </w:style>
  <w:style w:type="paragraph" w:styleId="CommentText">
    <w:name w:val="annotation text"/>
    <w:basedOn w:val="Normal"/>
    <w:link w:val="CommentTextChar"/>
    <w:uiPriority w:val="99"/>
    <w:semiHidden/>
    <w:unhideWhenUsed/>
    <w:rsid w:val="00BB43BD"/>
    <w:pPr>
      <w:spacing w:after="240"/>
    </w:pPr>
    <w:rPr>
      <w:rFonts w:ascii="Montserrat" w:eastAsia="Montserrat" w:hAnsi="Montserrat"/>
      <w:sz w:val="20"/>
      <w:szCs w:val="20"/>
    </w:rPr>
  </w:style>
  <w:style w:type="character" w:customStyle="1" w:styleId="CommentTextChar">
    <w:name w:val="Comment Text Char"/>
    <w:basedOn w:val="DefaultParagraphFont"/>
    <w:link w:val="CommentText"/>
    <w:uiPriority w:val="99"/>
    <w:semiHidden/>
    <w:rsid w:val="00BB43BD"/>
    <w:rPr>
      <w:rFonts w:cs="Times New Roman"/>
      <w:sz w:val="20"/>
      <w:szCs w:val="20"/>
    </w:rPr>
  </w:style>
  <w:style w:type="character" w:styleId="CommentReference">
    <w:name w:val="annotation reference"/>
    <w:basedOn w:val="DefaultParagraphFont"/>
    <w:uiPriority w:val="99"/>
    <w:semiHidden/>
    <w:unhideWhenUsed/>
    <w:rsid w:val="00BB43BD"/>
    <w:rPr>
      <w:sz w:val="16"/>
      <w:szCs w:val="16"/>
    </w:rPr>
  </w:style>
  <w:style w:type="character" w:styleId="Hyperlink">
    <w:name w:val="Hyperlink"/>
    <w:basedOn w:val="DefaultParagraphFont"/>
    <w:uiPriority w:val="99"/>
    <w:unhideWhenUsed/>
    <w:rsid w:val="00622AA2"/>
    <w:rPr>
      <w:color w:val="0563C1" w:themeColor="hyperlink"/>
      <w:u w:val="single"/>
    </w:rPr>
  </w:style>
  <w:style w:type="character" w:styleId="UnresolvedMention">
    <w:name w:val="Unresolved Mention"/>
    <w:basedOn w:val="DefaultParagraphFont"/>
    <w:uiPriority w:val="99"/>
    <w:semiHidden/>
    <w:unhideWhenUsed/>
    <w:rsid w:val="00622AA2"/>
    <w:rPr>
      <w:color w:val="605E5C"/>
      <w:shd w:val="clear" w:color="auto" w:fill="E1DFDD"/>
    </w:rPr>
  </w:style>
  <w:style w:type="paragraph" w:styleId="TOCHeading">
    <w:name w:val="TOC Heading"/>
    <w:basedOn w:val="Heading1"/>
    <w:next w:val="Normal"/>
    <w:uiPriority w:val="39"/>
    <w:unhideWhenUsed/>
    <w:qFormat/>
    <w:rsid w:val="00D71063"/>
    <w:pPr>
      <w:spacing w:after="0" w:line="276" w:lineRule="auto"/>
      <w:outlineLvl w:val="9"/>
    </w:pPr>
    <w:rPr>
      <w:rFonts w:asciiTheme="majorHAnsi" w:eastAsiaTheme="majorEastAsia" w:hAnsiTheme="majorHAnsi" w:cstheme="majorBidi"/>
      <w:bCs/>
      <w:color w:val="2F5496" w:themeColor="accent1" w:themeShade="BF"/>
      <w:szCs w:val="28"/>
    </w:rPr>
  </w:style>
  <w:style w:type="paragraph" w:styleId="TOC1">
    <w:name w:val="toc 1"/>
    <w:basedOn w:val="Normal"/>
    <w:next w:val="Normal"/>
    <w:autoRedefine/>
    <w:uiPriority w:val="39"/>
    <w:unhideWhenUsed/>
    <w:rsid w:val="00D71063"/>
    <w:pPr>
      <w:spacing w:before="120"/>
    </w:pPr>
    <w:rPr>
      <w:rFonts w:asciiTheme="minorHAnsi" w:eastAsia="Montserrat" w:hAnsiTheme="minorHAnsi" w:cstheme="minorHAnsi"/>
      <w:b/>
      <w:bCs/>
      <w:i/>
      <w:iCs/>
    </w:rPr>
  </w:style>
  <w:style w:type="paragraph" w:styleId="TOC2">
    <w:name w:val="toc 2"/>
    <w:basedOn w:val="Normal"/>
    <w:next w:val="Normal"/>
    <w:autoRedefine/>
    <w:uiPriority w:val="39"/>
    <w:unhideWhenUsed/>
    <w:rsid w:val="00D71063"/>
    <w:pPr>
      <w:spacing w:before="120"/>
      <w:ind w:left="240"/>
    </w:pPr>
    <w:rPr>
      <w:rFonts w:asciiTheme="minorHAnsi" w:eastAsia="Montserrat" w:hAnsiTheme="minorHAnsi" w:cstheme="minorHAnsi"/>
      <w:b/>
      <w:bCs/>
      <w:sz w:val="22"/>
      <w:szCs w:val="22"/>
    </w:rPr>
  </w:style>
  <w:style w:type="paragraph" w:styleId="TOC3">
    <w:name w:val="toc 3"/>
    <w:basedOn w:val="Normal"/>
    <w:next w:val="Normal"/>
    <w:autoRedefine/>
    <w:uiPriority w:val="39"/>
    <w:unhideWhenUsed/>
    <w:rsid w:val="00D71063"/>
    <w:pPr>
      <w:ind w:left="480"/>
    </w:pPr>
    <w:rPr>
      <w:rFonts w:asciiTheme="minorHAnsi" w:eastAsia="Montserrat" w:hAnsiTheme="minorHAnsi" w:cstheme="minorHAnsi"/>
      <w:sz w:val="20"/>
      <w:szCs w:val="20"/>
    </w:rPr>
  </w:style>
  <w:style w:type="paragraph" w:styleId="TOC4">
    <w:name w:val="toc 4"/>
    <w:basedOn w:val="Normal"/>
    <w:next w:val="Normal"/>
    <w:autoRedefine/>
    <w:uiPriority w:val="39"/>
    <w:semiHidden/>
    <w:unhideWhenUsed/>
    <w:rsid w:val="00D71063"/>
    <w:pPr>
      <w:ind w:left="720"/>
    </w:pPr>
    <w:rPr>
      <w:rFonts w:asciiTheme="minorHAnsi" w:eastAsia="Montserrat" w:hAnsiTheme="minorHAnsi" w:cstheme="minorHAnsi"/>
      <w:sz w:val="20"/>
      <w:szCs w:val="20"/>
    </w:rPr>
  </w:style>
  <w:style w:type="paragraph" w:styleId="TOC5">
    <w:name w:val="toc 5"/>
    <w:basedOn w:val="Normal"/>
    <w:next w:val="Normal"/>
    <w:autoRedefine/>
    <w:uiPriority w:val="39"/>
    <w:semiHidden/>
    <w:unhideWhenUsed/>
    <w:rsid w:val="00D71063"/>
    <w:pPr>
      <w:ind w:left="960"/>
    </w:pPr>
    <w:rPr>
      <w:rFonts w:asciiTheme="minorHAnsi" w:eastAsia="Montserrat" w:hAnsiTheme="minorHAnsi" w:cstheme="minorHAnsi"/>
      <w:sz w:val="20"/>
      <w:szCs w:val="20"/>
    </w:rPr>
  </w:style>
  <w:style w:type="paragraph" w:styleId="TOC6">
    <w:name w:val="toc 6"/>
    <w:basedOn w:val="Normal"/>
    <w:next w:val="Normal"/>
    <w:autoRedefine/>
    <w:uiPriority w:val="39"/>
    <w:semiHidden/>
    <w:unhideWhenUsed/>
    <w:rsid w:val="00D71063"/>
    <w:pPr>
      <w:ind w:left="1200"/>
    </w:pPr>
    <w:rPr>
      <w:rFonts w:asciiTheme="minorHAnsi" w:eastAsia="Montserrat" w:hAnsiTheme="minorHAnsi" w:cstheme="minorHAnsi"/>
      <w:sz w:val="20"/>
      <w:szCs w:val="20"/>
    </w:rPr>
  </w:style>
  <w:style w:type="paragraph" w:styleId="TOC7">
    <w:name w:val="toc 7"/>
    <w:basedOn w:val="Normal"/>
    <w:next w:val="Normal"/>
    <w:autoRedefine/>
    <w:uiPriority w:val="39"/>
    <w:semiHidden/>
    <w:unhideWhenUsed/>
    <w:rsid w:val="00D71063"/>
    <w:pPr>
      <w:ind w:left="1440"/>
    </w:pPr>
    <w:rPr>
      <w:rFonts w:asciiTheme="minorHAnsi" w:eastAsia="Montserrat" w:hAnsiTheme="minorHAnsi" w:cstheme="minorHAnsi"/>
      <w:sz w:val="20"/>
      <w:szCs w:val="20"/>
    </w:rPr>
  </w:style>
  <w:style w:type="paragraph" w:styleId="TOC8">
    <w:name w:val="toc 8"/>
    <w:basedOn w:val="Normal"/>
    <w:next w:val="Normal"/>
    <w:autoRedefine/>
    <w:uiPriority w:val="39"/>
    <w:semiHidden/>
    <w:unhideWhenUsed/>
    <w:rsid w:val="00D71063"/>
    <w:pPr>
      <w:ind w:left="1680"/>
    </w:pPr>
    <w:rPr>
      <w:rFonts w:asciiTheme="minorHAnsi" w:eastAsia="Montserrat" w:hAnsiTheme="minorHAnsi" w:cstheme="minorHAnsi"/>
      <w:sz w:val="20"/>
      <w:szCs w:val="20"/>
    </w:rPr>
  </w:style>
  <w:style w:type="paragraph" w:styleId="TOC9">
    <w:name w:val="toc 9"/>
    <w:basedOn w:val="Normal"/>
    <w:next w:val="Normal"/>
    <w:autoRedefine/>
    <w:uiPriority w:val="39"/>
    <w:semiHidden/>
    <w:unhideWhenUsed/>
    <w:rsid w:val="00D71063"/>
    <w:pPr>
      <w:ind w:left="1920"/>
    </w:pPr>
    <w:rPr>
      <w:rFonts w:asciiTheme="minorHAnsi" w:eastAsia="Montserrat" w:hAnsiTheme="minorHAnsi" w:cstheme="minorHAnsi"/>
      <w:sz w:val="20"/>
      <w:szCs w:val="20"/>
    </w:rPr>
  </w:style>
  <w:style w:type="character" w:customStyle="1" w:styleId="hgkelc">
    <w:name w:val="hgkelc"/>
    <w:basedOn w:val="DefaultParagraphFont"/>
    <w:rsid w:val="00B076A3"/>
  </w:style>
  <w:style w:type="character" w:customStyle="1" w:styleId="apple-converted-space">
    <w:name w:val="apple-converted-space"/>
    <w:basedOn w:val="DefaultParagraphFont"/>
    <w:rsid w:val="00B07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004">
      <w:bodyDiv w:val="1"/>
      <w:marLeft w:val="0"/>
      <w:marRight w:val="0"/>
      <w:marTop w:val="0"/>
      <w:marBottom w:val="0"/>
      <w:divBdr>
        <w:top w:val="none" w:sz="0" w:space="0" w:color="auto"/>
        <w:left w:val="none" w:sz="0" w:space="0" w:color="auto"/>
        <w:bottom w:val="none" w:sz="0" w:space="0" w:color="auto"/>
        <w:right w:val="none" w:sz="0" w:space="0" w:color="auto"/>
      </w:divBdr>
    </w:div>
    <w:div w:id="119153782">
      <w:bodyDiv w:val="1"/>
      <w:marLeft w:val="0"/>
      <w:marRight w:val="0"/>
      <w:marTop w:val="0"/>
      <w:marBottom w:val="0"/>
      <w:divBdr>
        <w:top w:val="none" w:sz="0" w:space="0" w:color="auto"/>
        <w:left w:val="none" w:sz="0" w:space="0" w:color="auto"/>
        <w:bottom w:val="none" w:sz="0" w:space="0" w:color="auto"/>
        <w:right w:val="none" w:sz="0" w:space="0" w:color="auto"/>
      </w:divBdr>
    </w:div>
    <w:div w:id="155732778">
      <w:bodyDiv w:val="1"/>
      <w:marLeft w:val="0"/>
      <w:marRight w:val="0"/>
      <w:marTop w:val="0"/>
      <w:marBottom w:val="0"/>
      <w:divBdr>
        <w:top w:val="none" w:sz="0" w:space="0" w:color="auto"/>
        <w:left w:val="none" w:sz="0" w:space="0" w:color="auto"/>
        <w:bottom w:val="none" w:sz="0" w:space="0" w:color="auto"/>
        <w:right w:val="none" w:sz="0" w:space="0" w:color="auto"/>
      </w:divBdr>
    </w:div>
    <w:div w:id="223955833">
      <w:bodyDiv w:val="1"/>
      <w:marLeft w:val="0"/>
      <w:marRight w:val="0"/>
      <w:marTop w:val="0"/>
      <w:marBottom w:val="0"/>
      <w:divBdr>
        <w:top w:val="none" w:sz="0" w:space="0" w:color="auto"/>
        <w:left w:val="none" w:sz="0" w:space="0" w:color="auto"/>
        <w:bottom w:val="none" w:sz="0" w:space="0" w:color="auto"/>
        <w:right w:val="none" w:sz="0" w:space="0" w:color="auto"/>
      </w:divBdr>
    </w:div>
    <w:div w:id="231426669">
      <w:bodyDiv w:val="1"/>
      <w:marLeft w:val="0"/>
      <w:marRight w:val="0"/>
      <w:marTop w:val="0"/>
      <w:marBottom w:val="0"/>
      <w:divBdr>
        <w:top w:val="none" w:sz="0" w:space="0" w:color="auto"/>
        <w:left w:val="none" w:sz="0" w:space="0" w:color="auto"/>
        <w:bottom w:val="none" w:sz="0" w:space="0" w:color="auto"/>
        <w:right w:val="none" w:sz="0" w:space="0" w:color="auto"/>
      </w:divBdr>
    </w:div>
    <w:div w:id="265891878">
      <w:bodyDiv w:val="1"/>
      <w:marLeft w:val="0"/>
      <w:marRight w:val="0"/>
      <w:marTop w:val="0"/>
      <w:marBottom w:val="0"/>
      <w:divBdr>
        <w:top w:val="none" w:sz="0" w:space="0" w:color="auto"/>
        <w:left w:val="none" w:sz="0" w:space="0" w:color="auto"/>
        <w:bottom w:val="none" w:sz="0" w:space="0" w:color="auto"/>
        <w:right w:val="none" w:sz="0" w:space="0" w:color="auto"/>
      </w:divBdr>
    </w:div>
    <w:div w:id="294483780">
      <w:bodyDiv w:val="1"/>
      <w:marLeft w:val="0"/>
      <w:marRight w:val="0"/>
      <w:marTop w:val="0"/>
      <w:marBottom w:val="0"/>
      <w:divBdr>
        <w:top w:val="none" w:sz="0" w:space="0" w:color="auto"/>
        <w:left w:val="none" w:sz="0" w:space="0" w:color="auto"/>
        <w:bottom w:val="none" w:sz="0" w:space="0" w:color="auto"/>
        <w:right w:val="none" w:sz="0" w:space="0" w:color="auto"/>
      </w:divBdr>
    </w:div>
    <w:div w:id="300767803">
      <w:bodyDiv w:val="1"/>
      <w:marLeft w:val="0"/>
      <w:marRight w:val="0"/>
      <w:marTop w:val="0"/>
      <w:marBottom w:val="0"/>
      <w:divBdr>
        <w:top w:val="none" w:sz="0" w:space="0" w:color="auto"/>
        <w:left w:val="none" w:sz="0" w:space="0" w:color="auto"/>
        <w:bottom w:val="none" w:sz="0" w:space="0" w:color="auto"/>
        <w:right w:val="none" w:sz="0" w:space="0" w:color="auto"/>
      </w:divBdr>
    </w:div>
    <w:div w:id="304159946">
      <w:bodyDiv w:val="1"/>
      <w:marLeft w:val="0"/>
      <w:marRight w:val="0"/>
      <w:marTop w:val="0"/>
      <w:marBottom w:val="0"/>
      <w:divBdr>
        <w:top w:val="none" w:sz="0" w:space="0" w:color="auto"/>
        <w:left w:val="none" w:sz="0" w:space="0" w:color="auto"/>
        <w:bottom w:val="none" w:sz="0" w:space="0" w:color="auto"/>
        <w:right w:val="none" w:sz="0" w:space="0" w:color="auto"/>
      </w:divBdr>
    </w:div>
    <w:div w:id="305135718">
      <w:bodyDiv w:val="1"/>
      <w:marLeft w:val="0"/>
      <w:marRight w:val="0"/>
      <w:marTop w:val="0"/>
      <w:marBottom w:val="0"/>
      <w:divBdr>
        <w:top w:val="none" w:sz="0" w:space="0" w:color="auto"/>
        <w:left w:val="none" w:sz="0" w:space="0" w:color="auto"/>
        <w:bottom w:val="none" w:sz="0" w:space="0" w:color="auto"/>
        <w:right w:val="none" w:sz="0" w:space="0" w:color="auto"/>
      </w:divBdr>
    </w:div>
    <w:div w:id="332803539">
      <w:bodyDiv w:val="1"/>
      <w:marLeft w:val="0"/>
      <w:marRight w:val="0"/>
      <w:marTop w:val="0"/>
      <w:marBottom w:val="0"/>
      <w:divBdr>
        <w:top w:val="none" w:sz="0" w:space="0" w:color="auto"/>
        <w:left w:val="none" w:sz="0" w:space="0" w:color="auto"/>
        <w:bottom w:val="none" w:sz="0" w:space="0" w:color="auto"/>
        <w:right w:val="none" w:sz="0" w:space="0" w:color="auto"/>
      </w:divBdr>
    </w:div>
    <w:div w:id="356128821">
      <w:bodyDiv w:val="1"/>
      <w:marLeft w:val="0"/>
      <w:marRight w:val="0"/>
      <w:marTop w:val="0"/>
      <w:marBottom w:val="0"/>
      <w:divBdr>
        <w:top w:val="none" w:sz="0" w:space="0" w:color="auto"/>
        <w:left w:val="none" w:sz="0" w:space="0" w:color="auto"/>
        <w:bottom w:val="none" w:sz="0" w:space="0" w:color="auto"/>
        <w:right w:val="none" w:sz="0" w:space="0" w:color="auto"/>
      </w:divBdr>
    </w:div>
    <w:div w:id="358433612">
      <w:bodyDiv w:val="1"/>
      <w:marLeft w:val="0"/>
      <w:marRight w:val="0"/>
      <w:marTop w:val="0"/>
      <w:marBottom w:val="0"/>
      <w:divBdr>
        <w:top w:val="none" w:sz="0" w:space="0" w:color="auto"/>
        <w:left w:val="none" w:sz="0" w:space="0" w:color="auto"/>
        <w:bottom w:val="none" w:sz="0" w:space="0" w:color="auto"/>
        <w:right w:val="none" w:sz="0" w:space="0" w:color="auto"/>
      </w:divBdr>
    </w:div>
    <w:div w:id="379865572">
      <w:bodyDiv w:val="1"/>
      <w:marLeft w:val="0"/>
      <w:marRight w:val="0"/>
      <w:marTop w:val="0"/>
      <w:marBottom w:val="0"/>
      <w:divBdr>
        <w:top w:val="none" w:sz="0" w:space="0" w:color="auto"/>
        <w:left w:val="none" w:sz="0" w:space="0" w:color="auto"/>
        <w:bottom w:val="none" w:sz="0" w:space="0" w:color="auto"/>
        <w:right w:val="none" w:sz="0" w:space="0" w:color="auto"/>
      </w:divBdr>
    </w:div>
    <w:div w:id="536968731">
      <w:bodyDiv w:val="1"/>
      <w:marLeft w:val="0"/>
      <w:marRight w:val="0"/>
      <w:marTop w:val="0"/>
      <w:marBottom w:val="0"/>
      <w:divBdr>
        <w:top w:val="none" w:sz="0" w:space="0" w:color="auto"/>
        <w:left w:val="none" w:sz="0" w:space="0" w:color="auto"/>
        <w:bottom w:val="none" w:sz="0" w:space="0" w:color="auto"/>
        <w:right w:val="none" w:sz="0" w:space="0" w:color="auto"/>
      </w:divBdr>
    </w:div>
    <w:div w:id="647900720">
      <w:bodyDiv w:val="1"/>
      <w:marLeft w:val="0"/>
      <w:marRight w:val="0"/>
      <w:marTop w:val="0"/>
      <w:marBottom w:val="0"/>
      <w:divBdr>
        <w:top w:val="none" w:sz="0" w:space="0" w:color="auto"/>
        <w:left w:val="none" w:sz="0" w:space="0" w:color="auto"/>
        <w:bottom w:val="none" w:sz="0" w:space="0" w:color="auto"/>
        <w:right w:val="none" w:sz="0" w:space="0" w:color="auto"/>
      </w:divBdr>
    </w:div>
    <w:div w:id="724984945">
      <w:bodyDiv w:val="1"/>
      <w:marLeft w:val="0"/>
      <w:marRight w:val="0"/>
      <w:marTop w:val="0"/>
      <w:marBottom w:val="0"/>
      <w:divBdr>
        <w:top w:val="none" w:sz="0" w:space="0" w:color="auto"/>
        <w:left w:val="none" w:sz="0" w:space="0" w:color="auto"/>
        <w:bottom w:val="none" w:sz="0" w:space="0" w:color="auto"/>
        <w:right w:val="none" w:sz="0" w:space="0" w:color="auto"/>
      </w:divBdr>
      <w:divsChild>
        <w:div w:id="1466313894">
          <w:marLeft w:val="0"/>
          <w:marRight w:val="0"/>
          <w:marTop w:val="0"/>
          <w:marBottom w:val="0"/>
          <w:divBdr>
            <w:top w:val="none" w:sz="0" w:space="0" w:color="auto"/>
            <w:left w:val="none" w:sz="0" w:space="0" w:color="auto"/>
            <w:bottom w:val="none" w:sz="0" w:space="0" w:color="auto"/>
            <w:right w:val="none" w:sz="0" w:space="0" w:color="auto"/>
          </w:divBdr>
        </w:div>
        <w:div w:id="830027627">
          <w:marLeft w:val="0"/>
          <w:marRight w:val="0"/>
          <w:marTop w:val="0"/>
          <w:marBottom w:val="0"/>
          <w:divBdr>
            <w:top w:val="none" w:sz="0" w:space="0" w:color="auto"/>
            <w:left w:val="none" w:sz="0" w:space="0" w:color="auto"/>
            <w:bottom w:val="none" w:sz="0" w:space="0" w:color="auto"/>
            <w:right w:val="none" w:sz="0" w:space="0" w:color="auto"/>
          </w:divBdr>
          <w:divsChild>
            <w:div w:id="2109227017">
              <w:marLeft w:val="0"/>
              <w:marRight w:val="0"/>
              <w:marTop w:val="0"/>
              <w:marBottom w:val="0"/>
              <w:divBdr>
                <w:top w:val="none" w:sz="0" w:space="0" w:color="auto"/>
                <w:left w:val="none" w:sz="0" w:space="0" w:color="auto"/>
                <w:bottom w:val="none" w:sz="0" w:space="0" w:color="auto"/>
                <w:right w:val="none" w:sz="0" w:space="0" w:color="auto"/>
              </w:divBdr>
              <w:divsChild>
                <w:div w:id="202324782">
                  <w:marLeft w:val="0"/>
                  <w:marRight w:val="0"/>
                  <w:marTop w:val="0"/>
                  <w:marBottom w:val="0"/>
                  <w:divBdr>
                    <w:top w:val="none" w:sz="0" w:space="0" w:color="auto"/>
                    <w:left w:val="none" w:sz="0" w:space="0" w:color="auto"/>
                    <w:bottom w:val="none" w:sz="0" w:space="0" w:color="auto"/>
                    <w:right w:val="none" w:sz="0" w:space="0" w:color="auto"/>
                  </w:divBdr>
                  <w:divsChild>
                    <w:div w:id="1944418125">
                      <w:marLeft w:val="0"/>
                      <w:marRight w:val="0"/>
                      <w:marTop w:val="0"/>
                      <w:marBottom w:val="0"/>
                      <w:divBdr>
                        <w:top w:val="none" w:sz="0" w:space="0" w:color="auto"/>
                        <w:left w:val="none" w:sz="0" w:space="0" w:color="auto"/>
                        <w:bottom w:val="none" w:sz="0" w:space="0" w:color="auto"/>
                        <w:right w:val="none" w:sz="0" w:space="0" w:color="auto"/>
                      </w:divBdr>
                      <w:divsChild>
                        <w:div w:id="194464683">
                          <w:marLeft w:val="0"/>
                          <w:marRight w:val="0"/>
                          <w:marTop w:val="0"/>
                          <w:marBottom w:val="0"/>
                          <w:divBdr>
                            <w:top w:val="none" w:sz="0" w:space="0" w:color="auto"/>
                            <w:left w:val="none" w:sz="0" w:space="0" w:color="auto"/>
                            <w:bottom w:val="none" w:sz="0" w:space="0" w:color="auto"/>
                            <w:right w:val="none" w:sz="0" w:space="0" w:color="auto"/>
                          </w:divBdr>
                          <w:divsChild>
                            <w:div w:id="1481388936">
                              <w:marLeft w:val="300"/>
                              <w:marRight w:val="0"/>
                              <w:marTop w:val="0"/>
                              <w:marBottom w:val="0"/>
                              <w:divBdr>
                                <w:top w:val="none" w:sz="0" w:space="0" w:color="auto"/>
                                <w:left w:val="none" w:sz="0" w:space="0" w:color="auto"/>
                                <w:bottom w:val="none" w:sz="0" w:space="0" w:color="auto"/>
                                <w:right w:val="none" w:sz="0" w:space="0" w:color="auto"/>
                              </w:divBdr>
                              <w:divsChild>
                                <w:div w:id="2096171244">
                                  <w:marLeft w:val="0"/>
                                  <w:marRight w:val="0"/>
                                  <w:marTop w:val="0"/>
                                  <w:marBottom w:val="0"/>
                                  <w:divBdr>
                                    <w:top w:val="none" w:sz="0" w:space="0" w:color="auto"/>
                                    <w:left w:val="none" w:sz="0" w:space="0" w:color="auto"/>
                                    <w:bottom w:val="none" w:sz="0" w:space="0" w:color="auto"/>
                                    <w:right w:val="none" w:sz="0" w:space="0" w:color="auto"/>
                                  </w:divBdr>
                                  <w:divsChild>
                                    <w:div w:id="1600681338">
                                      <w:marLeft w:val="0"/>
                                      <w:marRight w:val="0"/>
                                      <w:marTop w:val="0"/>
                                      <w:marBottom w:val="0"/>
                                      <w:divBdr>
                                        <w:top w:val="none" w:sz="0" w:space="0" w:color="auto"/>
                                        <w:left w:val="none" w:sz="0" w:space="0" w:color="auto"/>
                                        <w:bottom w:val="none" w:sz="0" w:space="0" w:color="auto"/>
                                        <w:right w:val="none" w:sz="0" w:space="0" w:color="auto"/>
                                      </w:divBdr>
                                      <w:divsChild>
                                        <w:div w:id="1103500232">
                                          <w:marLeft w:val="0"/>
                                          <w:marRight w:val="0"/>
                                          <w:marTop w:val="0"/>
                                          <w:marBottom w:val="0"/>
                                          <w:divBdr>
                                            <w:top w:val="none" w:sz="0" w:space="0" w:color="auto"/>
                                            <w:left w:val="none" w:sz="0" w:space="0" w:color="auto"/>
                                            <w:bottom w:val="none" w:sz="0" w:space="0" w:color="auto"/>
                                            <w:right w:val="none" w:sz="0" w:space="0" w:color="auto"/>
                                          </w:divBdr>
                                          <w:divsChild>
                                            <w:div w:id="1344018042">
                                              <w:marLeft w:val="0"/>
                                              <w:marRight w:val="0"/>
                                              <w:marTop w:val="0"/>
                                              <w:marBottom w:val="0"/>
                                              <w:divBdr>
                                                <w:top w:val="none" w:sz="0" w:space="0" w:color="auto"/>
                                                <w:left w:val="none" w:sz="0" w:space="0" w:color="auto"/>
                                                <w:bottom w:val="none" w:sz="0" w:space="0" w:color="auto"/>
                                                <w:right w:val="none" w:sz="0" w:space="0" w:color="auto"/>
                                              </w:divBdr>
                                              <w:divsChild>
                                                <w:div w:id="1652563031">
                                                  <w:marLeft w:val="0"/>
                                                  <w:marRight w:val="0"/>
                                                  <w:marTop w:val="0"/>
                                                  <w:marBottom w:val="0"/>
                                                  <w:divBdr>
                                                    <w:top w:val="none" w:sz="0" w:space="0" w:color="auto"/>
                                                    <w:left w:val="none" w:sz="0" w:space="0" w:color="auto"/>
                                                    <w:bottom w:val="none" w:sz="0" w:space="0" w:color="auto"/>
                                                    <w:right w:val="none" w:sz="0" w:space="0" w:color="auto"/>
                                                  </w:divBdr>
                                                  <w:divsChild>
                                                    <w:div w:id="725300941">
                                                      <w:marLeft w:val="240"/>
                                                      <w:marRight w:val="240"/>
                                                      <w:marTop w:val="0"/>
                                                      <w:marBottom w:val="0"/>
                                                      <w:divBdr>
                                                        <w:top w:val="none" w:sz="0" w:space="0" w:color="auto"/>
                                                        <w:left w:val="none" w:sz="0" w:space="0" w:color="auto"/>
                                                        <w:bottom w:val="none" w:sz="0" w:space="0" w:color="auto"/>
                                                        <w:right w:val="none" w:sz="0" w:space="0" w:color="auto"/>
                                                      </w:divBdr>
                                                      <w:divsChild>
                                                        <w:div w:id="745956133">
                                                          <w:marLeft w:val="0"/>
                                                          <w:marRight w:val="0"/>
                                                          <w:marTop w:val="0"/>
                                                          <w:marBottom w:val="0"/>
                                                          <w:divBdr>
                                                            <w:top w:val="none" w:sz="0" w:space="0" w:color="auto"/>
                                                            <w:left w:val="none" w:sz="0" w:space="0" w:color="auto"/>
                                                            <w:bottom w:val="none" w:sz="0" w:space="0" w:color="auto"/>
                                                            <w:right w:val="none" w:sz="0" w:space="0" w:color="auto"/>
                                                          </w:divBdr>
                                                          <w:divsChild>
                                                            <w:div w:id="1602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572358">
                      <w:marLeft w:val="0"/>
                      <w:marRight w:val="0"/>
                      <w:marTop w:val="0"/>
                      <w:marBottom w:val="0"/>
                      <w:divBdr>
                        <w:top w:val="none" w:sz="0" w:space="0" w:color="auto"/>
                        <w:left w:val="none" w:sz="0" w:space="0" w:color="auto"/>
                        <w:bottom w:val="none" w:sz="0" w:space="0" w:color="auto"/>
                        <w:right w:val="none" w:sz="0" w:space="0" w:color="auto"/>
                      </w:divBdr>
                      <w:divsChild>
                        <w:div w:id="1850749177">
                          <w:marLeft w:val="0"/>
                          <w:marRight w:val="0"/>
                          <w:marTop w:val="0"/>
                          <w:marBottom w:val="0"/>
                          <w:divBdr>
                            <w:top w:val="none" w:sz="0" w:space="0" w:color="auto"/>
                            <w:left w:val="none" w:sz="0" w:space="0" w:color="auto"/>
                            <w:bottom w:val="none" w:sz="0" w:space="0" w:color="auto"/>
                            <w:right w:val="none" w:sz="0" w:space="0" w:color="auto"/>
                          </w:divBdr>
                          <w:divsChild>
                            <w:div w:id="19168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200828">
      <w:bodyDiv w:val="1"/>
      <w:marLeft w:val="0"/>
      <w:marRight w:val="0"/>
      <w:marTop w:val="0"/>
      <w:marBottom w:val="0"/>
      <w:divBdr>
        <w:top w:val="none" w:sz="0" w:space="0" w:color="auto"/>
        <w:left w:val="none" w:sz="0" w:space="0" w:color="auto"/>
        <w:bottom w:val="none" w:sz="0" w:space="0" w:color="auto"/>
        <w:right w:val="none" w:sz="0" w:space="0" w:color="auto"/>
      </w:divBdr>
    </w:div>
    <w:div w:id="778373676">
      <w:bodyDiv w:val="1"/>
      <w:marLeft w:val="0"/>
      <w:marRight w:val="0"/>
      <w:marTop w:val="0"/>
      <w:marBottom w:val="0"/>
      <w:divBdr>
        <w:top w:val="none" w:sz="0" w:space="0" w:color="auto"/>
        <w:left w:val="none" w:sz="0" w:space="0" w:color="auto"/>
        <w:bottom w:val="none" w:sz="0" w:space="0" w:color="auto"/>
        <w:right w:val="none" w:sz="0" w:space="0" w:color="auto"/>
      </w:divBdr>
    </w:div>
    <w:div w:id="970600484">
      <w:bodyDiv w:val="1"/>
      <w:marLeft w:val="0"/>
      <w:marRight w:val="0"/>
      <w:marTop w:val="0"/>
      <w:marBottom w:val="0"/>
      <w:divBdr>
        <w:top w:val="none" w:sz="0" w:space="0" w:color="auto"/>
        <w:left w:val="none" w:sz="0" w:space="0" w:color="auto"/>
        <w:bottom w:val="none" w:sz="0" w:space="0" w:color="auto"/>
        <w:right w:val="none" w:sz="0" w:space="0" w:color="auto"/>
      </w:divBdr>
    </w:div>
    <w:div w:id="1085611535">
      <w:bodyDiv w:val="1"/>
      <w:marLeft w:val="0"/>
      <w:marRight w:val="0"/>
      <w:marTop w:val="0"/>
      <w:marBottom w:val="0"/>
      <w:divBdr>
        <w:top w:val="none" w:sz="0" w:space="0" w:color="auto"/>
        <w:left w:val="none" w:sz="0" w:space="0" w:color="auto"/>
        <w:bottom w:val="none" w:sz="0" w:space="0" w:color="auto"/>
        <w:right w:val="none" w:sz="0" w:space="0" w:color="auto"/>
      </w:divBdr>
    </w:div>
    <w:div w:id="1095789291">
      <w:bodyDiv w:val="1"/>
      <w:marLeft w:val="0"/>
      <w:marRight w:val="0"/>
      <w:marTop w:val="0"/>
      <w:marBottom w:val="0"/>
      <w:divBdr>
        <w:top w:val="none" w:sz="0" w:space="0" w:color="auto"/>
        <w:left w:val="none" w:sz="0" w:space="0" w:color="auto"/>
        <w:bottom w:val="none" w:sz="0" w:space="0" w:color="auto"/>
        <w:right w:val="none" w:sz="0" w:space="0" w:color="auto"/>
      </w:divBdr>
    </w:div>
    <w:div w:id="1101756734">
      <w:bodyDiv w:val="1"/>
      <w:marLeft w:val="0"/>
      <w:marRight w:val="0"/>
      <w:marTop w:val="0"/>
      <w:marBottom w:val="0"/>
      <w:divBdr>
        <w:top w:val="none" w:sz="0" w:space="0" w:color="auto"/>
        <w:left w:val="none" w:sz="0" w:space="0" w:color="auto"/>
        <w:bottom w:val="none" w:sz="0" w:space="0" w:color="auto"/>
        <w:right w:val="none" w:sz="0" w:space="0" w:color="auto"/>
      </w:divBdr>
    </w:div>
    <w:div w:id="1151480243">
      <w:bodyDiv w:val="1"/>
      <w:marLeft w:val="0"/>
      <w:marRight w:val="0"/>
      <w:marTop w:val="0"/>
      <w:marBottom w:val="0"/>
      <w:divBdr>
        <w:top w:val="none" w:sz="0" w:space="0" w:color="auto"/>
        <w:left w:val="none" w:sz="0" w:space="0" w:color="auto"/>
        <w:bottom w:val="none" w:sz="0" w:space="0" w:color="auto"/>
        <w:right w:val="none" w:sz="0" w:space="0" w:color="auto"/>
      </w:divBdr>
    </w:div>
    <w:div w:id="1203715122">
      <w:bodyDiv w:val="1"/>
      <w:marLeft w:val="0"/>
      <w:marRight w:val="0"/>
      <w:marTop w:val="0"/>
      <w:marBottom w:val="0"/>
      <w:divBdr>
        <w:top w:val="none" w:sz="0" w:space="0" w:color="auto"/>
        <w:left w:val="none" w:sz="0" w:space="0" w:color="auto"/>
        <w:bottom w:val="none" w:sz="0" w:space="0" w:color="auto"/>
        <w:right w:val="none" w:sz="0" w:space="0" w:color="auto"/>
      </w:divBdr>
    </w:div>
    <w:div w:id="1271084211">
      <w:bodyDiv w:val="1"/>
      <w:marLeft w:val="0"/>
      <w:marRight w:val="0"/>
      <w:marTop w:val="0"/>
      <w:marBottom w:val="0"/>
      <w:divBdr>
        <w:top w:val="none" w:sz="0" w:space="0" w:color="auto"/>
        <w:left w:val="none" w:sz="0" w:space="0" w:color="auto"/>
        <w:bottom w:val="none" w:sz="0" w:space="0" w:color="auto"/>
        <w:right w:val="none" w:sz="0" w:space="0" w:color="auto"/>
      </w:divBdr>
    </w:div>
    <w:div w:id="1531871204">
      <w:bodyDiv w:val="1"/>
      <w:marLeft w:val="0"/>
      <w:marRight w:val="0"/>
      <w:marTop w:val="0"/>
      <w:marBottom w:val="0"/>
      <w:divBdr>
        <w:top w:val="none" w:sz="0" w:space="0" w:color="auto"/>
        <w:left w:val="none" w:sz="0" w:space="0" w:color="auto"/>
        <w:bottom w:val="none" w:sz="0" w:space="0" w:color="auto"/>
        <w:right w:val="none" w:sz="0" w:space="0" w:color="auto"/>
      </w:divBdr>
    </w:div>
    <w:div w:id="1689410788">
      <w:bodyDiv w:val="1"/>
      <w:marLeft w:val="0"/>
      <w:marRight w:val="0"/>
      <w:marTop w:val="0"/>
      <w:marBottom w:val="0"/>
      <w:divBdr>
        <w:top w:val="none" w:sz="0" w:space="0" w:color="auto"/>
        <w:left w:val="none" w:sz="0" w:space="0" w:color="auto"/>
        <w:bottom w:val="none" w:sz="0" w:space="0" w:color="auto"/>
        <w:right w:val="none" w:sz="0" w:space="0" w:color="auto"/>
      </w:divBdr>
    </w:div>
    <w:div w:id="1764105181">
      <w:bodyDiv w:val="1"/>
      <w:marLeft w:val="0"/>
      <w:marRight w:val="0"/>
      <w:marTop w:val="0"/>
      <w:marBottom w:val="0"/>
      <w:divBdr>
        <w:top w:val="none" w:sz="0" w:space="0" w:color="auto"/>
        <w:left w:val="none" w:sz="0" w:space="0" w:color="auto"/>
        <w:bottom w:val="none" w:sz="0" w:space="0" w:color="auto"/>
        <w:right w:val="none" w:sz="0" w:space="0" w:color="auto"/>
      </w:divBdr>
    </w:div>
    <w:div w:id="1839344738">
      <w:bodyDiv w:val="1"/>
      <w:marLeft w:val="0"/>
      <w:marRight w:val="0"/>
      <w:marTop w:val="0"/>
      <w:marBottom w:val="0"/>
      <w:divBdr>
        <w:top w:val="none" w:sz="0" w:space="0" w:color="auto"/>
        <w:left w:val="none" w:sz="0" w:space="0" w:color="auto"/>
        <w:bottom w:val="none" w:sz="0" w:space="0" w:color="auto"/>
        <w:right w:val="none" w:sz="0" w:space="0" w:color="auto"/>
      </w:divBdr>
    </w:div>
    <w:div w:id="1884948338">
      <w:bodyDiv w:val="1"/>
      <w:marLeft w:val="0"/>
      <w:marRight w:val="0"/>
      <w:marTop w:val="0"/>
      <w:marBottom w:val="0"/>
      <w:divBdr>
        <w:top w:val="none" w:sz="0" w:space="0" w:color="auto"/>
        <w:left w:val="none" w:sz="0" w:space="0" w:color="auto"/>
        <w:bottom w:val="none" w:sz="0" w:space="0" w:color="auto"/>
        <w:right w:val="none" w:sz="0" w:space="0" w:color="auto"/>
      </w:divBdr>
    </w:div>
    <w:div w:id="1889491072">
      <w:bodyDiv w:val="1"/>
      <w:marLeft w:val="0"/>
      <w:marRight w:val="0"/>
      <w:marTop w:val="0"/>
      <w:marBottom w:val="0"/>
      <w:divBdr>
        <w:top w:val="none" w:sz="0" w:space="0" w:color="auto"/>
        <w:left w:val="none" w:sz="0" w:space="0" w:color="auto"/>
        <w:bottom w:val="none" w:sz="0" w:space="0" w:color="auto"/>
        <w:right w:val="none" w:sz="0" w:space="0" w:color="auto"/>
      </w:divBdr>
    </w:div>
    <w:div w:id="1893541511">
      <w:bodyDiv w:val="1"/>
      <w:marLeft w:val="0"/>
      <w:marRight w:val="0"/>
      <w:marTop w:val="0"/>
      <w:marBottom w:val="0"/>
      <w:divBdr>
        <w:top w:val="none" w:sz="0" w:space="0" w:color="auto"/>
        <w:left w:val="none" w:sz="0" w:space="0" w:color="auto"/>
        <w:bottom w:val="none" w:sz="0" w:space="0" w:color="auto"/>
        <w:right w:val="none" w:sz="0" w:space="0" w:color="auto"/>
      </w:divBdr>
    </w:div>
    <w:div w:id="1917588434">
      <w:bodyDiv w:val="1"/>
      <w:marLeft w:val="0"/>
      <w:marRight w:val="0"/>
      <w:marTop w:val="0"/>
      <w:marBottom w:val="0"/>
      <w:divBdr>
        <w:top w:val="none" w:sz="0" w:space="0" w:color="auto"/>
        <w:left w:val="none" w:sz="0" w:space="0" w:color="auto"/>
        <w:bottom w:val="none" w:sz="0" w:space="0" w:color="auto"/>
        <w:right w:val="none" w:sz="0" w:space="0" w:color="auto"/>
      </w:divBdr>
    </w:div>
    <w:div w:id="1995329280">
      <w:bodyDiv w:val="1"/>
      <w:marLeft w:val="0"/>
      <w:marRight w:val="0"/>
      <w:marTop w:val="0"/>
      <w:marBottom w:val="0"/>
      <w:divBdr>
        <w:top w:val="none" w:sz="0" w:space="0" w:color="auto"/>
        <w:left w:val="none" w:sz="0" w:space="0" w:color="auto"/>
        <w:bottom w:val="none" w:sz="0" w:space="0" w:color="auto"/>
        <w:right w:val="none" w:sz="0" w:space="0" w:color="auto"/>
      </w:divBdr>
    </w:div>
    <w:div w:id="2032418684">
      <w:bodyDiv w:val="1"/>
      <w:marLeft w:val="0"/>
      <w:marRight w:val="0"/>
      <w:marTop w:val="0"/>
      <w:marBottom w:val="0"/>
      <w:divBdr>
        <w:top w:val="none" w:sz="0" w:space="0" w:color="auto"/>
        <w:left w:val="none" w:sz="0" w:space="0" w:color="auto"/>
        <w:bottom w:val="none" w:sz="0" w:space="0" w:color="auto"/>
        <w:right w:val="none" w:sz="0" w:space="0" w:color="auto"/>
      </w:divBdr>
    </w:div>
    <w:div w:id="2047946375">
      <w:bodyDiv w:val="1"/>
      <w:marLeft w:val="0"/>
      <w:marRight w:val="0"/>
      <w:marTop w:val="0"/>
      <w:marBottom w:val="0"/>
      <w:divBdr>
        <w:top w:val="none" w:sz="0" w:space="0" w:color="auto"/>
        <w:left w:val="none" w:sz="0" w:space="0" w:color="auto"/>
        <w:bottom w:val="none" w:sz="0" w:space="0" w:color="auto"/>
        <w:right w:val="none" w:sz="0" w:space="0" w:color="auto"/>
      </w:divBdr>
    </w:div>
    <w:div w:id="211231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8/08/relationships/commentsExtensible" Target="commentsExtensible.xml"/><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6D93-A431-463B-9087-99A2FC037195}">
  <we:reference id="wa200003478" version="1.0.0.0" store="en-US" storeType="OMEX"/>
  <we:alternateReferences>
    <we:reference id="wa200003478" version="1.0.0.0" store="en-US" storeType="OMEX"/>
  </we:alternateReferences>
  <we:properties>
    <we:property name="draftId" value="&quot;0272a312-e78b-4a30-9b35-78a8a3052e2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Fri93</b:Tag>
    <b:SourceType>Book</b:SourceType>
    <b:Guid>{7D56BECB-F41D-44CE-9CF9-2DC5D4CCB100}</b:Guid>
    <b:Author>
      <b:Author>
        <b:NameList>
          <b:Person>
            <b:Last>Wieser</b:Last>
            <b:First>Friedrich</b:First>
            <b:Middle>von</b:Middle>
          </b:Person>
        </b:NameList>
      </b:Author>
    </b:Author>
    <b:Title>Natural Value</b:Title>
    <b:Year>1893</b:Year>
    <b:City>London</b:City>
    <b:Publisher>Macmillan and Company</b:Publisher>
    <b:RefOrder>1</b:RefOrder>
  </b:Source>
  <b:Source>
    <b:Tag>Bri21</b:Tag>
    <b:SourceType>InternetSite</b:SourceType>
    <b:Guid>{A93FFFA2-DA0A-40B5-9274-7A23D3627DC2}</b:Guid>
    <b:Title>What Is a Utility Token?</b:Title>
    <b:Year>2021</b:Year>
    <b:Author>
      <b:Author>
        <b:Corporate>Brian Nibley, SoFi Learn</b:Corporate>
      </b:Author>
    </b:Author>
    <b:Month>December</b:Month>
    <b:Day>22</b:Day>
    <b:YearAccessed>2022</b:YearAccessed>
    <b:MonthAccessed>June</b:MonthAccessed>
    <b:DayAccessed>15</b:DayAccessed>
    <b:URL>https://www.sofi.com/learn/content/what-is-a-utility-token/#:~:text=A%20utility%20token%20is%20a,is%20unique%20to%20its%20ecosystem.</b:URL>
    <b:RefOrder>2</b:RefOrder>
  </b:Source>
  <b:Source>
    <b:Tag>Mur22</b:Tag>
    <b:SourceType>InternetSite</b:SourceType>
    <b:Guid>{ABDAD89C-9A14-4C10-9919-8B6039C0F925}</b:Guid>
    <b:Author>
      <b:Author>
        <b:Corporate>Murtuza Merchant, Cointelegraph</b:Corporate>
      </b:Author>
    </b:Author>
    <b:Title>Utility tokens vs. equity tokens: Key differences explained</b:Title>
    <b:Year>2022</b:Year>
    <b:Month>May</b:Month>
    <b:Day>16</b:Day>
    <b:YearAccessed>2022</b:YearAccessed>
    <b:MonthAccessed>June</b:MonthAccessed>
    <b:DayAccessed>15</b:DayAccessed>
    <b:URL>https://cointelegraph.com/explained/utility-tokens-vs-equity-tokens-key-differences-explained</b:URL>
    <b:RefOrder>3</b:RefOrder>
  </b:Source>
  <b:Source>
    <b:Tag>MET21</b:Tag>
    <b:SourceType>InternetSite</b:SourceType>
    <b:Guid>{CF28FE0D-B1A5-4728-B835-DAB8EBECB759}</b:Guid>
    <b:Author>
      <b:Author>
        <b:Corporate>METACO</b:Corporate>
      </b:Author>
    </b:Author>
    <b:Title>Utility Tokens</b:Title>
    <b:Year>2021</b:Year>
    <b:Month>May</b:Month>
    <b:Day>11</b:Day>
    <b:YearAccessed>2922</b:YearAccessed>
    <b:MonthAccessed>June</b:MonthAccessed>
    <b:DayAccessed>15</b:DayAccessed>
    <b:URL>https://www.metaco.com/digital-assets-glossary/utility-tokens/</b:URL>
    <b:RefOrder>4</b:RefOrder>
  </b:Source>
  <b:Source>
    <b:Tag>Var21</b:Tag>
    <b:SourceType>DocumentFromInternetSite</b:SourceType>
    <b:Guid>{0AF584E2-DBF9-47FD-AB34-83C619ABE48E}</b:Guid>
    <b:Title>Reports of corporates’ demise have been greatly exaggerated</b:Title>
    <b:Year>2021</b:Year>
    <b:Author>
      <b:Author>
        <b:Corporate>Vartika Gupta, Tim Koller, and Peter Stumpner | McKinsey &amp; Company</b:Corporate>
      </b:Author>
    </b:Author>
    <b:InternetSiteTitle>McKinsey &amp; Company</b:InternetSiteTitle>
    <b:Month>October</b:Month>
    <b:Day>21</b:Day>
    <b:YearAccessed>2022</b:YearAccessed>
    <b:MonthAccessed>June</b:MonthAccessed>
    <b:DayAccessed>29</b:DayAccessed>
    <b:URL>https://www.mckinsey.com/business-functions/strategy-and-corporate-finance/our-insights/reports-of-corporates-demise-have-been-greatly-exaggerated</b:URL>
    <b:RefOrder>5</b:RefOrder>
  </b:Source>
  <b:Source>
    <b:Tag>Gol21</b:Tag>
    <b:SourceType>Report</b:SourceType>
    <b:Guid>{B87EDF41-0219-488B-A07F-E8A540D89992}</b:Guid>
    <b:Title>Widening the Aperture: Family Office Investment Highlights</b:Title>
    <b:Year>2021</b:Year>
    <b:Author>
      <b:Author>
        <b:Corporate>Goldman Sachs</b:Corporate>
      </b:Author>
    </b:Author>
    <b:Publisher>Goldman Sachs</b:Publisher>
    <b:RefOrder>6</b:RefOrder>
  </b:Source>
  <b:Source>
    <b:Tag>Wik22</b:Tag>
    <b:SourceType>InternetSite</b:SourceType>
    <b:Guid>{802E2109-7DC4-4FE8-B765-3063B498ED58}</b:Guid>
    <b:Author>
      <b:Author>
        <b:Corporate>Wikipedia</b:Corporate>
      </b:Author>
    </b:Author>
    <b:Title>Global Industry Classification Standard</b:Title>
    <b:YearAccessed>2022</b:YearAccessed>
    <b:MonthAccessed>July</b:MonthAccessed>
    <b:DayAccessed>1</b:DayAccessed>
    <b:URL>https://en.wikipedia.org/wiki/Global_Industry_Classification_Standard</b:URL>
    <b:Year>2022</b:Year>
    <b:Month>June</b:Month>
    <b:Day>27</b:Day>
    <b:RefOrder>7</b:RefOrder>
  </b:Source>
  <b:Source>
    <b:Tag>MSC22</b:Tag>
    <b:SourceType>InternetSite</b:SourceType>
    <b:Guid>{D5C7813F-7F06-4FE2-B6FF-97E14BA9F83E}</b:Guid>
    <b:Author>
      <b:Author>
        <b:Corporate>MSCI</b:Corporate>
      </b:Author>
    </b:Author>
    <b:Title>The Global Industry Classification Standard (GICS®)</b:Title>
    <b:YearAccessed>2022</b:YearAccessed>
    <b:MonthAccessed>July</b:MonthAccessed>
    <b:DayAccessed>3</b:DayAccessed>
    <b:URL>https://www.msci.com/our-solutions/indexes/gics#:~:text=GICS%20is%20a%20four%2Dtiered,to%20its%20principal%20business%20activity.</b:URL>
    <b:RefOrder>8</b:RefOrder>
  </b:Source>
  <b:Source>
    <b:Tag>Gab22</b:Tag>
    <b:SourceType>InternetSite</b:SourceType>
    <b:Guid>{4942DDF6-40FB-4519-BDBD-760FF3568721}</b:Guid>
    <b:Author>
      <b:Author>
        <b:Corporate>Gabe Alpert</b:Corporate>
      </b:Author>
    </b:Author>
    <b:Title>Jumpstart Our Business Startups (JOBS) Act</b:Title>
    <b:Year>2022</b:Year>
    <b:Month>June</b:Month>
    <b:Day>26</b:Day>
    <b:URL>https://www.investopedia.com/terms/j/jumpstart-our-business-startups-act-jobs.asp#:~:text=The%20JOBS%20Act%20allows%20companies,new%20ways%20of%20accessing%20capital.</b:URL>
    <b:RefOrder>9</b:RefOrder>
  </b:Source>
  <b:Source>
    <b:Tag>Pat22</b:Tag>
    <b:SourceType>InternetSite</b:SourceType>
    <b:Guid>{16AF0973-C846-408B-94C3-2CA8063FBB74}</b:Guid>
    <b:Author>
      <b:Author>
        <b:Corporate>Pat Rabitte | Blockworks</b:Corporate>
      </b:Author>
    </b:Author>
    <b:Title>The Stablecoin Era: A New Wave of Crypto Adoption</b:Title>
    <b:Year>2022</b:Year>
    <b:Month>June</b:Month>
    <b:Day>13</b:Day>
    <b:URL>https://blockworks.co/the-stablecoin-era-a-new-wave-of-crypto-adoption/</b:URL>
    <b:RefOrder>10</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E4SDrnMwRyl4c2rN44W0IAOxypQ==">AMUW2mXpvIKMC2ilo/F3PmR1DkerteDTzBPPy9i8M4YJ0OWoMHrhJUXAJp67m3Nb/iEsLsfGl5WzB6useTt6i38/aHisV+Ng7CHVr0TKQDI+8obLQ33BDfY=</go:docsCustomData>
</go:gDocsCustomXmlDataStorage>
</file>

<file path=customXml/itemProps1.xml><?xml version="1.0" encoding="utf-8"?>
<ds:datastoreItem xmlns:ds="http://schemas.openxmlformats.org/officeDocument/2006/customXml" ds:itemID="{37E357B5-4007-49D7-B2F0-DD68715D432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11684</Words>
  <Characters>66599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Nadab A</dc:creator>
  <cp:keywords/>
  <cp:lastModifiedBy>Sean Brehm</cp:lastModifiedBy>
  <cp:revision>2</cp:revision>
  <cp:lastPrinted>2022-06-21T04:52:00Z</cp:lastPrinted>
  <dcterms:created xsi:type="dcterms:W3CDTF">2022-07-05T07:19:00Z</dcterms:created>
  <dcterms:modified xsi:type="dcterms:W3CDTF">2022-07-05T07:19:00Z</dcterms:modified>
</cp:coreProperties>
</file>